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FC1B" w14:textId="77777777" w:rsidR="007F4A6A" w:rsidRPr="00F1567F" w:rsidRDefault="007F4A6A" w:rsidP="007F4A6A">
      <w:pPr>
        <w:rPr>
          <w:lang w:val="en-GB"/>
        </w:rPr>
      </w:pPr>
    </w:p>
    <w:p w14:paraId="325D7B3D" w14:textId="77777777" w:rsidR="007F4A6A" w:rsidRPr="000B0864" w:rsidRDefault="007F4A6A" w:rsidP="007F4A6A">
      <w:pPr>
        <w:rPr>
          <w:rFonts w:ascii="Arial" w:hAnsi="Arial" w:cs="Arial"/>
        </w:rPr>
      </w:pPr>
    </w:p>
    <w:p w14:paraId="3BEA5F14" w14:textId="77777777" w:rsidR="007F4A6A" w:rsidRPr="000B0864" w:rsidRDefault="007F4A6A" w:rsidP="007F4A6A">
      <w:pPr>
        <w:rPr>
          <w:rFonts w:ascii="Arial" w:hAnsi="Arial" w:cs="Arial"/>
        </w:rPr>
      </w:pPr>
    </w:p>
    <w:p w14:paraId="294E5823" w14:textId="77777777" w:rsidR="007F4A6A" w:rsidRPr="000B0864" w:rsidRDefault="007F4A6A" w:rsidP="007F4A6A">
      <w:pPr>
        <w:rPr>
          <w:rFonts w:ascii="Arial" w:hAnsi="Arial" w:cs="Arial"/>
        </w:rPr>
      </w:pPr>
    </w:p>
    <w:p w14:paraId="3D97F056" w14:textId="77777777" w:rsidR="007F4A6A" w:rsidRPr="000B0864" w:rsidRDefault="007F4A6A" w:rsidP="007F4A6A">
      <w:pPr>
        <w:rPr>
          <w:rFonts w:ascii="Arial" w:hAnsi="Arial" w:cs="Arial"/>
        </w:rPr>
      </w:pPr>
    </w:p>
    <w:p w14:paraId="08EBE0DF" w14:textId="77777777" w:rsidR="007F4A6A" w:rsidRDefault="007F4A6A" w:rsidP="007F4A6A">
      <w:pPr>
        <w:rPr>
          <w:rFonts w:ascii="Arial" w:hAnsi="Arial" w:cs="Arial"/>
        </w:rPr>
      </w:pPr>
    </w:p>
    <w:p w14:paraId="436F54A5" w14:textId="77777777" w:rsidR="00FC3DD6" w:rsidRDefault="00FC3DD6" w:rsidP="007F4A6A">
      <w:pPr>
        <w:rPr>
          <w:rFonts w:ascii="Arial" w:hAnsi="Arial" w:cs="Arial"/>
        </w:rPr>
      </w:pPr>
    </w:p>
    <w:p w14:paraId="210F0C9E" w14:textId="77777777" w:rsidR="00FC3DD6" w:rsidRPr="000B0864" w:rsidRDefault="00FC3DD6" w:rsidP="007F4A6A">
      <w:pPr>
        <w:rPr>
          <w:rFonts w:ascii="Arial" w:hAnsi="Arial" w:cs="Arial"/>
        </w:rPr>
      </w:pPr>
    </w:p>
    <w:p w14:paraId="5C1E8561" w14:textId="77777777" w:rsidR="007F4A6A" w:rsidRPr="000B0864" w:rsidRDefault="007F4A6A" w:rsidP="007F4A6A">
      <w:pPr>
        <w:rPr>
          <w:rFonts w:ascii="Arial" w:hAnsi="Arial" w:cs="Arial"/>
        </w:rPr>
      </w:pPr>
    </w:p>
    <w:p w14:paraId="19EFC730" w14:textId="77777777" w:rsidR="007F4A6A" w:rsidRPr="000B0864" w:rsidRDefault="007F4A6A" w:rsidP="007F4A6A">
      <w:pPr>
        <w:rPr>
          <w:rFonts w:ascii="Arial" w:hAnsi="Arial" w:cs="Arial"/>
        </w:rPr>
      </w:pPr>
    </w:p>
    <w:p w14:paraId="1EB933F6" w14:textId="77777777" w:rsidR="007F4A6A" w:rsidRPr="000B0864" w:rsidRDefault="007F4A6A" w:rsidP="007F4A6A">
      <w:pPr>
        <w:rPr>
          <w:rFonts w:ascii="Arial" w:hAnsi="Arial" w:cs="Arial"/>
          <w:sz w:val="32"/>
          <w:szCs w:val="32"/>
        </w:rPr>
      </w:pPr>
    </w:p>
    <w:p w14:paraId="1008DF3B" w14:textId="77777777" w:rsidR="007F4A6A" w:rsidRPr="000B0864" w:rsidRDefault="007F4A6A" w:rsidP="007F4A6A">
      <w:pPr>
        <w:jc w:val="center"/>
        <w:rPr>
          <w:rFonts w:ascii="Arial" w:hAnsi="Arial" w:cs="Arial"/>
          <w:b/>
          <w:sz w:val="32"/>
          <w:szCs w:val="32"/>
        </w:rPr>
      </w:pPr>
    </w:p>
    <w:p w14:paraId="3F688272" w14:textId="4CCADA9E" w:rsidR="007F4A6A" w:rsidRPr="000B0864" w:rsidRDefault="009E49FD" w:rsidP="007F4A6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FRMS</w:t>
      </w:r>
      <w:r w:rsidR="007F4A6A">
        <w:rPr>
          <w:rFonts w:ascii="Arial" w:hAnsi="Arial" w:cs="Arial"/>
          <w:b/>
          <w:sz w:val="32"/>
          <w:szCs w:val="32"/>
        </w:rPr>
        <w:t xml:space="preserve"> </w:t>
      </w:r>
      <w:r w:rsidR="007F4A6A" w:rsidRPr="000B0864">
        <w:rPr>
          <w:rFonts w:ascii="Arial" w:hAnsi="Arial" w:cs="Arial"/>
          <w:b/>
          <w:sz w:val="32"/>
          <w:szCs w:val="32"/>
        </w:rPr>
        <w:t>Database Design</w:t>
      </w:r>
    </w:p>
    <w:p w14:paraId="0E9B4597" w14:textId="77777777" w:rsidR="007F4A6A" w:rsidRPr="000B0864" w:rsidRDefault="007F4A6A" w:rsidP="007F4A6A">
      <w:pPr>
        <w:rPr>
          <w:rFonts w:ascii="Arial" w:hAnsi="Arial" w:cs="Arial"/>
        </w:rPr>
      </w:pPr>
    </w:p>
    <w:p w14:paraId="4938CB73" w14:textId="77777777" w:rsidR="007F4A6A" w:rsidRPr="000B0864" w:rsidRDefault="007F4A6A" w:rsidP="007F4A6A">
      <w:pPr>
        <w:spacing w:line="360" w:lineRule="auto"/>
        <w:ind w:left="2880"/>
        <w:rPr>
          <w:rFonts w:ascii="Arial" w:hAnsi="Arial" w:cs="Arial"/>
          <w:lang w:val="en-CA"/>
        </w:rPr>
      </w:pPr>
    </w:p>
    <w:p w14:paraId="22E1CFD3" w14:textId="77777777" w:rsidR="007F4A6A" w:rsidRPr="000B0864" w:rsidRDefault="007F4A6A" w:rsidP="007F4A6A">
      <w:pPr>
        <w:spacing w:line="360" w:lineRule="auto"/>
        <w:ind w:left="2880"/>
        <w:rPr>
          <w:rFonts w:ascii="Arial" w:hAnsi="Arial" w:cs="Arial"/>
          <w:lang w:val="en-CA"/>
        </w:rPr>
      </w:pPr>
    </w:p>
    <w:p w14:paraId="4BEE8B59" w14:textId="77777777" w:rsidR="007F4A6A" w:rsidRPr="000B0864" w:rsidRDefault="007F4A6A" w:rsidP="007F4A6A">
      <w:pPr>
        <w:spacing w:line="360" w:lineRule="auto"/>
        <w:ind w:left="2880"/>
        <w:rPr>
          <w:rFonts w:ascii="Arial" w:hAnsi="Arial" w:cs="Arial"/>
          <w:lang w:val="en-CA"/>
        </w:rPr>
      </w:pPr>
    </w:p>
    <w:p w14:paraId="1964A9EE" w14:textId="77777777" w:rsidR="007F4A6A" w:rsidRPr="000B0864" w:rsidRDefault="007F4A6A" w:rsidP="007F4A6A">
      <w:pPr>
        <w:spacing w:line="360" w:lineRule="auto"/>
        <w:ind w:left="2880"/>
        <w:rPr>
          <w:rFonts w:ascii="Arial" w:hAnsi="Arial" w:cs="Arial"/>
        </w:rPr>
      </w:pPr>
    </w:p>
    <w:p w14:paraId="45D7C5B6" w14:textId="77777777" w:rsidR="007F4A6A" w:rsidRPr="000B0864" w:rsidRDefault="007F4A6A" w:rsidP="007F4A6A">
      <w:pPr>
        <w:spacing w:line="360" w:lineRule="auto"/>
        <w:ind w:left="2880"/>
        <w:rPr>
          <w:rFonts w:ascii="Arial" w:hAnsi="Arial" w:cs="Arial"/>
        </w:rPr>
      </w:pPr>
    </w:p>
    <w:p w14:paraId="01C89E14" w14:textId="77777777" w:rsidR="007F4A6A" w:rsidRPr="000B0864" w:rsidRDefault="007F4A6A" w:rsidP="007F4A6A">
      <w:pPr>
        <w:tabs>
          <w:tab w:val="left" w:pos="6570"/>
        </w:tabs>
        <w:spacing w:line="360" w:lineRule="auto"/>
        <w:jc w:val="center"/>
        <w:rPr>
          <w:rFonts w:ascii="Arial" w:hAnsi="Arial" w:cs="Arial"/>
          <w:b/>
        </w:rPr>
      </w:pPr>
      <w:r w:rsidRPr="000B0864">
        <w:rPr>
          <w:rFonts w:ascii="Arial" w:hAnsi="Arial" w:cs="Arial"/>
          <w:b/>
        </w:rPr>
        <w:t>FORMIS II</w:t>
      </w:r>
    </w:p>
    <w:p w14:paraId="08651945" w14:textId="77777777" w:rsidR="007F4A6A" w:rsidRPr="000B0864" w:rsidRDefault="007F4A6A" w:rsidP="007F4A6A">
      <w:pPr>
        <w:jc w:val="center"/>
        <w:rPr>
          <w:rFonts w:ascii="Arial" w:hAnsi="Arial" w:cs="Arial"/>
        </w:rPr>
      </w:pPr>
    </w:p>
    <w:p w14:paraId="298721CB" w14:textId="77777777" w:rsidR="007F4A6A" w:rsidRPr="000B0864" w:rsidRDefault="007F4A6A" w:rsidP="007F4A6A">
      <w:pPr>
        <w:rPr>
          <w:rFonts w:ascii="Arial" w:hAnsi="Arial" w:cs="Arial"/>
        </w:rPr>
      </w:pPr>
    </w:p>
    <w:p w14:paraId="40283C48" w14:textId="77777777" w:rsidR="007F4A6A" w:rsidRPr="000B0864" w:rsidRDefault="007F4A6A" w:rsidP="007F4A6A">
      <w:pPr>
        <w:rPr>
          <w:rFonts w:ascii="Arial" w:hAnsi="Arial" w:cs="Arial"/>
        </w:rPr>
      </w:pPr>
    </w:p>
    <w:p w14:paraId="629D750D" w14:textId="77777777" w:rsidR="007F4A6A" w:rsidRPr="000B0864" w:rsidRDefault="007F4A6A" w:rsidP="007F4A6A">
      <w:pPr>
        <w:rPr>
          <w:rFonts w:ascii="Arial" w:hAnsi="Arial" w:cs="Arial"/>
        </w:rPr>
      </w:pPr>
    </w:p>
    <w:p w14:paraId="4DA0629E" w14:textId="77777777" w:rsidR="007F4A6A" w:rsidRPr="000B0864" w:rsidRDefault="007F4A6A" w:rsidP="007F4A6A">
      <w:pPr>
        <w:spacing w:line="360" w:lineRule="auto"/>
        <w:jc w:val="center"/>
        <w:rPr>
          <w:rStyle w:val="SubtleEmphasis"/>
          <w:rFonts w:ascii="Arial" w:hAnsi="Arial" w:cs="Arial"/>
          <w:i w:val="0"/>
          <w:iCs w:val="0"/>
          <w:color w:val="auto"/>
        </w:rPr>
      </w:pPr>
      <w:r w:rsidRPr="000B0864">
        <w:rPr>
          <w:rStyle w:val="SubtleEmphasis"/>
          <w:rFonts w:ascii="Arial" w:hAnsi="Arial" w:cs="Arial"/>
          <w:i w:val="0"/>
          <w:color w:val="auto"/>
        </w:rPr>
        <w:t>Prepared by FORMIS TA</w:t>
      </w:r>
    </w:p>
    <w:p w14:paraId="1CF41AA5" w14:textId="77777777" w:rsidR="007F4A6A" w:rsidRPr="000B0864" w:rsidRDefault="007F4A6A" w:rsidP="007F4A6A">
      <w:pPr>
        <w:ind w:left="2880"/>
        <w:rPr>
          <w:rStyle w:val="SubtleEmphasis"/>
          <w:rFonts w:ascii="Arial" w:hAnsi="Arial" w:cs="Arial"/>
          <w:i w:val="0"/>
          <w:iCs w:val="0"/>
          <w:color w:val="auto"/>
        </w:rPr>
      </w:pPr>
      <w:bookmarkStart w:id="0" w:name="_Toc286717323"/>
      <w:bookmarkStart w:id="1" w:name="_Toc287426051"/>
      <w:bookmarkStart w:id="2" w:name="_Toc287493885"/>
      <w:bookmarkStart w:id="3" w:name="_Toc288049504"/>
      <w:bookmarkStart w:id="4" w:name="_Toc288051940"/>
    </w:p>
    <w:p w14:paraId="5BAEFE36" w14:textId="77777777" w:rsidR="007F4A6A" w:rsidRPr="000B0864" w:rsidRDefault="007F4A6A" w:rsidP="007F4A6A">
      <w:pPr>
        <w:ind w:left="2880"/>
        <w:rPr>
          <w:rStyle w:val="SubtleEmphasis"/>
          <w:rFonts w:ascii="Arial" w:hAnsi="Arial" w:cs="Arial"/>
          <w:i w:val="0"/>
          <w:iCs w:val="0"/>
          <w:color w:val="auto"/>
        </w:rPr>
      </w:pPr>
    </w:p>
    <w:p w14:paraId="635B4863" w14:textId="77777777" w:rsidR="007F4A6A" w:rsidRPr="000B0864" w:rsidRDefault="007F4A6A" w:rsidP="007F4A6A">
      <w:pPr>
        <w:ind w:left="2880"/>
        <w:rPr>
          <w:rStyle w:val="SubtleEmphasis"/>
          <w:rFonts w:ascii="Arial" w:hAnsi="Arial" w:cs="Arial"/>
          <w:i w:val="0"/>
          <w:iCs w:val="0"/>
          <w:color w:val="auto"/>
        </w:rPr>
      </w:pPr>
    </w:p>
    <w:p w14:paraId="3FF4F7F3" w14:textId="77777777" w:rsidR="007F4A6A" w:rsidRPr="000B0864" w:rsidRDefault="007F4A6A" w:rsidP="007F4A6A">
      <w:pPr>
        <w:ind w:left="2880"/>
        <w:rPr>
          <w:rStyle w:val="SubtleEmphasis"/>
          <w:rFonts w:ascii="Arial" w:hAnsi="Arial" w:cs="Arial"/>
          <w:i w:val="0"/>
          <w:iCs w:val="0"/>
          <w:color w:val="auto"/>
        </w:rPr>
      </w:pPr>
    </w:p>
    <w:p w14:paraId="33D8F407" w14:textId="77777777" w:rsidR="007F4A6A" w:rsidRPr="000B0864" w:rsidRDefault="007F4A6A" w:rsidP="007F4A6A">
      <w:pPr>
        <w:rPr>
          <w:rStyle w:val="SubtleEmphasis"/>
          <w:rFonts w:ascii="Arial" w:hAnsi="Arial" w:cs="Arial"/>
          <w:i w:val="0"/>
          <w:iCs w:val="0"/>
          <w:color w:val="auto"/>
        </w:rPr>
      </w:pPr>
    </w:p>
    <w:p w14:paraId="251686B6" w14:textId="77777777" w:rsidR="007F4A6A" w:rsidRPr="000B0864" w:rsidRDefault="007F4A6A" w:rsidP="007F4A6A">
      <w:pPr>
        <w:ind w:left="2880"/>
        <w:rPr>
          <w:rStyle w:val="SubtleEmphasis"/>
          <w:rFonts w:ascii="Arial" w:hAnsi="Arial" w:cs="Arial"/>
          <w:i w:val="0"/>
          <w:iCs w:val="0"/>
          <w:color w:val="auto"/>
        </w:rPr>
      </w:pPr>
    </w:p>
    <w:bookmarkEnd w:id="0"/>
    <w:bookmarkEnd w:id="1"/>
    <w:bookmarkEnd w:id="2"/>
    <w:bookmarkEnd w:id="3"/>
    <w:bookmarkEnd w:id="4"/>
    <w:p w14:paraId="6C3AC99C" w14:textId="1FFC22B1" w:rsidR="007F4A6A" w:rsidRPr="000B0864" w:rsidRDefault="00505E80" w:rsidP="007F4A6A">
      <w:pPr>
        <w:jc w:val="center"/>
        <w:rPr>
          <w:rStyle w:val="SubtleEmphasis"/>
          <w:rFonts w:ascii="Arial" w:hAnsi="Arial" w:cs="Arial"/>
          <w:b/>
          <w:i w:val="0"/>
          <w:iCs w:val="0"/>
          <w:color w:val="auto"/>
        </w:rPr>
      </w:pPr>
      <w:r>
        <w:rPr>
          <w:rStyle w:val="SubtleEmphasis"/>
          <w:rFonts w:ascii="Arial" w:hAnsi="Arial" w:cs="Arial"/>
          <w:b/>
          <w:i w:val="0"/>
          <w:color w:val="auto"/>
        </w:rPr>
        <w:t>2</w:t>
      </w:r>
      <w:ins w:id="5" w:author="Adam Ludvig" w:date="2018-03-27T13:30:00Z">
        <w:r w:rsidR="007901E6">
          <w:rPr>
            <w:rStyle w:val="SubtleEmphasis"/>
            <w:rFonts w:ascii="Arial" w:hAnsi="Arial" w:cs="Arial"/>
            <w:b/>
            <w:i w:val="0"/>
            <w:color w:val="auto"/>
          </w:rPr>
          <w:t>7</w:t>
        </w:r>
      </w:ins>
      <w:del w:id="6" w:author="Adam Ludvig" w:date="2018-03-27T13:30:00Z">
        <w:r w:rsidR="00FC3DD6" w:rsidDel="007901E6">
          <w:rPr>
            <w:rStyle w:val="SubtleEmphasis"/>
            <w:rFonts w:ascii="Arial" w:hAnsi="Arial" w:cs="Arial"/>
            <w:b/>
            <w:i w:val="0"/>
            <w:color w:val="auto"/>
          </w:rPr>
          <w:delText>1</w:delText>
        </w:r>
      </w:del>
      <w:r w:rsidR="00FA2C43">
        <w:rPr>
          <w:rStyle w:val="SubtleEmphasis"/>
          <w:rFonts w:ascii="Arial" w:hAnsi="Arial" w:cs="Arial"/>
          <w:b/>
          <w:i w:val="0"/>
          <w:color w:val="auto"/>
        </w:rPr>
        <w:t>.</w:t>
      </w:r>
      <w:ins w:id="7" w:author="Adam Ludvig" w:date="2018-03-27T13:30:00Z">
        <w:r w:rsidR="007901E6">
          <w:rPr>
            <w:rStyle w:val="SubtleEmphasis"/>
            <w:rFonts w:ascii="Arial" w:hAnsi="Arial" w:cs="Arial"/>
            <w:b/>
            <w:i w:val="0"/>
            <w:color w:val="auto"/>
          </w:rPr>
          <w:t>03</w:t>
        </w:r>
      </w:ins>
      <w:del w:id="8" w:author="Adam Ludvig" w:date="2018-03-27T13:30:00Z">
        <w:r w:rsidR="009E49FD" w:rsidDel="007901E6">
          <w:rPr>
            <w:rStyle w:val="SubtleEmphasis"/>
            <w:rFonts w:ascii="Arial" w:hAnsi="Arial" w:cs="Arial"/>
            <w:b/>
            <w:i w:val="0"/>
            <w:color w:val="auto"/>
          </w:rPr>
          <w:delText>11</w:delText>
        </w:r>
      </w:del>
      <w:r w:rsidR="009E49FD">
        <w:rPr>
          <w:rStyle w:val="SubtleEmphasis"/>
          <w:rFonts w:ascii="Arial" w:hAnsi="Arial" w:cs="Arial"/>
          <w:b/>
          <w:i w:val="0"/>
          <w:color w:val="auto"/>
        </w:rPr>
        <w:t>.201</w:t>
      </w:r>
      <w:ins w:id="9" w:author="Adam Ludvig" w:date="2018-03-27T13:29:00Z">
        <w:r w:rsidR="007901E6">
          <w:rPr>
            <w:rStyle w:val="SubtleEmphasis"/>
            <w:rFonts w:ascii="Arial" w:hAnsi="Arial" w:cs="Arial"/>
            <w:b/>
            <w:i w:val="0"/>
            <w:color w:val="auto"/>
          </w:rPr>
          <w:t>8</w:t>
        </w:r>
      </w:ins>
      <w:del w:id="10" w:author="Adam Ludvig" w:date="2018-03-27T13:29:00Z">
        <w:r w:rsidR="009E49FD" w:rsidDel="007901E6">
          <w:rPr>
            <w:rStyle w:val="SubtleEmphasis"/>
            <w:rFonts w:ascii="Arial" w:hAnsi="Arial" w:cs="Arial"/>
            <w:b/>
            <w:i w:val="0"/>
            <w:color w:val="auto"/>
          </w:rPr>
          <w:delText>7</w:delText>
        </w:r>
      </w:del>
    </w:p>
    <w:p w14:paraId="2655492E" w14:textId="77777777" w:rsidR="007F4A6A" w:rsidRPr="000B0864" w:rsidRDefault="007F4A6A" w:rsidP="007F4A6A">
      <w:pPr>
        <w:rPr>
          <w:rFonts w:ascii="Arial" w:hAnsi="Arial" w:cs="Arial"/>
        </w:rPr>
      </w:pPr>
      <w:r w:rsidRPr="000B0864">
        <w:rPr>
          <w:rFonts w:ascii="Arial" w:hAnsi="Arial" w:cs="Arial"/>
        </w:rPr>
        <w:tab/>
      </w:r>
    </w:p>
    <w:p w14:paraId="30E52594" w14:textId="77777777" w:rsidR="007F4A6A" w:rsidRPr="000B0864" w:rsidRDefault="007F4A6A" w:rsidP="007F4A6A">
      <w:pPr>
        <w:rPr>
          <w:rFonts w:ascii="Arial" w:hAnsi="Arial" w:cs="Arial"/>
        </w:rPr>
      </w:pPr>
      <w:r w:rsidRPr="000B0864">
        <w:rPr>
          <w:rFonts w:ascii="Arial" w:hAnsi="Arial" w:cs="Arial"/>
        </w:rPr>
        <w:tab/>
      </w:r>
      <w:r w:rsidRPr="000B0864">
        <w:rPr>
          <w:rFonts w:ascii="Arial" w:hAnsi="Arial" w:cs="Arial"/>
        </w:rPr>
        <w:tab/>
      </w:r>
      <w:r w:rsidRPr="000B0864">
        <w:rPr>
          <w:rFonts w:ascii="Arial" w:hAnsi="Arial" w:cs="Arial"/>
        </w:rPr>
        <w:tab/>
      </w:r>
    </w:p>
    <w:p w14:paraId="61DF7DA0" w14:textId="77777777" w:rsidR="007F4A6A" w:rsidRPr="000B0864" w:rsidRDefault="007F4A6A" w:rsidP="007F4A6A">
      <w:pPr>
        <w:rPr>
          <w:rFonts w:ascii="Arial" w:hAnsi="Arial" w:cs="Arial"/>
        </w:rPr>
      </w:pPr>
    </w:p>
    <w:p w14:paraId="55E33B51" w14:textId="77777777" w:rsidR="007F4A6A" w:rsidRPr="000B0864" w:rsidRDefault="007F4A6A" w:rsidP="007F4A6A">
      <w:pPr>
        <w:rPr>
          <w:rFonts w:ascii="Arial" w:hAnsi="Arial" w:cs="Arial"/>
          <w:b/>
          <w:bCs/>
        </w:rPr>
      </w:pPr>
    </w:p>
    <w:p w14:paraId="09676440" w14:textId="77777777" w:rsidR="007F4A6A" w:rsidRPr="000B0864" w:rsidRDefault="007F4A6A" w:rsidP="007F4A6A">
      <w:pPr>
        <w:ind w:left="5760"/>
        <w:rPr>
          <w:rFonts w:ascii="Arial" w:hAnsi="Arial" w:cs="Arial"/>
          <w:b/>
          <w:bCs/>
        </w:rPr>
      </w:pPr>
    </w:p>
    <w:p w14:paraId="5E7DAC36" w14:textId="77777777" w:rsidR="007F4A6A" w:rsidRPr="004D4F32" w:rsidRDefault="007F4A6A" w:rsidP="007F4A6A">
      <w:pPr>
        <w:ind w:left="5760"/>
        <w:rPr>
          <w:b/>
          <w:bCs/>
        </w:rPr>
      </w:pPr>
    </w:p>
    <w:p w14:paraId="16447FF7" w14:textId="77777777" w:rsidR="007F4A6A" w:rsidRPr="004D4F32" w:rsidRDefault="007F4A6A" w:rsidP="007F4A6A">
      <w:pPr>
        <w:ind w:left="57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728F9" wp14:editId="1C8B8A5D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6705600" cy="0"/>
                <wp:effectExtent l="9525" t="12065" r="9525" b="1651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9B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2.45pt;width:5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" strokecolor="#4e6128 [1606]" strokeweight="1.25pt"/>
            </w:pict>
          </mc:Fallback>
        </mc:AlternateContent>
      </w:r>
    </w:p>
    <w:p w14:paraId="5CEDF33B" w14:textId="77777777" w:rsidR="007F4A6A" w:rsidRPr="000B0864" w:rsidRDefault="007F4A6A" w:rsidP="007F4A6A">
      <w:pPr>
        <w:spacing w:before="240"/>
        <w:ind w:left="5942" w:right="-91"/>
        <w:rPr>
          <w:rFonts w:ascii="Arial" w:hAnsi="Arial" w:cs="Arial"/>
          <w:color w:val="4F6228" w:themeColor="accent3" w:themeShade="80"/>
          <w:sz w:val="48"/>
        </w:rPr>
      </w:pPr>
      <w:r w:rsidRPr="000B0864">
        <w:rPr>
          <w:rFonts w:ascii="Arial" w:hAnsi="Arial" w:cs="Arial"/>
          <w:b/>
          <w:bCs/>
          <w:noProof/>
          <w:color w:val="4F6228" w:themeColor="accent3" w:themeShade="80"/>
          <w:sz w:val="48"/>
        </w:rPr>
        <w:drawing>
          <wp:anchor distT="0" distB="0" distL="114300" distR="114300" simplePos="0" relativeHeight="251659264" behindDoc="0" locked="0" layoutInCell="1" allowOverlap="1" wp14:anchorId="3047C437" wp14:editId="4C3F2ED2">
            <wp:simplePos x="0" y="0"/>
            <wp:positionH relativeFrom="column">
              <wp:posOffset>1057275</wp:posOffset>
            </wp:positionH>
            <wp:positionV relativeFrom="paragraph">
              <wp:posOffset>52705</wp:posOffset>
            </wp:positionV>
            <wp:extent cx="1383665" cy="962025"/>
            <wp:effectExtent l="19050" t="0" r="6985" b="0"/>
            <wp:wrapNone/>
            <wp:docPr id="4" name="Picture 2" descr="MFA Logo_eng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FA Logo_eng_tn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864">
        <w:rPr>
          <w:rFonts w:ascii="Arial" w:hAnsi="Arial" w:cs="Arial"/>
          <w:b/>
          <w:bCs/>
          <w:noProof/>
          <w:color w:val="4F6228" w:themeColor="accent3" w:themeShade="80"/>
          <w:sz w:val="48"/>
        </w:rPr>
        <w:drawing>
          <wp:anchor distT="0" distB="0" distL="114300" distR="114300" simplePos="0" relativeHeight="251660288" behindDoc="0" locked="0" layoutInCell="1" allowOverlap="1" wp14:anchorId="2EF41B03" wp14:editId="65BD0B11">
            <wp:simplePos x="0" y="0"/>
            <wp:positionH relativeFrom="column">
              <wp:posOffset>2514600</wp:posOffset>
            </wp:positionH>
            <wp:positionV relativeFrom="paragraph">
              <wp:posOffset>157480</wp:posOffset>
            </wp:positionV>
            <wp:extent cx="777240" cy="781050"/>
            <wp:effectExtent l="19050" t="0" r="3810" b="0"/>
            <wp:wrapNone/>
            <wp:docPr id="1" name="Picture 1" descr="logo_MARD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_MARD_small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864">
        <w:rPr>
          <w:rFonts w:ascii="Arial" w:hAnsi="Arial" w:cs="Arial"/>
          <w:b/>
          <w:bCs/>
          <w:color w:val="4F6228" w:themeColor="accent3" w:themeShade="80"/>
          <w:sz w:val="48"/>
        </w:rPr>
        <w:t>F O R M I S    I</w:t>
      </w:r>
      <w:r w:rsidRPr="000B0864">
        <w:rPr>
          <w:rFonts w:ascii="Arial" w:hAnsi="Arial" w:cs="Arial"/>
          <w:b/>
          <w:bCs/>
          <w:color w:val="4F6228" w:themeColor="accent3" w:themeShade="80"/>
          <w:sz w:val="20"/>
        </w:rPr>
        <w:t xml:space="preserve"> </w:t>
      </w:r>
      <w:r w:rsidRPr="000B0864">
        <w:rPr>
          <w:rFonts w:ascii="Arial" w:hAnsi="Arial" w:cs="Arial"/>
          <w:b/>
          <w:bCs/>
          <w:color w:val="4F6228" w:themeColor="accent3" w:themeShade="80"/>
          <w:sz w:val="48"/>
        </w:rPr>
        <w:t>I</w:t>
      </w:r>
    </w:p>
    <w:p w14:paraId="2F9909BB" w14:textId="77777777" w:rsidR="007F4A6A" w:rsidRPr="000B0864" w:rsidRDefault="007F4A6A" w:rsidP="007F4A6A">
      <w:pPr>
        <w:tabs>
          <w:tab w:val="left" w:pos="5850"/>
        </w:tabs>
        <w:spacing w:before="60" w:line="276" w:lineRule="auto"/>
        <w:ind w:left="5940" w:right="-90"/>
        <w:rPr>
          <w:rFonts w:ascii="Arial" w:hAnsi="Arial" w:cs="Arial"/>
          <w:color w:val="4F6228" w:themeColor="accent3" w:themeShade="80"/>
          <w:sz w:val="20"/>
          <w:szCs w:val="28"/>
        </w:rPr>
        <w:sectPr w:rsidR="007F4A6A" w:rsidRPr="000B0864" w:rsidSect="00E2739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566" w:bottom="450" w:left="720" w:header="708" w:footer="0" w:gutter="0"/>
          <w:pgNumType w:fmt="lowerRoman" w:start="1"/>
          <w:cols w:space="708"/>
          <w:titlePg/>
          <w:docGrid w:linePitch="360"/>
        </w:sectPr>
      </w:pPr>
      <w:r w:rsidRPr="000B0864">
        <w:rPr>
          <w:rFonts w:ascii="Arial" w:hAnsi="Arial" w:cs="Arial"/>
          <w:color w:val="4F6228" w:themeColor="accent3" w:themeShade="80"/>
          <w:sz w:val="20"/>
          <w:szCs w:val="28"/>
        </w:rPr>
        <w:t>Development of a Management Information System for the Forestry Sector in Viet Nam – Phase 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871420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1EA457" w14:textId="57B7BF9B" w:rsidR="00590621" w:rsidRPr="00CE1B11" w:rsidRDefault="00590621" w:rsidP="00E8082B">
          <w:pPr>
            <w:pStyle w:val="TOCHeading"/>
            <w:numPr>
              <w:ilvl w:val="0"/>
              <w:numId w:val="0"/>
            </w:numPr>
            <w:rPr>
              <w:color w:val="auto"/>
            </w:rPr>
          </w:pPr>
          <w:r w:rsidRPr="00CE1B11">
            <w:rPr>
              <w:color w:val="auto"/>
            </w:rPr>
            <w:t>Contents</w:t>
          </w:r>
        </w:p>
        <w:p w14:paraId="5A8F19D2" w14:textId="77777777" w:rsidR="008950CD" w:rsidRPr="005C2132" w:rsidRDefault="008950CD" w:rsidP="00E8082B"/>
        <w:p w14:paraId="48B403C1" w14:textId="1FD0DAF3" w:rsidR="00CE3795" w:rsidRDefault="00590621">
          <w:pPr>
            <w:pStyle w:val="TOC1"/>
            <w:tabs>
              <w:tab w:val="right" w:leader="dot" w:pos="9350"/>
            </w:tabs>
            <w:rPr>
              <w:ins w:id="11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i-FI" w:eastAsia="fi-FI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2" w:author="Adam Ludvig" w:date="2018-04-04T15:06:00Z">
            <w:r w:rsidR="00CE3795" w:rsidRPr="007344CC">
              <w:rPr>
                <w:rStyle w:val="Hyperlink"/>
                <w:noProof/>
              </w:rPr>
              <w:fldChar w:fldCharType="begin"/>
            </w:r>
            <w:r w:rsidR="00CE3795" w:rsidRPr="007344CC">
              <w:rPr>
                <w:rStyle w:val="Hyperlink"/>
                <w:noProof/>
              </w:rPr>
              <w:instrText xml:space="preserve"> </w:instrText>
            </w:r>
            <w:r w:rsidR="00CE3795">
              <w:rPr>
                <w:noProof/>
              </w:rPr>
              <w:instrText>HYPERLINK \l "_Toc510617745"</w:instrText>
            </w:r>
            <w:r w:rsidR="00CE3795" w:rsidRPr="007344CC">
              <w:rPr>
                <w:rStyle w:val="Hyperlink"/>
                <w:noProof/>
              </w:rPr>
              <w:instrText xml:space="preserve"> </w:instrText>
            </w:r>
            <w:r w:rsidR="00CE3795" w:rsidRPr="007344CC">
              <w:rPr>
                <w:rStyle w:val="Hyperlink"/>
                <w:noProof/>
              </w:rPr>
              <w:fldChar w:fldCharType="separate"/>
            </w:r>
            <w:r w:rsidR="00CE3795" w:rsidRPr="007344CC">
              <w:rPr>
                <w:rStyle w:val="Hyperlink"/>
                <w:noProof/>
              </w:rPr>
              <w:t>REVISIONS</w:t>
            </w:r>
            <w:r w:rsidR="00CE3795">
              <w:rPr>
                <w:noProof/>
                <w:webHidden/>
              </w:rPr>
              <w:tab/>
            </w:r>
            <w:r w:rsidR="00CE3795">
              <w:rPr>
                <w:noProof/>
                <w:webHidden/>
              </w:rPr>
              <w:fldChar w:fldCharType="begin"/>
            </w:r>
            <w:r w:rsidR="00CE3795">
              <w:rPr>
                <w:noProof/>
                <w:webHidden/>
              </w:rPr>
              <w:instrText xml:space="preserve"> PAGEREF _Toc510617745 \h </w:instrText>
            </w:r>
          </w:ins>
          <w:r w:rsidR="00CE3795">
            <w:rPr>
              <w:noProof/>
              <w:webHidden/>
            </w:rPr>
          </w:r>
          <w:r w:rsidR="00CE3795">
            <w:rPr>
              <w:noProof/>
              <w:webHidden/>
            </w:rPr>
            <w:fldChar w:fldCharType="separate"/>
          </w:r>
          <w:ins w:id="13" w:author="Adam Ludvig" w:date="2018-04-04T15:06:00Z">
            <w:r w:rsidR="00CE3795">
              <w:rPr>
                <w:noProof/>
                <w:webHidden/>
              </w:rPr>
              <w:t>iii</w:t>
            </w:r>
            <w:r w:rsidR="00CE3795">
              <w:rPr>
                <w:noProof/>
                <w:webHidden/>
              </w:rPr>
              <w:fldChar w:fldCharType="end"/>
            </w:r>
            <w:r w:rsidR="00CE3795" w:rsidRPr="007344CC">
              <w:rPr>
                <w:rStyle w:val="Hyperlink"/>
                <w:noProof/>
              </w:rPr>
              <w:fldChar w:fldCharType="end"/>
            </w:r>
          </w:ins>
        </w:p>
        <w:p w14:paraId="3D00DB74" w14:textId="58FDBE13" w:rsidR="00CE3795" w:rsidRDefault="00CE3795">
          <w:pPr>
            <w:pStyle w:val="TOC1"/>
            <w:tabs>
              <w:tab w:val="left" w:pos="440"/>
              <w:tab w:val="right" w:leader="dot" w:pos="9350"/>
            </w:tabs>
            <w:rPr>
              <w:ins w:id="14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i-FI" w:eastAsia="fi-FI" w:bidi="ar-SA"/>
            </w:rPr>
          </w:pPr>
          <w:ins w:id="15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"_Toc510617746"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64EFD0E6" w14:textId="71322E9B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17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18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"_Toc510617747"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5F2DE6A3" w14:textId="069523C5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20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21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"_Toc510617748"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7EF5E84F" w14:textId="6B68F23D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23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24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"_Toc510617749"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3ADE0A86" w14:textId="1E414C9E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26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27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"_Toc510617750"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734678D7" w14:textId="5BA2DB13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29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30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"_Toc510617751"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References and 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7196B8DA" w14:textId="09BFEB32" w:rsidR="00CE3795" w:rsidRDefault="00CE3795">
          <w:pPr>
            <w:pStyle w:val="TOC1"/>
            <w:tabs>
              <w:tab w:val="left" w:pos="440"/>
              <w:tab w:val="right" w:leader="dot" w:pos="9350"/>
            </w:tabs>
            <w:rPr>
              <w:ins w:id="32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i-FI" w:eastAsia="fi-FI" w:bidi="ar-SA"/>
            </w:rPr>
          </w:pPr>
          <w:ins w:id="33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"_Toc510617752"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3E3E8100" w14:textId="068B4FE5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35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36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"_Toc510617753"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Logical 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Adam Ludvig" w:date="2018-04-04T15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7EE7B5F0" w14:textId="25431309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38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39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"_Toc510617754"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rFonts w:ascii="Arial" w:hAnsi="Arial" w:cs="Arial"/>
                <w:noProof/>
              </w:rPr>
              <w:t>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Adam Ludvig" w:date="2018-04-04T15:0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1A3BA955" w14:textId="4F2C0B3B" w:rsidR="00CE3795" w:rsidRDefault="00CE3795">
          <w:pPr>
            <w:pStyle w:val="TOC2"/>
            <w:tabs>
              <w:tab w:val="left" w:pos="880"/>
              <w:tab w:val="right" w:leader="dot" w:pos="9350"/>
            </w:tabs>
            <w:rPr>
              <w:ins w:id="41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i-FI" w:eastAsia="fi-FI" w:bidi="ar-SA"/>
            </w:rPr>
          </w:pPr>
          <w:ins w:id="42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"_Toc510617755"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rFonts w:ascii="Arial" w:hAnsi="Arial" w:cs="Symbo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i-FI" w:eastAsia="fi-FI" w:bidi="ar-SA"/>
              </w:rPr>
              <w:tab/>
            </w:r>
            <w:r w:rsidRPr="007344CC">
              <w:rPr>
                <w:rStyle w:val="Hyperlink"/>
                <w:noProof/>
              </w:rPr>
              <w:t>Universally unique id handling of plot, plot_history and forest_monitoring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Adam Ludvig" w:date="2018-04-04T15:06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7DDBE024" w14:textId="649749E9" w:rsidR="00CE3795" w:rsidRDefault="00CE3795">
          <w:pPr>
            <w:pStyle w:val="TOC1"/>
            <w:tabs>
              <w:tab w:val="right" w:leader="dot" w:pos="9350"/>
            </w:tabs>
            <w:rPr>
              <w:ins w:id="44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i-FI" w:eastAsia="fi-FI" w:bidi="ar-SA"/>
            </w:rPr>
          </w:pPr>
          <w:ins w:id="45" w:author="Adam Ludvig" w:date="2018-04-04T15:06:00Z">
            <w:r w:rsidRPr="007344CC">
              <w:rPr>
                <w:rStyle w:val="Hyperlink"/>
                <w:noProof/>
              </w:rPr>
              <w:fldChar w:fldCharType="begin"/>
            </w:r>
            <w:r w:rsidRPr="007344C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"_Toc510617756"</w:instrText>
            </w:r>
            <w:r w:rsidRPr="007344CC">
              <w:rPr>
                <w:rStyle w:val="Hyperlink"/>
                <w:noProof/>
              </w:rPr>
              <w:instrText xml:space="preserve"> </w:instrText>
            </w:r>
            <w:r w:rsidRPr="007344CC">
              <w:rPr>
                <w:rStyle w:val="Hyperlink"/>
                <w:noProof/>
              </w:rPr>
              <w:fldChar w:fldCharType="separate"/>
            </w:r>
            <w:r w:rsidRPr="007344CC">
              <w:rPr>
                <w:rStyle w:val="Hyperlink"/>
                <w:noProof/>
              </w:rPr>
              <w:t>Annex 1: Contents for Classification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_Toc510617756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Adam Ludvig" w:date="2018-04-04T15:06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7344CC">
              <w:rPr>
                <w:rStyle w:val="Hyperlink"/>
                <w:noProof/>
              </w:rPr>
              <w:fldChar w:fldCharType="end"/>
            </w:r>
          </w:ins>
        </w:p>
        <w:p w14:paraId="6CFCFB6D" w14:textId="6E68E206" w:rsidR="0030089B" w:rsidDel="00CE3795" w:rsidRDefault="0030089B">
          <w:pPr>
            <w:pStyle w:val="TOC1"/>
            <w:tabs>
              <w:tab w:val="right" w:leader="dot" w:pos="9350"/>
            </w:tabs>
            <w:rPr>
              <w:del w:id="47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del w:id="48" w:author="Adam Ludvig" w:date="2018-04-04T15:06:00Z">
            <w:r w:rsidRPr="00CE3795" w:rsidDel="00CE3795">
              <w:rPr>
                <w:rPrChange w:id="49" w:author="Adam Ludvig" w:date="2018-04-04T15:06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REVISIONS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iii</w:delText>
            </w:r>
          </w:del>
        </w:p>
        <w:p w14:paraId="4046833A" w14:textId="7DFE448C" w:rsidR="0030089B" w:rsidDel="00CE3795" w:rsidRDefault="0030089B">
          <w:pPr>
            <w:pStyle w:val="TOC1"/>
            <w:tabs>
              <w:tab w:val="left" w:pos="440"/>
              <w:tab w:val="right" w:leader="dot" w:pos="9350"/>
            </w:tabs>
            <w:rPr>
              <w:del w:id="50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del w:id="51" w:author="Adam Ludvig" w:date="2018-04-04T15:06:00Z">
            <w:r w:rsidRPr="00CE3795" w:rsidDel="00CE3795">
              <w:rPr>
                <w:rPrChange w:id="52" w:author="Adam Ludvig" w:date="2018-04-04T15:06:00Z">
                  <w:rPr>
                    <w:rStyle w:val="Hyperlink"/>
                    <w:rFonts w:ascii="Arial" w:hAnsi="Arial" w:cs="Symbol"/>
                    <w:b w:val="0"/>
                    <w:bCs w:val="0"/>
                    <w:caps w:val="0"/>
                    <w:noProof/>
                  </w:rPr>
                </w:rPrChange>
              </w:rPr>
              <w:delText>1</w:delText>
            </w:r>
            <w:r w:rsidDel="00CE37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53" w:author="Adam Ludvig" w:date="2018-04-04T15:06:00Z">
                  <w:rPr>
                    <w:rStyle w:val="Hyperlink"/>
                    <w:rFonts w:ascii="Arial" w:hAnsi="Arial" w:cs="Arial"/>
                    <w:b w:val="0"/>
                    <w:bCs w:val="0"/>
                    <w:caps w:val="0"/>
                    <w:noProof/>
                  </w:rPr>
                </w:rPrChange>
              </w:rPr>
              <w:delText>INTRODUCTION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6C252102" w14:textId="310990BB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54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55" w:author="Adam Ludvig" w:date="2018-04-04T15:06:00Z">
            <w:r w:rsidRPr="00CE3795" w:rsidDel="00CE3795">
              <w:rPr>
                <w:rPrChange w:id="56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1.1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57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Document Purpose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67703ADE" w14:textId="03BF0755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58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59" w:author="Adam Ludvig" w:date="2018-04-04T15:06:00Z">
            <w:r w:rsidRPr="00CE3795" w:rsidDel="00CE3795">
              <w:rPr>
                <w:rPrChange w:id="60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1.2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61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System Scope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578F3B47" w14:textId="61CBA082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62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63" w:author="Adam Ludvig" w:date="2018-04-04T15:06:00Z">
            <w:r w:rsidRPr="00CE3795" w:rsidDel="00CE3795">
              <w:rPr>
                <w:rPrChange w:id="64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1.3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65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Intended Audience and Reading Suggestions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2CE1EA76" w14:textId="0695B822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66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67" w:author="Adam Ludvig" w:date="2018-04-04T15:06:00Z">
            <w:r w:rsidRPr="00CE3795" w:rsidDel="00CE3795">
              <w:rPr>
                <w:rPrChange w:id="68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1.4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69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Definitions, Acronyms and Abbreviations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71EC7845" w14:textId="359534BC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70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71" w:author="Adam Ludvig" w:date="2018-04-04T15:06:00Z">
            <w:r w:rsidRPr="00CE3795" w:rsidDel="00CE3795">
              <w:rPr>
                <w:rPrChange w:id="72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1.5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73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References and Acknowledgments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4</w:delText>
            </w:r>
          </w:del>
        </w:p>
        <w:p w14:paraId="17CEF33E" w14:textId="0A5A2584" w:rsidR="0030089B" w:rsidDel="00CE3795" w:rsidRDefault="0030089B">
          <w:pPr>
            <w:pStyle w:val="TOC1"/>
            <w:tabs>
              <w:tab w:val="left" w:pos="440"/>
              <w:tab w:val="right" w:leader="dot" w:pos="9350"/>
            </w:tabs>
            <w:rPr>
              <w:del w:id="74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del w:id="75" w:author="Adam Ludvig" w:date="2018-04-04T15:06:00Z">
            <w:r w:rsidRPr="00CE3795" w:rsidDel="00CE3795">
              <w:rPr>
                <w:rPrChange w:id="76" w:author="Adam Ludvig" w:date="2018-04-04T15:06:00Z">
                  <w:rPr>
                    <w:rStyle w:val="Hyperlink"/>
                    <w:rFonts w:ascii="Arial" w:hAnsi="Arial" w:cs="Symbol"/>
                    <w:b w:val="0"/>
                    <w:bCs w:val="0"/>
                    <w:caps w:val="0"/>
                    <w:noProof/>
                  </w:rPr>
                </w:rPrChange>
              </w:rPr>
              <w:delText>2</w:delText>
            </w:r>
            <w:r w:rsidDel="00CE37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77" w:author="Adam Ludvig" w:date="2018-04-04T15:06:00Z">
                  <w:rPr>
                    <w:rStyle w:val="Hyperlink"/>
                    <w:rFonts w:ascii="Arial" w:hAnsi="Arial" w:cs="Arial"/>
                    <w:b w:val="0"/>
                    <w:bCs w:val="0"/>
                    <w:caps w:val="0"/>
                    <w:noProof/>
                  </w:rPr>
                </w:rPrChange>
              </w:rPr>
              <w:delText>DATABASE DESIGN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5</w:delText>
            </w:r>
          </w:del>
        </w:p>
        <w:p w14:paraId="795654E1" w14:textId="236B72CF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78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79" w:author="Adam Ludvig" w:date="2018-04-04T15:06:00Z">
            <w:r w:rsidRPr="00CE3795" w:rsidDel="00CE3795">
              <w:rPr>
                <w:rPrChange w:id="80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2.1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81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Logical Database Model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5</w:delText>
            </w:r>
          </w:del>
        </w:p>
        <w:p w14:paraId="00034742" w14:textId="1BA6AC45" w:rsidR="0030089B" w:rsidDel="00CE3795" w:rsidRDefault="0030089B">
          <w:pPr>
            <w:pStyle w:val="TOC2"/>
            <w:tabs>
              <w:tab w:val="left" w:pos="880"/>
              <w:tab w:val="right" w:leader="dot" w:pos="9350"/>
            </w:tabs>
            <w:rPr>
              <w:del w:id="82" w:author="Adam Ludvig" w:date="2018-04-04T15:06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del w:id="83" w:author="Adam Ludvig" w:date="2018-04-04T15:06:00Z">
            <w:r w:rsidRPr="00CE3795" w:rsidDel="00CE3795">
              <w:rPr>
                <w:rPrChange w:id="84" w:author="Adam Ludvig" w:date="2018-04-04T15:06:00Z">
                  <w:rPr>
                    <w:rStyle w:val="Hyperlink"/>
                    <w:rFonts w:ascii="Arial" w:hAnsi="Arial" w:cs="Symbol"/>
                    <w:smallCaps w:val="0"/>
                    <w:noProof/>
                  </w:rPr>
                </w:rPrChange>
              </w:rPr>
              <w:delText>2.2</w:delText>
            </w:r>
            <w:r w:rsidDel="00CE379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GB" w:eastAsia="en-GB" w:bidi="ar-SA"/>
              </w:rPr>
              <w:tab/>
            </w:r>
            <w:r w:rsidRPr="00CE3795" w:rsidDel="00CE3795">
              <w:rPr>
                <w:rPrChange w:id="85" w:author="Adam Ludvig" w:date="2018-04-04T15:06:00Z">
                  <w:rPr>
                    <w:rStyle w:val="Hyperlink"/>
                    <w:rFonts w:ascii="Arial" w:hAnsi="Arial" w:cs="Arial"/>
                    <w:smallCaps w:val="0"/>
                    <w:noProof/>
                  </w:rPr>
                </w:rPrChange>
              </w:rPr>
              <w:delText>Table Description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7</w:delText>
            </w:r>
          </w:del>
        </w:p>
        <w:p w14:paraId="18D16AD9" w14:textId="503B7560" w:rsidR="0030089B" w:rsidDel="00CE3795" w:rsidRDefault="0030089B">
          <w:pPr>
            <w:pStyle w:val="TOC1"/>
            <w:tabs>
              <w:tab w:val="right" w:leader="dot" w:pos="9350"/>
            </w:tabs>
            <w:rPr>
              <w:del w:id="86" w:author="Adam Ludvig" w:date="2018-04-04T15:0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del w:id="87" w:author="Adam Ludvig" w:date="2018-04-04T15:06:00Z">
            <w:r w:rsidRPr="00CE3795" w:rsidDel="00CE3795">
              <w:rPr>
                <w:rPrChange w:id="88" w:author="Adam Ludvig" w:date="2018-04-04T15:06:00Z">
                  <w:rPr>
                    <w:rStyle w:val="Hyperlink"/>
                    <w:b w:val="0"/>
                    <w:bCs w:val="0"/>
                    <w:caps w:val="0"/>
                    <w:noProof/>
                  </w:rPr>
                </w:rPrChange>
              </w:rPr>
              <w:delText>Annex 1: Contents for Classification Tables</w:delText>
            </w:r>
            <w:r w:rsidDel="00CE3795">
              <w:rPr>
                <w:noProof/>
                <w:webHidden/>
              </w:rPr>
              <w:tab/>
            </w:r>
            <w:r w:rsidR="00505E80" w:rsidDel="00CE3795">
              <w:rPr>
                <w:noProof/>
                <w:webHidden/>
              </w:rPr>
              <w:delText>22</w:delText>
            </w:r>
          </w:del>
        </w:p>
        <w:p w14:paraId="39936D1B" w14:textId="408F6237" w:rsidR="00590621" w:rsidRDefault="00590621">
          <w:r>
            <w:rPr>
              <w:b/>
              <w:bCs/>
              <w:noProof/>
            </w:rPr>
            <w:fldChar w:fldCharType="end"/>
          </w:r>
        </w:p>
      </w:sdtContent>
    </w:sdt>
    <w:p w14:paraId="5DB02CED" w14:textId="77777777" w:rsidR="00670C35" w:rsidRDefault="00670C35" w:rsidP="00670C35">
      <w:pPr>
        <w:spacing w:line="360" w:lineRule="auto"/>
        <w:rPr>
          <w:rFonts w:ascii="Arial" w:hAnsi="Arial" w:cs="Arial"/>
          <w:b/>
          <w:noProof/>
        </w:rPr>
        <w:sectPr w:rsidR="00670C35" w:rsidSect="007F4A6A">
          <w:headerReference w:type="firs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  <w:bookmarkStart w:id="89" w:name="_Toc344877432"/>
      <w:bookmarkStart w:id="90" w:name="_Toc344879822"/>
      <w:bookmarkStart w:id="91" w:name="_Toc346508722"/>
      <w:bookmarkStart w:id="92" w:name="_Toc346508952"/>
      <w:bookmarkStart w:id="93" w:name="_Toc346509227"/>
      <w:bookmarkEnd w:id="89"/>
      <w:bookmarkEnd w:id="90"/>
      <w:bookmarkEnd w:id="91"/>
      <w:bookmarkEnd w:id="92"/>
      <w:bookmarkEnd w:id="93"/>
    </w:p>
    <w:p w14:paraId="31A7FC11" w14:textId="77A00F04" w:rsidR="00670C35" w:rsidRPr="00D9333C" w:rsidRDefault="00590621" w:rsidP="00E8082B">
      <w:pPr>
        <w:pStyle w:val="extraheading1"/>
        <w:numPr>
          <w:ilvl w:val="0"/>
          <w:numId w:val="0"/>
        </w:numPr>
        <w:ind w:left="432"/>
      </w:pPr>
      <w:bookmarkStart w:id="94" w:name="_Toc510617745"/>
      <w:r w:rsidRPr="00E8082B">
        <w:rPr>
          <w:bCs w:val="0"/>
        </w:rPr>
        <w:lastRenderedPageBreak/>
        <w:t>REVISIONS</w:t>
      </w:r>
      <w:bookmarkEnd w:id="9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3771"/>
        <w:gridCol w:w="1985"/>
      </w:tblGrid>
      <w:tr w:rsidR="00670C35" w:rsidRPr="00D9333C" w14:paraId="35A8F61D" w14:textId="77777777" w:rsidTr="00FA6760">
        <w:trPr>
          <w:tblHeader/>
        </w:trPr>
        <w:tc>
          <w:tcPr>
            <w:tcW w:w="1260" w:type="dxa"/>
            <w:shd w:val="pct10" w:color="auto" w:fill="auto"/>
          </w:tcPr>
          <w:p w14:paraId="147DF7F0" w14:textId="77777777" w:rsidR="00670C35" w:rsidRPr="00D9333C" w:rsidRDefault="00670C35" w:rsidP="00351C62">
            <w:pPr>
              <w:pStyle w:val="Table-ColHead"/>
              <w:spacing w:line="360" w:lineRule="auto"/>
              <w:rPr>
                <w:rFonts w:cs="Arial"/>
              </w:rPr>
            </w:pPr>
            <w:r w:rsidRPr="00D9333C">
              <w:rPr>
                <w:rFonts w:cs="Arial"/>
              </w:rPr>
              <w:t>Version</w:t>
            </w:r>
          </w:p>
        </w:tc>
        <w:tc>
          <w:tcPr>
            <w:tcW w:w="2340" w:type="dxa"/>
            <w:shd w:val="pct10" w:color="auto" w:fill="auto"/>
          </w:tcPr>
          <w:p w14:paraId="3F9D6AE9" w14:textId="77777777" w:rsidR="00670C35" w:rsidRPr="00D9333C" w:rsidRDefault="00670C35" w:rsidP="00351C62">
            <w:pPr>
              <w:pStyle w:val="Table-ColHead"/>
              <w:spacing w:line="360" w:lineRule="auto"/>
              <w:rPr>
                <w:rFonts w:cs="Arial"/>
              </w:rPr>
            </w:pPr>
            <w:r w:rsidRPr="00D9333C">
              <w:rPr>
                <w:rFonts w:cs="Arial"/>
              </w:rPr>
              <w:t>Primary Author(s)</w:t>
            </w:r>
          </w:p>
        </w:tc>
        <w:tc>
          <w:tcPr>
            <w:tcW w:w="3771" w:type="dxa"/>
            <w:shd w:val="pct10" w:color="auto" w:fill="auto"/>
          </w:tcPr>
          <w:p w14:paraId="151B3361" w14:textId="77777777" w:rsidR="00670C35" w:rsidRPr="00D9333C" w:rsidRDefault="00670C35" w:rsidP="00351C62">
            <w:pPr>
              <w:pStyle w:val="Table-ColHead"/>
              <w:spacing w:line="360" w:lineRule="auto"/>
              <w:rPr>
                <w:rFonts w:cs="Arial"/>
              </w:rPr>
            </w:pPr>
            <w:r w:rsidRPr="00D9333C">
              <w:rPr>
                <w:rFonts w:cs="Arial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4F8ED5B2" w14:textId="063F5BC1" w:rsidR="00670C35" w:rsidRPr="00D9333C" w:rsidRDefault="00670C35" w:rsidP="00705F9B">
            <w:pPr>
              <w:pStyle w:val="Table-ColHead"/>
              <w:spacing w:line="360" w:lineRule="auto"/>
              <w:jc w:val="center"/>
              <w:rPr>
                <w:rFonts w:cs="Arial"/>
              </w:rPr>
            </w:pPr>
            <w:r w:rsidRPr="00D9333C">
              <w:rPr>
                <w:rFonts w:cs="Arial"/>
              </w:rPr>
              <w:t xml:space="preserve">Date </w:t>
            </w:r>
            <w:r w:rsidR="00705F9B">
              <w:rPr>
                <w:rFonts w:cs="Arial"/>
              </w:rPr>
              <w:t>Modified</w:t>
            </w:r>
          </w:p>
        </w:tc>
      </w:tr>
      <w:tr w:rsidR="00670C35" w:rsidRPr="00D9333C" w14:paraId="28A7C7B5" w14:textId="77777777" w:rsidTr="00FA6760">
        <w:tc>
          <w:tcPr>
            <w:tcW w:w="1260" w:type="dxa"/>
          </w:tcPr>
          <w:p w14:paraId="2DF69851" w14:textId="7CE38DD8" w:rsidR="00670C35" w:rsidRPr="00D9333C" w:rsidRDefault="00DA5175" w:rsidP="00351C62">
            <w:pPr>
              <w:pStyle w:val="Table-Text"/>
              <w:suppressAutoHyphens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</w:t>
            </w:r>
            <w:r w:rsidR="00B6679A">
              <w:rPr>
                <w:rFonts w:ascii="Arial" w:hAnsi="Arial" w:cs="Arial"/>
              </w:rPr>
              <w:t>.0</w:t>
            </w:r>
          </w:p>
        </w:tc>
        <w:tc>
          <w:tcPr>
            <w:tcW w:w="2340" w:type="dxa"/>
          </w:tcPr>
          <w:p w14:paraId="683E36D6" w14:textId="77777777" w:rsidR="00670C35" w:rsidRDefault="00670C35" w:rsidP="00351C62">
            <w:pPr>
              <w:pStyle w:val="Table-Text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 Hai Nam</w:t>
            </w:r>
          </w:p>
          <w:p w14:paraId="110A1034" w14:textId="77777777" w:rsidR="00670C35" w:rsidRDefault="00670C35" w:rsidP="00351C62">
            <w:pPr>
              <w:pStyle w:val="Table-Text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Duy Thao</w:t>
            </w:r>
          </w:p>
          <w:p w14:paraId="4A1C56E8" w14:textId="10BF21FE" w:rsidR="00670C35" w:rsidRPr="007901E6" w:rsidRDefault="00670C35" w:rsidP="00351C62">
            <w:pPr>
              <w:pStyle w:val="Table-Text"/>
              <w:spacing w:line="360" w:lineRule="auto"/>
              <w:rPr>
                <w:ins w:id="95" w:author="Pasi Roti" w:date="2017-12-12T17:03:00Z"/>
                <w:rFonts w:ascii="Arial" w:hAnsi="Arial" w:cs="Arial"/>
                <w:lang w:val="fi-FI"/>
                <w:rPrChange w:id="96" w:author="Adam Ludvig" w:date="2018-03-27T13:30:00Z">
                  <w:rPr>
                    <w:ins w:id="97" w:author="Pasi Roti" w:date="2017-12-12T17:03:00Z"/>
                    <w:rFonts w:ascii="Arial" w:hAnsi="Arial" w:cs="Arial"/>
                  </w:rPr>
                </w:rPrChange>
              </w:rPr>
            </w:pPr>
            <w:r w:rsidRPr="007901E6">
              <w:rPr>
                <w:rFonts w:ascii="Arial" w:hAnsi="Arial" w:cs="Arial"/>
                <w:lang w:val="fi-FI"/>
                <w:rPrChange w:id="98" w:author="Adam Ludvig" w:date="2018-03-27T13:30:00Z">
                  <w:rPr>
                    <w:rFonts w:ascii="Arial" w:hAnsi="Arial" w:cs="Arial"/>
                  </w:rPr>
                </w:rPrChange>
              </w:rPr>
              <w:t>Phung Van Doanh</w:t>
            </w:r>
          </w:p>
          <w:p w14:paraId="0F87D2CF" w14:textId="687436CE" w:rsidR="00E727B3" w:rsidRPr="007901E6" w:rsidRDefault="00E727B3" w:rsidP="00351C62">
            <w:pPr>
              <w:pStyle w:val="Table-Text"/>
              <w:spacing w:line="360" w:lineRule="auto"/>
              <w:rPr>
                <w:rFonts w:ascii="Arial" w:hAnsi="Arial" w:cs="Arial"/>
                <w:lang w:val="fi-FI"/>
                <w:rPrChange w:id="99" w:author="Adam Ludvig" w:date="2018-03-27T13:30:00Z">
                  <w:rPr>
                    <w:rFonts w:ascii="Arial" w:hAnsi="Arial" w:cs="Arial"/>
                  </w:rPr>
                </w:rPrChange>
              </w:rPr>
            </w:pPr>
            <w:ins w:id="100" w:author="Pasi Roti" w:date="2017-12-12T17:03:00Z">
              <w:r w:rsidRPr="007901E6">
                <w:rPr>
                  <w:rFonts w:ascii="Arial" w:hAnsi="Arial" w:cs="Arial"/>
                  <w:lang w:val="fi-FI"/>
                  <w:rPrChange w:id="101" w:author="Adam Ludvig" w:date="2018-03-27T13:30:00Z">
                    <w:rPr>
                      <w:rFonts w:ascii="Arial" w:hAnsi="Arial" w:cs="Arial"/>
                    </w:rPr>
                  </w:rPrChange>
                </w:rPr>
                <w:t>Pasi Roti</w:t>
              </w:r>
            </w:ins>
          </w:p>
          <w:p w14:paraId="115ECA38" w14:textId="7C807339" w:rsidR="00FC2E0B" w:rsidRPr="007901E6" w:rsidDel="001E08FE" w:rsidRDefault="00FC2E0B" w:rsidP="00351C62">
            <w:pPr>
              <w:pStyle w:val="Table-Text"/>
              <w:spacing w:line="360" w:lineRule="auto"/>
              <w:rPr>
                <w:del w:id="102" w:author="Adam Ludvig" w:date="2018-03-27T13:30:00Z"/>
                <w:rFonts w:ascii="Arial" w:hAnsi="Arial" w:cs="Arial"/>
                <w:lang w:val="fi-FI"/>
                <w:rPrChange w:id="103" w:author="Adam Ludvig" w:date="2018-03-27T13:30:00Z">
                  <w:rPr>
                    <w:del w:id="104" w:author="Adam Ludvig" w:date="2018-03-27T13:30:00Z"/>
                    <w:rFonts w:ascii="Arial" w:hAnsi="Arial" w:cs="Arial"/>
                  </w:rPr>
                </w:rPrChange>
              </w:rPr>
            </w:pPr>
            <w:r w:rsidRPr="007901E6">
              <w:rPr>
                <w:rFonts w:ascii="Arial" w:hAnsi="Arial" w:cs="Arial"/>
                <w:lang w:val="fi-FI"/>
                <w:rPrChange w:id="105" w:author="Adam Ludvig" w:date="2018-03-27T13:30:00Z">
                  <w:rPr>
                    <w:rFonts w:ascii="Arial" w:hAnsi="Arial" w:cs="Arial"/>
                  </w:rPr>
                </w:rPrChange>
              </w:rPr>
              <w:t>Raisa Sell</w:t>
            </w:r>
          </w:p>
          <w:p w14:paraId="76ACB1FD" w14:textId="076F115D" w:rsidR="00670C35" w:rsidRPr="007901E6" w:rsidRDefault="00670C35" w:rsidP="00351C62">
            <w:pPr>
              <w:pStyle w:val="Table-Text"/>
              <w:spacing w:line="360" w:lineRule="auto"/>
              <w:rPr>
                <w:rFonts w:ascii="Arial" w:hAnsi="Arial" w:cs="Arial"/>
                <w:lang w:val="fi-FI"/>
                <w:rPrChange w:id="106" w:author="Adam Ludvig" w:date="2018-03-27T13:30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3771" w:type="dxa"/>
          </w:tcPr>
          <w:p w14:paraId="5A353F34" w14:textId="432A5190" w:rsidR="00670C35" w:rsidRPr="00D9333C" w:rsidRDefault="00DA5175" w:rsidP="00DA5175">
            <w:pPr>
              <w:pStyle w:val="Table-Text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normalized database is designed for FRMS application.</w:t>
            </w:r>
            <w:r w:rsidR="005273A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14:paraId="47C69751" w14:textId="67B6B0CB" w:rsidR="00670C35" w:rsidRPr="00D9333C" w:rsidRDefault="00E727B3" w:rsidP="00E2739A">
            <w:pPr>
              <w:pStyle w:val="Table-Text"/>
              <w:spacing w:line="360" w:lineRule="auto"/>
              <w:jc w:val="center"/>
              <w:rPr>
                <w:rFonts w:ascii="Arial" w:hAnsi="Arial" w:cs="Arial"/>
              </w:rPr>
            </w:pPr>
            <w:ins w:id="107" w:author="Pasi Roti" w:date="2017-12-12T17:03:00Z">
              <w:r>
                <w:rPr>
                  <w:rFonts w:ascii="Arial" w:hAnsi="Arial" w:cs="Arial"/>
                </w:rPr>
                <w:t>12</w:t>
              </w:r>
            </w:ins>
            <w:del w:id="108" w:author="Pasi Roti" w:date="2017-12-12T17:03:00Z">
              <w:r w:rsidR="00705F9B" w:rsidDel="00E727B3">
                <w:rPr>
                  <w:rFonts w:ascii="Arial" w:hAnsi="Arial" w:cs="Arial"/>
                </w:rPr>
                <w:delText>21</w:delText>
              </w:r>
            </w:del>
            <w:r w:rsidR="00705F9B">
              <w:rPr>
                <w:rFonts w:ascii="Arial" w:hAnsi="Arial" w:cs="Arial"/>
              </w:rPr>
              <w:t>/</w:t>
            </w:r>
            <w:ins w:id="109" w:author="Pasi Roti" w:date="2017-12-12T17:03:00Z">
              <w:r>
                <w:rPr>
                  <w:rFonts w:ascii="Arial" w:hAnsi="Arial" w:cs="Arial"/>
                </w:rPr>
                <w:t>12</w:t>
              </w:r>
            </w:ins>
            <w:del w:id="110" w:author="Pasi Roti" w:date="2017-12-12T17:03:00Z">
              <w:r w:rsidR="00705F9B" w:rsidDel="00E727B3">
                <w:rPr>
                  <w:rFonts w:ascii="Arial" w:hAnsi="Arial" w:cs="Arial"/>
                </w:rPr>
                <w:delText>11</w:delText>
              </w:r>
            </w:del>
            <w:r w:rsidR="00670C35" w:rsidRPr="00D9333C">
              <w:rPr>
                <w:rFonts w:ascii="Arial" w:hAnsi="Arial" w:cs="Arial"/>
              </w:rPr>
              <w:t>/</w:t>
            </w:r>
            <w:r w:rsidR="00FC2E0B">
              <w:rPr>
                <w:rFonts w:ascii="Arial" w:hAnsi="Arial" w:cs="Arial"/>
              </w:rPr>
              <w:t>20</w:t>
            </w:r>
            <w:r w:rsidR="00670C35" w:rsidRPr="00D9333C">
              <w:rPr>
                <w:rFonts w:ascii="Arial" w:hAnsi="Arial" w:cs="Arial"/>
              </w:rPr>
              <w:t>1</w:t>
            </w:r>
            <w:r w:rsidR="00705F9B">
              <w:rPr>
                <w:rFonts w:ascii="Arial" w:hAnsi="Arial" w:cs="Arial"/>
              </w:rPr>
              <w:t>7</w:t>
            </w:r>
          </w:p>
        </w:tc>
      </w:tr>
      <w:tr w:rsidR="001E08FE" w:rsidRPr="00D9333C" w14:paraId="48C5A406" w14:textId="77777777" w:rsidTr="00FA6760">
        <w:trPr>
          <w:ins w:id="111" w:author="Adam Ludvig" w:date="2018-03-27T13:30:00Z"/>
        </w:trPr>
        <w:tc>
          <w:tcPr>
            <w:tcW w:w="1260" w:type="dxa"/>
          </w:tcPr>
          <w:p w14:paraId="41529E3B" w14:textId="09245767" w:rsidR="001E08FE" w:rsidRDefault="001E08FE" w:rsidP="00351C62">
            <w:pPr>
              <w:pStyle w:val="Table-Text"/>
              <w:suppressAutoHyphens/>
              <w:spacing w:line="360" w:lineRule="auto"/>
              <w:rPr>
                <w:ins w:id="112" w:author="Adam Ludvig" w:date="2018-03-27T13:30:00Z"/>
                <w:rFonts w:ascii="Arial" w:hAnsi="Arial" w:cs="Arial"/>
              </w:rPr>
            </w:pPr>
            <w:ins w:id="113" w:author="Adam Ludvig" w:date="2018-03-27T13:30:00Z">
              <w:r>
                <w:rPr>
                  <w:rFonts w:ascii="Arial" w:hAnsi="Arial" w:cs="Arial"/>
                </w:rPr>
                <w:t>Version 2.0</w:t>
              </w:r>
            </w:ins>
          </w:p>
        </w:tc>
        <w:tc>
          <w:tcPr>
            <w:tcW w:w="2340" w:type="dxa"/>
          </w:tcPr>
          <w:p w14:paraId="198D18C6" w14:textId="315733C2" w:rsidR="001E08FE" w:rsidRDefault="001E08FE" w:rsidP="00351C62">
            <w:pPr>
              <w:pStyle w:val="Table-Text"/>
              <w:spacing w:line="360" w:lineRule="auto"/>
              <w:rPr>
                <w:ins w:id="114" w:author="Adam Ludvig" w:date="2018-03-27T13:30:00Z"/>
                <w:rFonts w:ascii="Arial" w:hAnsi="Arial" w:cs="Arial"/>
              </w:rPr>
            </w:pPr>
            <w:ins w:id="115" w:author="Adam Ludvig" w:date="2018-03-27T13:30:00Z">
              <w:r>
                <w:rPr>
                  <w:rFonts w:ascii="Arial" w:hAnsi="Arial" w:cs="Arial"/>
                </w:rPr>
                <w:t>Adam Ludvig</w:t>
              </w:r>
            </w:ins>
          </w:p>
        </w:tc>
        <w:tc>
          <w:tcPr>
            <w:tcW w:w="3771" w:type="dxa"/>
          </w:tcPr>
          <w:p w14:paraId="54FC2784" w14:textId="3872E4D5" w:rsidR="001E08FE" w:rsidRDefault="0059515E" w:rsidP="00DA5175">
            <w:pPr>
              <w:pStyle w:val="Table-Text"/>
              <w:spacing w:line="360" w:lineRule="auto"/>
              <w:rPr>
                <w:ins w:id="116" w:author="Adam Ludvig" w:date="2018-03-27T13:30:00Z"/>
                <w:rFonts w:ascii="Arial" w:hAnsi="Arial" w:cs="Arial"/>
              </w:rPr>
            </w:pPr>
            <w:ins w:id="117" w:author="Adam Ludvig" w:date="2018-03-27T13:42:00Z">
              <w:r>
                <w:rPr>
                  <w:rFonts w:ascii="Arial" w:hAnsi="Arial" w:cs="Arial"/>
                </w:rPr>
                <w:t xml:space="preserve">Primary and foreign key handling revised to improve reliability of </w:t>
              </w:r>
            </w:ins>
            <w:ins w:id="118" w:author="Adam Ludvig" w:date="2018-03-27T13:43:00Z">
              <w:r>
                <w:rPr>
                  <w:rFonts w:ascii="Arial" w:hAnsi="Arial" w:cs="Arial"/>
                </w:rPr>
                <w:t>distributed operations.</w:t>
              </w:r>
            </w:ins>
          </w:p>
        </w:tc>
        <w:tc>
          <w:tcPr>
            <w:tcW w:w="1985" w:type="dxa"/>
          </w:tcPr>
          <w:p w14:paraId="6884C6A5" w14:textId="5A187DF2" w:rsidR="001E08FE" w:rsidRDefault="00DC276B" w:rsidP="00E2739A">
            <w:pPr>
              <w:pStyle w:val="Table-Text"/>
              <w:spacing w:line="360" w:lineRule="auto"/>
              <w:jc w:val="center"/>
              <w:rPr>
                <w:ins w:id="119" w:author="Adam Ludvig" w:date="2018-03-27T13:30:00Z"/>
                <w:rFonts w:ascii="Arial" w:hAnsi="Arial" w:cs="Arial"/>
              </w:rPr>
            </w:pPr>
            <w:ins w:id="120" w:author="Adam Ludvig" w:date="2018-04-04T15:07:00Z">
              <w:r>
                <w:rPr>
                  <w:rFonts w:ascii="Arial" w:hAnsi="Arial" w:cs="Arial"/>
                </w:rPr>
                <w:t>03</w:t>
              </w:r>
            </w:ins>
            <w:ins w:id="121" w:author="Adam Ludvig" w:date="2018-03-27T13:30:00Z">
              <w:r w:rsidR="001E08FE">
                <w:rPr>
                  <w:rFonts w:ascii="Arial" w:hAnsi="Arial" w:cs="Arial"/>
                </w:rPr>
                <w:t>/0</w:t>
              </w:r>
            </w:ins>
            <w:ins w:id="122" w:author="Adam Ludvig" w:date="2018-04-04T15:07:00Z">
              <w:r>
                <w:rPr>
                  <w:rFonts w:ascii="Arial" w:hAnsi="Arial" w:cs="Arial"/>
                </w:rPr>
                <w:t>4</w:t>
              </w:r>
            </w:ins>
            <w:ins w:id="123" w:author="Adam Ludvig" w:date="2018-03-27T13:30:00Z">
              <w:r w:rsidR="001E08FE">
                <w:rPr>
                  <w:rFonts w:ascii="Arial" w:hAnsi="Arial" w:cs="Arial"/>
                </w:rPr>
                <w:t>/2018</w:t>
              </w:r>
            </w:ins>
          </w:p>
        </w:tc>
      </w:tr>
      <w:tr w:rsidR="00CD1B45" w:rsidRPr="00D9333C" w14:paraId="7E625D6D" w14:textId="77777777" w:rsidTr="00FA6760">
        <w:trPr>
          <w:ins w:id="124" w:author="Pasi Roti" w:date="2018-04-06T16:29:00Z"/>
        </w:trPr>
        <w:tc>
          <w:tcPr>
            <w:tcW w:w="1260" w:type="dxa"/>
          </w:tcPr>
          <w:p w14:paraId="2E7ED4FD" w14:textId="339049F5" w:rsidR="00CD1B45" w:rsidRDefault="00CD1B45" w:rsidP="00351C62">
            <w:pPr>
              <w:pStyle w:val="Table-Text"/>
              <w:suppressAutoHyphens/>
              <w:spacing w:line="360" w:lineRule="auto"/>
              <w:rPr>
                <w:ins w:id="125" w:author="Pasi Roti" w:date="2018-04-06T16:29:00Z"/>
                <w:rFonts w:ascii="Arial" w:hAnsi="Arial" w:cs="Arial"/>
              </w:rPr>
            </w:pPr>
            <w:ins w:id="126" w:author="Pasi Roti" w:date="2018-04-06T16:29:00Z">
              <w:r>
                <w:rPr>
                  <w:rFonts w:ascii="Arial" w:hAnsi="Arial" w:cs="Arial"/>
                </w:rPr>
                <w:t>Version 2.1</w:t>
              </w:r>
            </w:ins>
          </w:p>
        </w:tc>
        <w:tc>
          <w:tcPr>
            <w:tcW w:w="2340" w:type="dxa"/>
          </w:tcPr>
          <w:p w14:paraId="52BDB431" w14:textId="558A2763" w:rsidR="00CD1B45" w:rsidRDefault="00CD1B45" w:rsidP="00351C62">
            <w:pPr>
              <w:pStyle w:val="Table-Text"/>
              <w:spacing w:line="360" w:lineRule="auto"/>
              <w:rPr>
                <w:ins w:id="127" w:author="Pasi Roti" w:date="2018-04-06T16:29:00Z"/>
                <w:rFonts w:ascii="Arial" w:hAnsi="Arial" w:cs="Arial"/>
              </w:rPr>
            </w:pPr>
            <w:ins w:id="128" w:author="Pasi Roti" w:date="2018-04-06T16:29:00Z">
              <w:r>
                <w:rPr>
                  <w:rFonts w:ascii="Arial" w:hAnsi="Arial" w:cs="Arial"/>
                </w:rPr>
                <w:t>Pasi Roti</w:t>
              </w:r>
            </w:ins>
          </w:p>
        </w:tc>
        <w:tc>
          <w:tcPr>
            <w:tcW w:w="3771" w:type="dxa"/>
          </w:tcPr>
          <w:p w14:paraId="52B6A42D" w14:textId="1F4B2800" w:rsidR="00CD1B45" w:rsidRDefault="00CD1B45" w:rsidP="00DA5175">
            <w:pPr>
              <w:pStyle w:val="Table-Text"/>
              <w:spacing w:line="360" w:lineRule="auto"/>
              <w:rPr>
                <w:ins w:id="129" w:author="Pasi Roti" w:date="2018-04-06T16:29:00Z"/>
                <w:rFonts w:ascii="Arial" w:hAnsi="Arial" w:cs="Arial"/>
              </w:rPr>
            </w:pPr>
            <w:ins w:id="130" w:author="Pasi Roti" w:date="2018-04-06T16:29:00Z">
              <w:r>
                <w:rPr>
                  <w:rFonts w:ascii="Arial" w:hAnsi="Arial" w:cs="Arial"/>
                </w:rPr>
                <w:t>Added tables</w:t>
              </w:r>
            </w:ins>
            <w:ins w:id="131" w:author="Pasi Roti" w:date="2018-04-06T16:31:00Z">
              <w:r>
                <w:rPr>
                  <w:rFonts w:ascii="Arial" w:hAnsi="Arial" w:cs="Arial"/>
                </w:rPr>
                <w:t>:</w:t>
              </w:r>
            </w:ins>
            <w:ins w:id="132" w:author="Pasi Roti" w:date="2018-04-06T16:29:00Z">
              <w:r>
                <w:rPr>
                  <w:rFonts w:ascii="Arial" w:hAnsi="Arial" w:cs="Arial"/>
                </w:rPr>
                <w:t xml:space="preserve">  config_</w:t>
              </w:r>
            </w:ins>
            <w:proofErr w:type="gramStart"/>
            <w:ins w:id="133" w:author="Pasi Roti" w:date="2018-04-06T16:30:00Z">
              <w:r>
                <w:rPr>
                  <w:rFonts w:ascii="Arial" w:hAnsi="Arial" w:cs="Arial"/>
                </w:rPr>
                <w:t xml:space="preserve">style,  </w:t>
              </w:r>
            </w:ins>
            <w:ins w:id="134" w:author="Pasi Roti" w:date="2018-04-06T16:31:00Z">
              <w:r>
                <w:rPr>
                  <w:rFonts w:ascii="Arial" w:hAnsi="Arial" w:cs="Arial"/>
                </w:rPr>
                <w:t xml:space="preserve"> </w:t>
              </w:r>
            </w:ins>
            <w:proofErr w:type="gramEnd"/>
            <w:ins w:id="135" w:author="Pasi Roti" w:date="2018-04-06T16:30:00Z">
              <w:r>
                <w:rPr>
                  <w:rFonts w:ascii="Arial" w:hAnsi="Arial" w:cs="Arial"/>
                </w:rPr>
                <w:t>config_mymaps, change_log and version</w:t>
              </w:r>
            </w:ins>
          </w:p>
        </w:tc>
        <w:tc>
          <w:tcPr>
            <w:tcW w:w="1985" w:type="dxa"/>
          </w:tcPr>
          <w:p w14:paraId="43C52D29" w14:textId="5A8A4010" w:rsidR="00CD1B45" w:rsidRDefault="00CD1B45" w:rsidP="00E2739A">
            <w:pPr>
              <w:pStyle w:val="Table-Text"/>
              <w:spacing w:line="360" w:lineRule="auto"/>
              <w:jc w:val="center"/>
              <w:rPr>
                <w:ins w:id="136" w:author="Pasi Roti" w:date="2018-04-06T16:29:00Z"/>
                <w:rFonts w:ascii="Arial" w:hAnsi="Arial" w:cs="Arial"/>
              </w:rPr>
            </w:pPr>
            <w:ins w:id="137" w:author="Pasi Roti" w:date="2018-04-06T16:30:00Z">
              <w:r>
                <w:rPr>
                  <w:rFonts w:ascii="Arial" w:hAnsi="Arial" w:cs="Arial"/>
                </w:rPr>
                <w:t>06/04/201</w:t>
              </w:r>
            </w:ins>
            <w:ins w:id="138" w:author="Pasi Roti" w:date="2018-04-06T16:31:00Z">
              <w:r>
                <w:rPr>
                  <w:rFonts w:ascii="Arial" w:hAnsi="Arial" w:cs="Arial"/>
                </w:rPr>
                <w:t>8</w:t>
              </w:r>
            </w:ins>
          </w:p>
        </w:tc>
      </w:tr>
    </w:tbl>
    <w:p w14:paraId="47A536F5" w14:textId="3C3EEF14" w:rsidR="00670C35" w:rsidRPr="00E8082B" w:rsidRDefault="00670C35" w:rsidP="00E8082B">
      <w:pPr>
        <w:rPr>
          <w:rFonts w:ascii="Arial" w:hAnsi="Arial" w:cs="Arial"/>
        </w:rPr>
      </w:pPr>
    </w:p>
    <w:p w14:paraId="283A246E" w14:textId="77777777" w:rsidR="00670C35" w:rsidRPr="00E8082B" w:rsidRDefault="00670C35" w:rsidP="00E8082B">
      <w:pPr>
        <w:rPr>
          <w:rFonts w:ascii="Arial" w:hAnsi="Arial" w:cs="Arial"/>
          <w:i/>
          <w:sz w:val="22"/>
        </w:rPr>
      </w:pPr>
      <w:bookmarkStart w:id="139" w:name="_Toc108287589"/>
    </w:p>
    <w:bookmarkEnd w:id="139"/>
    <w:p w14:paraId="2B054DAB" w14:textId="77777777" w:rsidR="00E2739A" w:rsidRPr="00E8082B" w:rsidRDefault="00E2739A" w:rsidP="00E8082B">
      <w:pPr>
        <w:rPr>
          <w:rFonts w:ascii="Arial" w:hAnsi="Arial" w:cs="Arial"/>
        </w:rPr>
        <w:sectPr w:rsidR="00E2739A" w:rsidRPr="00E8082B" w:rsidSect="007F4A6A"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05142564" w14:textId="43EC4246" w:rsidR="006117B3" w:rsidRPr="00E8082B" w:rsidRDefault="006117B3" w:rsidP="004A6714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40" w:name="_Toc510617746"/>
      <w:bookmarkStart w:id="141" w:name="_Toc439994665"/>
      <w:bookmarkStart w:id="142" w:name="_Toc403118435"/>
      <w:r w:rsidRPr="00E8082B">
        <w:rPr>
          <w:rFonts w:ascii="Arial" w:hAnsi="Arial" w:cs="Arial"/>
        </w:rPr>
        <w:lastRenderedPageBreak/>
        <w:t>INTRODUCTION</w:t>
      </w:r>
      <w:bookmarkEnd w:id="140"/>
    </w:p>
    <w:bookmarkEnd w:id="141"/>
    <w:bookmarkEnd w:id="142"/>
    <w:p w14:paraId="4E5884C0" w14:textId="23133BA9" w:rsidR="00670C35" w:rsidRPr="00D9333C" w:rsidRDefault="00670C35" w:rsidP="00670C35">
      <w:pPr>
        <w:spacing w:line="360" w:lineRule="auto"/>
        <w:rPr>
          <w:rFonts w:ascii="Arial" w:hAnsi="Arial" w:cs="Arial"/>
          <w:sz w:val="22"/>
        </w:rPr>
      </w:pPr>
      <w:r w:rsidRPr="00D9333C">
        <w:rPr>
          <w:rFonts w:ascii="Arial" w:hAnsi="Arial" w:cs="Arial"/>
          <w:sz w:val="22"/>
        </w:rPr>
        <w:t xml:space="preserve">FORMIS </w:t>
      </w:r>
      <w:r w:rsidR="006103CA">
        <w:rPr>
          <w:rFonts w:ascii="Arial" w:hAnsi="Arial" w:cs="Arial"/>
          <w:sz w:val="22"/>
        </w:rPr>
        <w:t xml:space="preserve">II </w:t>
      </w:r>
      <w:r w:rsidRPr="00D9333C">
        <w:rPr>
          <w:rFonts w:ascii="Arial" w:hAnsi="Arial" w:cs="Arial"/>
          <w:sz w:val="22"/>
        </w:rPr>
        <w:t xml:space="preserve">project aims to build a fully integrated management information system for forestry sector. The project supports </w:t>
      </w:r>
      <w:r w:rsidR="00771B98">
        <w:rPr>
          <w:rFonts w:ascii="Arial" w:hAnsi="Arial" w:cs="Arial"/>
          <w:sz w:val="22"/>
        </w:rPr>
        <w:t xml:space="preserve">effective management of data collected from </w:t>
      </w:r>
      <w:r w:rsidR="006103CA">
        <w:rPr>
          <w:rFonts w:ascii="Arial" w:hAnsi="Arial" w:cs="Arial"/>
          <w:sz w:val="22"/>
        </w:rPr>
        <w:t>National Forest Inventory and Statistics (</w:t>
      </w:r>
      <w:r w:rsidR="00771B98">
        <w:rPr>
          <w:rFonts w:ascii="Arial" w:hAnsi="Arial" w:cs="Arial"/>
          <w:sz w:val="22"/>
        </w:rPr>
        <w:t>NFIS</w:t>
      </w:r>
      <w:r w:rsidR="006103CA">
        <w:rPr>
          <w:rFonts w:ascii="Arial" w:hAnsi="Arial" w:cs="Arial"/>
          <w:sz w:val="22"/>
        </w:rPr>
        <w:t>)</w:t>
      </w:r>
      <w:r w:rsidR="00771B98">
        <w:rPr>
          <w:rFonts w:ascii="Arial" w:hAnsi="Arial" w:cs="Arial"/>
          <w:sz w:val="22"/>
        </w:rPr>
        <w:t xml:space="preserve"> project.</w:t>
      </w:r>
    </w:p>
    <w:p w14:paraId="34E99EFB" w14:textId="77777777" w:rsidR="00670C35" w:rsidRPr="00D9333C" w:rsidRDefault="00670C35" w:rsidP="00670C35">
      <w:pPr>
        <w:pStyle w:val="Heading2"/>
        <w:spacing w:line="360" w:lineRule="auto"/>
        <w:rPr>
          <w:rFonts w:ascii="Arial" w:hAnsi="Arial" w:cs="Arial"/>
        </w:rPr>
      </w:pPr>
      <w:bookmarkStart w:id="143" w:name="_Toc439994667"/>
      <w:bookmarkStart w:id="144" w:name="_Toc403118436"/>
      <w:bookmarkStart w:id="145" w:name="_Toc510617747"/>
      <w:r w:rsidRPr="00D9333C">
        <w:rPr>
          <w:rFonts w:ascii="Arial" w:hAnsi="Arial" w:cs="Arial"/>
        </w:rPr>
        <w:t>Document Purpose</w:t>
      </w:r>
      <w:bookmarkEnd w:id="143"/>
      <w:bookmarkEnd w:id="144"/>
      <w:bookmarkEnd w:id="145"/>
      <w:r w:rsidRPr="00D9333C">
        <w:rPr>
          <w:rFonts w:ascii="Arial" w:hAnsi="Arial" w:cs="Arial"/>
        </w:rPr>
        <w:t xml:space="preserve"> </w:t>
      </w:r>
    </w:p>
    <w:p w14:paraId="5DA7C8D0" w14:textId="56254DDD" w:rsidR="00670C35" w:rsidRPr="00D9333C" w:rsidRDefault="00670C35" w:rsidP="00771B98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9333C">
        <w:rPr>
          <w:rFonts w:ascii="Arial" w:hAnsi="Arial" w:cs="Arial"/>
          <w:sz w:val="22"/>
          <w:szCs w:val="22"/>
        </w:rPr>
        <w:t>This document provides description of the</w:t>
      </w:r>
      <w:r w:rsidR="00771B98">
        <w:rPr>
          <w:rFonts w:ascii="Arial" w:hAnsi="Arial" w:cs="Arial"/>
          <w:sz w:val="22"/>
          <w:szCs w:val="22"/>
        </w:rPr>
        <w:t xml:space="preserve"> database used </w:t>
      </w:r>
      <w:r w:rsidR="00505E80">
        <w:rPr>
          <w:rFonts w:ascii="Arial" w:hAnsi="Arial" w:cs="Arial"/>
          <w:sz w:val="22"/>
          <w:szCs w:val="22"/>
        </w:rPr>
        <w:t>in FRMS appliction.</w:t>
      </w:r>
    </w:p>
    <w:p w14:paraId="08CFB460" w14:textId="77777777" w:rsidR="00670C35" w:rsidRPr="00D9333C" w:rsidRDefault="00670C35" w:rsidP="00670C35">
      <w:pPr>
        <w:pStyle w:val="Heading2"/>
        <w:spacing w:line="360" w:lineRule="auto"/>
        <w:rPr>
          <w:rFonts w:ascii="Arial" w:hAnsi="Arial" w:cs="Arial"/>
        </w:rPr>
      </w:pPr>
      <w:bookmarkStart w:id="146" w:name="_Toc439994670"/>
      <w:bookmarkStart w:id="147" w:name="_Toc403118437"/>
      <w:bookmarkStart w:id="148" w:name="_Toc510617748"/>
      <w:r w:rsidRPr="00D9333C">
        <w:rPr>
          <w:rFonts w:ascii="Arial" w:hAnsi="Arial" w:cs="Arial"/>
        </w:rPr>
        <w:t>System Scope</w:t>
      </w:r>
      <w:bookmarkEnd w:id="146"/>
      <w:bookmarkEnd w:id="147"/>
      <w:bookmarkEnd w:id="148"/>
    </w:p>
    <w:p w14:paraId="4A0F7D21" w14:textId="7028E908" w:rsidR="00670C35" w:rsidRPr="00D9333C" w:rsidRDefault="00945A19" w:rsidP="00670C35">
      <w:pPr>
        <w:pStyle w:val="template"/>
        <w:spacing w:line="360" w:lineRule="auto"/>
        <w:jc w:val="both"/>
        <w:rPr>
          <w:i w:val="0"/>
        </w:rPr>
      </w:pPr>
      <w:r>
        <w:rPr>
          <w:i w:val="0"/>
        </w:rPr>
        <w:t xml:space="preserve">The design is limited to storing the NFIS data. </w:t>
      </w:r>
    </w:p>
    <w:p w14:paraId="4F40271D" w14:textId="77777777" w:rsidR="00670C35" w:rsidRPr="00D9333C" w:rsidRDefault="00670C35" w:rsidP="00670C35">
      <w:pPr>
        <w:pStyle w:val="Heading2"/>
        <w:spacing w:line="360" w:lineRule="auto"/>
        <w:rPr>
          <w:rFonts w:ascii="Arial" w:hAnsi="Arial" w:cs="Arial"/>
        </w:rPr>
      </w:pPr>
      <w:bookmarkStart w:id="149" w:name="_Toc439994669"/>
      <w:bookmarkStart w:id="150" w:name="_Toc403118438"/>
      <w:bookmarkStart w:id="151" w:name="_Toc510617749"/>
      <w:r w:rsidRPr="00D9333C">
        <w:rPr>
          <w:rFonts w:ascii="Arial" w:hAnsi="Arial" w:cs="Arial"/>
        </w:rPr>
        <w:t xml:space="preserve">Intended Audience and </w:t>
      </w:r>
      <w:bookmarkEnd w:id="149"/>
      <w:r w:rsidRPr="00D9333C">
        <w:rPr>
          <w:rFonts w:ascii="Arial" w:hAnsi="Arial" w:cs="Arial"/>
        </w:rPr>
        <w:t>Reading Suggestions</w:t>
      </w:r>
      <w:bookmarkEnd w:id="150"/>
      <w:bookmarkEnd w:id="151"/>
      <w:r w:rsidRPr="00D9333C">
        <w:rPr>
          <w:rFonts w:ascii="Arial" w:hAnsi="Arial" w:cs="Arial"/>
        </w:rPr>
        <w:t xml:space="preserve"> </w:t>
      </w:r>
    </w:p>
    <w:p w14:paraId="6B29725A" w14:textId="77777777" w:rsidR="00670C35" w:rsidRPr="00D9333C" w:rsidRDefault="00670C35" w:rsidP="00670C35">
      <w:pPr>
        <w:pStyle w:val="template"/>
        <w:spacing w:line="360" w:lineRule="auto"/>
        <w:rPr>
          <w:i w:val="0"/>
        </w:rPr>
      </w:pPr>
      <w:r w:rsidRPr="00D9333C">
        <w:rPr>
          <w:i w:val="0"/>
        </w:rPr>
        <w:t xml:space="preserve">This document is intended for stakeholders, TA team, software architects and developers. </w:t>
      </w:r>
    </w:p>
    <w:p w14:paraId="3A238D2C" w14:textId="5ACD5EAC" w:rsidR="00670C35" w:rsidRPr="00771B98" w:rsidRDefault="00670C35" w:rsidP="00670C35">
      <w:pPr>
        <w:pStyle w:val="Heading2"/>
        <w:spacing w:line="360" w:lineRule="auto"/>
        <w:rPr>
          <w:rFonts w:ascii="Arial" w:hAnsi="Arial" w:cs="Arial"/>
        </w:rPr>
      </w:pPr>
      <w:bookmarkStart w:id="152" w:name="_Toc403118439"/>
      <w:bookmarkStart w:id="153" w:name="_Toc510617750"/>
      <w:bookmarkStart w:id="154" w:name="_Toc439994668"/>
      <w:r w:rsidRPr="00D9333C">
        <w:rPr>
          <w:rFonts w:ascii="Arial" w:hAnsi="Arial" w:cs="Arial"/>
        </w:rPr>
        <w:t>Definitions, Acronyms and Abbreviations</w:t>
      </w:r>
      <w:bookmarkEnd w:id="152"/>
      <w:bookmarkEnd w:id="153"/>
    </w:p>
    <w:p w14:paraId="0C7B8FD8" w14:textId="47BBBB54" w:rsidR="00670C35" w:rsidRDefault="00670C35" w:rsidP="00E8755C">
      <w:pPr>
        <w:spacing w:after="120"/>
        <w:ind w:left="1418" w:hanging="1418"/>
        <w:rPr>
          <w:rFonts w:ascii="Arial" w:hAnsi="Arial" w:cs="Arial"/>
          <w:sz w:val="22"/>
          <w:szCs w:val="22"/>
        </w:rPr>
      </w:pPr>
      <w:r w:rsidRPr="00844F04">
        <w:rPr>
          <w:rFonts w:ascii="Arial" w:hAnsi="Arial" w:cs="Arial"/>
          <w:b/>
          <w:sz w:val="22"/>
          <w:szCs w:val="22"/>
        </w:rPr>
        <w:t>FORMIS</w:t>
      </w:r>
      <w:r w:rsidR="00E8755C">
        <w:rPr>
          <w:rFonts w:ascii="Arial" w:hAnsi="Arial" w:cs="Arial"/>
          <w:b/>
          <w:sz w:val="22"/>
          <w:szCs w:val="22"/>
        </w:rPr>
        <w:t xml:space="preserve"> II</w:t>
      </w:r>
      <w:r>
        <w:rPr>
          <w:rFonts w:ascii="Arial" w:hAnsi="Arial" w:cs="Arial"/>
          <w:sz w:val="22"/>
          <w:szCs w:val="22"/>
        </w:rPr>
        <w:tab/>
        <w:t xml:space="preserve">Development of a Management Information System for the Forestry </w:t>
      </w:r>
      <w:r w:rsidR="00E8755C">
        <w:rPr>
          <w:rFonts w:ascii="Arial" w:hAnsi="Arial" w:cs="Arial"/>
          <w:sz w:val="22"/>
          <w:szCs w:val="22"/>
        </w:rPr>
        <w:t>Sector in Viet Nam – Phase II</w:t>
      </w:r>
    </w:p>
    <w:p w14:paraId="545DA8C9" w14:textId="2820FCAA" w:rsidR="006103CA" w:rsidRPr="006103CA" w:rsidRDefault="006103CA" w:rsidP="00E8755C">
      <w:pPr>
        <w:spacing w:after="120"/>
        <w:ind w:left="1418" w:hanging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NFIS</w:t>
      </w:r>
      <w:r>
        <w:rPr>
          <w:rFonts w:ascii="Arial" w:hAnsi="Arial" w:cs="Arial"/>
          <w:b/>
          <w:sz w:val="22"/>
          <w:szCs w:val="22"/>
        </w:rPr>
        <w:tab/>
      </w:r>
      <w:r w:rsidRPr="00E8082B">
        <w:rPr>
          <w:rFonts w:ascii="Arial" w:hAnsi="Arial" w:cs="Arial"/>
          <w:sz w:val="22"/>
          <w:szCs w:val="22"/>
        </w:rPr>
        <w:t>National Forest Inventory and Statistics</w:t>
      </w:r>
    </w:p>
    <w:p w14:paraId="7B49FAFA" w14:textId="46EF26D4" w:rsidR="00670C35" w:rsidRPr="00D9333C" w:rsidRDefault="00670C35" w:rsidP="00670C35">
      <w:pPr>
        <w:spacing w:line="360" w:lineRule="auto"/>
        <w:rPr>
          <w:rFonts w:ascii="Arial" w:hAnsi="Arial" w:cs="Arial"/>
          <w:sz w:val="22"/>
          <w:szCs w:val="22"/>
        </w:rPr>
      </w:pPr>
      <w:r w:rsidRPr="00D9333C">
        <w:rPr>
          <w:rFonts w:ascii="Arial" w:hAnsi="Arial" w:cs="Arial"/>
          <w:b/>
          <w:sz w:val="22"/>
          <w:szCs w:val="22"/>
        </w:rPr>
        <w:t>SOA</w:t>
      </w:r>
      <w:r w:rsidR="009C5829">
        <w:rPr>
          <w:rFonts w:ascii="Arial" w:hAnsi="Arial" w:cs="Arial"/>
          <w:sz w:val="22"/>
          <w:szCs w:val="22"/>
        </w:rPr>
        <w:tab/>
      </w:r>
      <w:r w:rsidR="009C5829">
        <w:rPr>
          <w:rFonts w:ascii="Arial" w:hAnsi="Arial" w:cs="Arial"/>
          <w:sz w:val="22"/>
          <w:szCs w:val="22"/>
        </w:rPr>
        <w:tab/>
      </w:r>
      <w:r w:rsidRPr="00D9333C">
        <w:rPr>
          <w:rFonts w:ascii="Arial" w:hAnsi="Arial" w:cs="Arial"/>
          <w:sz w:val="22"/>
          <w:szCs w:val="22"/>
        </w:rPr>
        <w:t>Service Oriented Architecture</w:t>
      </w:r>
    </w:p>
    <w:p w14:paraId="6892157F" w14:textId="5FB177F1" w:rsidR="00670C35" w:rsidRPr="00D9333C" w:rsidRDefault="00670C35" w:rsidP="00670C35">
      <w:pPr>
        <w:spacing w:line="360" w:lineRule="auto"/>
        <w:rPr>
          <w:rFonts w:ascii="Arial" w:hAnsi="Arial" w:cs="Arial"/>
          <w:sz w:val="22"/>
          <w:szCs w:val="22"/>
        </w:rPr>
      </w:pPr>
      <w:r w:rsidRPr="00D9333C">
        <w:rPr>
          <w:rFonts w:ascii="Arial" w:hAnsi="Arial" w:cs="Arial"/>
          <w:b/>
          <w:sz w:val="22"/>
          <w:szCs w:val="22"/>
        </w:rPr>
        <w:t>VNFOREST</w:t>
      </w:r>
      <w:r w:rsidR="009C5829">
        <w:rPr>
          <w:rFonts w:ascii="Arial" w:hAnsi="Arial" w:cs="Arial"/>
          <w:sz w:val="22"/>
          <w:szCs w:val="22"/>
        </w:rPr>
        <w:tab/>
      </w:r>
      <w:r w:rsidRPr="00D9333C">
        <w:rPr>
          <w:rFonts w:ascii="Arial" w:hAnsi="Arial" w:cs="Arial"/>
          <w:sz w:val="22"/>
          <w:szCs w:val="22"/>
        </w:rPr>
        <w:t>Vietnam Administration of Forestry</w:t>
      </w:r>
    </w:p>
    <w:p w14:paraId="53B63C15" w14:textId="77777777" w:rsidR="00670C35" w:rsidRPr="00D9333C" w:rsidRDefault="00670C35" w:rsidP="00670C35">
      <w:pPr>
        <w:pStyle w:val="Heading2"/>
        <w:spacing w:line="360" w:lineRule="auto"/>
        <w:rPr>
          <w:rFonts w:ascii="Arial" w:hAnsi="Arial" w:cs="Arial"/>
        </w:rPr>
      </w:pPr>
      <w:bookmarkStart w:id="155" w:name="_Toc403460685"/>
      <w:bookmarkStart w:id="156" w:name="_Toc403460870"/>
      <w:bookmarkStart w:id="157" w:name="_Toc403460923"/>
      <w:bookmarkStart w:id="158" w:name="_Toc439994672"/>
      <w:bookmarkStart w:id="159" w:name="_Toc403118440"/>
      <w:bookmarkStart w:id="160" w:name="_Toc510617751"/>
      <w:bookmarkEnd w:id="154"/>
      <w:bookmarkEnd w:id="155"/>
      <w:bookmarkEnd w:id="156"/>
      <w:bookmarkEnd w:id="157"/>
      <w:r w:rsidRPr="00D9333C">
        <w:rPr>
          <w:rFonts w:ascii="Arial" w:hAnsi="Arial" w:cs="Arial"/>
        </w:rPr>
        <w:t>References</w:t>
      </w:r>
      <w:bookmarkEnd w:id="158"/>
      <w:r w:rsidRPr="00D9333C">
        <w:rPr>
          <w:rFonts w:ascii="Arial" w:hAnsi="Arial" w:cs="Arial"/>
        </w:rPr>
        <w:t xml:space="preserve"> and Acknowledgments</w:t>
      </w:r>
      <w:bookmarkEnd w:id="159"/>
      <w:bookmarkEnd w:id="160"/>
    </w:p>
    <w:p w14:paraId="08D2295A" w14:textId="2A152AAD" w:rsidR="008950CD" w:rsidRDefault="00670C35" w:rsidP="00E8082B">
      <w:pPr>
        <w:pStyle w:val="template"/>
        <w:spacing w:line="360" w:lineRule="auto"/>
        <w:rPr>
          <w:i w:val="0"/>
        </w:rPr>
      </w:pPr>
      <w:r w:rsidRPr="00D9333C">
        <w:rPr>
          <w:i w:val="0"/>
        </w:rPr>
        <w:t xml:space="preserve"> [1] FORMIS Conceptual Architecture</w:t>
      </w:r>
    </w:p>
    <w:p w14:paraId="634F681A" w14:textId="61CBEB51" w:rsidR="00E2739A" w:rsidRPr="00E8082B" w:rsidRDefault="00E2739A" w:rsidP="004A6714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1" w:name="_Toc403394922"/>
      <w:bookmarkStart w:id="162" w:name="_Toc403395133"/>
      <w:bookmarkStart w:id="163" w:name="_Toc403395166"/>
      <w:bookmarkStart w:id="164" w:name="_Toc403395218"/>
      <w:bookmarkStart w:id="165" w:name="_Toc403395811"/>
      <w:bookmarkStart w:id="166" w:name="_Toc403396727"/>
      <w:bookmarkStart w:id="167" w:name="_Toc403460689"/>
      <w:bookmarkStart w:id="168" w:name="_Toc510617752"/>
      <w:bookmarkStart w:id="169" w:name="_Toc403118442"/>
      <w:bookmarkEnd w:id="161"/>
      <w:bookmarkEnd w:id="162"/>
      <w:bookmarkEnd w:id="163"/>
      <w:bookmarkEnd w:id="164"/>
      <w:bookmarkEnd w:id="165"/>
      <w:bookmarkEnd w:id="166"/>
      <w:bookmarkEnd w:id="167"/>
      <w:r w:rsidRPr="00E8082B">
        <w:rPr>
          <w:rFonts w:ascii="Arial" w:hAnsi="Arial" w:cs="Arial"/>
        </w:rPr>
        <w:t>D</w:t>
      </w:r>
      <w:r w:rsidR="002A047C">
        <w:rPr>
          <w:rFonts w:ascii="Arial" w:hAnsi="Arial" w:cs="Arial"/>
        </w:rPr>
        <w:t>ATABASE DESIGN</w:t>
      </w:r>
      <w:bookmarkEnd w:id="168"/>
    </w:p>
    <w:p w14:paraId="14A49FA1" w14:textId="2A55B330" w:rsidR="000753B9" w:rsidRDefault="00C1760F" w:rsidP="00C1760F">
      <w:pPr>
        <w:pStyle w:val="Heading2"/>
        <w:spacing w:line="360" w:lineRule="auto"/>
        <w:rPr>
          <w:rFonts w:ascii="Arial" w:hAnsi="Arial" w:cs="Arial"/>
        </w:rPr>
        <w:sectPr w:rsidR="000753B9" w:rsidSect="00E2739A">
          <w:footerReference w:type="even" r:id="rId15"/>
          <w:footerReference w:type="default" r:id="rId16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170" w:name="_Toc510617753"/>
      <w:r>
        <w:rPr>
          <w:rFonts w:ascii="Arial" w:hAnsi="Arial" w:cs="Arial"/>
        </w:rPr>
        <w:t>Logical Dat</w:t>
      </w:r>
      <w:r w:rsidR="00B10E1E">
        <w:rPr>
          <w:rFonts w:ascii="Arial" w:hAnsi="Arial" w:cs="Arial"/>
        </w:rPr>
        <w:t>abase Model</w:t>
      </w:r>
      <w:bookmarkEnd w:id="169"/>
      <w:bookmarkEnd w:id="170"/>
    </w:p>
    <w:p w14:paraId="0058503F" w14:textId="647A6C99" w:rsidR="00945A19" w:rsidRPr="006103CA" w:rsidRDefault="0031657E" w:rsidP="0031657E">
      <w:pPr>
        <w:tabs>
          <w:tab w:val="left" w:pos="11808"/>
        </w:tabs>
        <w:rPr>
          <w:rFonts w:ascii="Arial" w:hAnsi="Arial" w:cs="Arial"/>
          <w:sz w:val="22"/>
          <w:szCs w:val="22"/>
        </w:rPr>
        <w:sectPr w:rsidR="00945A19" w:rsidRPr="006103CA" w:rsidSect="00E8082B">
          <w:pgSz w:w="15840" w:h="12240" w:orient="landscape"/>
          <w:pgMar w:top="1800" w:right="1440" w:bottom="180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lastRenderedPageBreak/>
        <w:tab/>
      </w:r>
    </w:p>
    <w:tbl>
      <w:tblPr>
        <w:tblStyle w:val="TableGrid"/>
        <w:tblW w:w="11631" w:type="dxa"/>
        <w:tblInd w:w="-432" w:type="dxa"/>
        <w:tblLook w:val="04A0" w:firstRow="1" w:lastRow="0" w:firstColumn="1" w:lastColumn="0" w:noHBand="0" w:noVBand="1"/>
      </w:tblPr>
      <w:tblGrid>
        <w:gridCol w:w="1572"/>
        <w:gridCol w:w="2829"/>
        <w:gridCol w:w="1511"/>
        <w:gridCol w:w="2742"/>
        <w:gridCol w:w="2977"/>
      </w:tblGrid>
      <w:tr w:rsidR="002E1E2A" w:rsidRPr="00E8755C" w14:paraId="43F6039B" w14:textId="77777777" w:rsidTr="0086708D">
        <w:trPr>
          <w:gridAfter w:val="1"/>
          <w:wAfter w:w="2977" w:type="dxa"/>
          <w:trHeight w:val="359"/>
        </w:trPr>
        <w:tc>
          <w:tcPr>
            <w:tcW w:w="86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051C44" w14:textId="06F5F236" w:rsidR="002E1E2A" w:rsidRPr="00E8755C" w:rsidRDefault="002E1E2A" w:rsidP="0086708D">
            <w:pPr>
              <w:pStyle w:val="Heading2"/>
              <w:spacing w:before="0" w:line="360" w:lineRule="auto"/>
              <w:ind w:left="578" w:hanging="578"/>
              <w:rPr>
                <w:rFonts w:ascii="Arial" w:hAnsi="Arial" w:cs="Arial"/>
              </w:rPr>
            </w:pPr>
            <w:bookmarkStart w:id="171" w:name="_Toc510617754"/>
            <w:r>
              <w:rPr>
                <w:rFonts w:ascii="Arial" w:hAnsi="Arial" w:cs="Arial"/>
              </w:rPr>
              <w:lastRenderedPageBreak/>
              <w:t>Table</w:t>
            </w:r>
            <w:r w:rsidR="0057765E">
              <w:rPr>
                <w:rFonts w:ascii="Arial" w:hAnsi="Arial" w:cs="Arial"/>
              </w:rPr>
              <w:t xml:space="preserve"> </w:t>
            </w:r>
            <w:r w:rsidRPr="00E8755C">
              <w:rPr>
                <w:rFonts w:ascii="Arial" w:hAnsi="Arial" w:cs="Arial"/>
              </w:rPr>
              <w:t>Description</w:t>
            </w:r>
            <w:bookmarkEnd w:id="171"/>
          </w:p>
          <w:p w14:paraId="7AD2048A" w14:textId="0EC7889B" w:rsidR="002E1E2A" w:rsidRDefault="002E1E2A" w:rsidP="00CF50B7">
            <w:pPr>
              <w:rPr>
                <w:rFonts w:ascii="Arial" w:hAnsi="Arial" w:cs="Arial"/>
                <w:sz w:val="22"/>
                <w:szCs w:val="22"/>
              </w:rPr>
            </w:pPr>
            <w:r w:rsidRPr="006103CA">
              <w:rPr>
                <w:rFonts w:ascii="Arial" w:hAnsi="Arial" w:cs="Arial"/>
                <w:sz w:val="22"/>
                <w:szCs w:val="22"/>
              </w:rPr>
              <w:t>This section describes the table structure of the entity classes defined in section 2.1.</w:t>
            </w:r>
          </w:p>
          <w:p w14:paraId="0506F7E1" w14:textId="77777777" w:rsidR="002E1E2A" w:rsidRDefault="002E1E2A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D7F3A2" w14:textId="54BE43E8" w:rsidR="002E1E2A" w:rsidRPr="00E8755C" w:rsidRDefault="002E1E2A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1E2A" w:rsidRPr="00E8755C" w14:paraId="629DC868" w14:textId="77777777" w:rsidTr="0086708D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3D18BE3C" w14:textId="77777777" w:rsidR="002E1E2A" w:rsidRPr="00E8755C" w:rsidRDefault="002E1E2A" w:rsidP="00E273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14:paraId="7946CC2D" w14:textId="668F8B40" w:rsidR="002E1E2A" w:rsidRPr="00E8755C" w:rsidRDefault="002E1E2A" w:rsidP="00E273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Province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2C13C605" w14:textId="77777777" w:rsidR="002E1E2A" w:rsidRPr="00E8755C" w:rsidRDefault="002E1E2A" w:rsidP="00E273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5719" w:type="dxa"/>
            <w:gridSpan w:val="2"/>
            <w:tcBorders>
              <w:top w:val="nil"/>
              <w:left w:val="nil"/>
              <w:right w:val="nil"/>
            </w:tcBorders>
          </w:tcPr>
          <w:p w14:paraId="0DA08868" w14:textId="48A40FAE" w:rsidR="002E1E2A" w:rsidRPr="00E8755C" w:rsidRDefault="002E1E2A" w:rsidP="0086708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the fundamental information of </w:t>
            </w:r>
            <w:r>
              <w:rPr>
                <w:rFonts w:ascii="Arial" w:hAnsi="Arial" w:cs="Arial"/>
                <w:sz w:val="20"/>
                <w:szCs w:val="20"/>
              </w:rPr>
              <w:t>province</w:t>
            </w:r>
            <w:r w:rsidRPr="00E8755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4FF52DB2" w14:textId="77777777" w:rsidR="005E4299" w:rsidRPr="00E8755C" w:rsidRDefault="005E4299" w:rsidP="005E4299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5E4299" w:rsidRPr="00E8755C" w14:paraId="6A2F7C72" w14:textId="77777777" w:rsidTr="008154A7">
        <w:tc>
          <w:tcPr>
            <w:tcW w:w="1800" w:type="dxa"/>
            <w:tcBorders>
              <w:top w:val="single" w:sz="4" w:space="0" w:color="auto"/>
            </w:tcBorders>
          </w:tcPr>
          <w:p w14:paraId="0BE6DE15" w14:textId="77777777" w:rsidR="005E4299" w:rsidRPr="00E8755C" w:rsidRDefault="005E4299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32E28BFE" w14:textId="77777777" w:rsidR="005E4299" w:rsidRPr="00E8755C" w:rsidRDefault="005E4299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38216A3D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74F56D4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066DB202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3952A435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327268E9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5E4299" w:rsidRPr="00E8755C" w14:paraId="51EEA5AC" w14:textId="77777777" w:rsidTr="008154A7">
        <w:tc>
          <w:tcPr>
            <w:tcW w:w="1800" w:type="dxa"/>
          </w:tcPr>
          <w:p w14:paraId="3AC61E65" w14:textId="70BEF320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ProvinceCode</w:t>
            </w:r>
          </w:p>
        </w:tc>
        <w:tc>
          <w:tcPr>
            <w:tcW w:w="6570" w:type="dxa"/>
          </w:tcPr>
          <w:p w14:paraId="5D88E1A1" w14:textId="1E6284B4" w:rsidR="005E4299" w:rsidRPr="00E8755C" w:rsidRDefault="005C2132" w:rsidP="005E42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 xml:space="preserve"> of the province</w:t>
            </w:r>
          </w:p>
        </w:tc>
        <w:tc>
          <w:tcPr>
            <w:tcW w:w="1440" w:type="dxa"/>
          </w:tcPr>
          <w:p w14:paraId="6744CEA1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55B7DAF7" w14:textId="70C51624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095825D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5AFDF4E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17166A09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5E4299" w:rsidRPr="00E8755C" w14:paraId="1DF840A1" w14:textId="77777777" w:rsidTr="008154A7">
        <w:tc>
          <w:tcPr>
            <w:tcW w:w="1800" w:type="dxa"/>
          </w:tcPr>
          <w:p w14:paraId="4B569F7C" w14:textId="5CB25375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EcoZoneCode</w:t>
            </w:r>
          </w:p>
        </w:tc>
        <w:tc>
          <w:tcPr>
            <w:tcW w:w="6570" w:type="dxa"/>
          </w:tcPr>
          <w:p w14:paraId="55313661" w14:textId="73F4FC61" w:rsidR="005E4299" w:rsidRPr="00E8755C" w:rsidRDefault="005C2132" w:rsidP="005E42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 xml:space="preserve"> of the ecozone that the province belongs to</w:t>
            </w:r>
          </w:p>
        </w:tc>
        <w:tc>
          <w:tcPr>
            <w:tcW w:w="1440" w:type="dxa"/>
          </w:tcPr>
          <w:p w14:paraId="5C001B60" w14:textId="47FAFCD9" w:rsidR="005E4299" w:rsidRPr="00E8755C" w:rsidRDefault="0081020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0B27208C" w14:textId="38C864AA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77185932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C22D829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5FCB869E" w14:textId="2F729262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63F" w:rsidRPr="00E8755C" w14:paraId="4CC030E7" w14:textId="77777777" w:rsidTr="008154A7">
        <w:tc>
          <w:tcPr>
            <w:tcW w:w="1800" w:type="dxa"/>
          </w:tcPr>
          <w:p w14:paraId="6CF98731" w14:textId="4773CD86" w:rsidR="00B3763F" w:rsidRPr="00E8755C" w:rsidRDefault="00B3763F" w:rsidP="0044621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RegionCode</w:t>
            </w:r>
          </w:p>
        </w:tc>
        <w:tc>
          <w:tcPr>
            <w:tcW w:w="6570" w:type="dxa"/>
          </w:tcPr>
          <w:p w14:paraId="3BC448EE" w14:textId="18831033" w:rsidR="00B3763F" w:rsidRPr="00E8755C" w:rsidRDefault="005C2132" w:rsidP="00ED3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B3763F" w:rsidRPr="00E8755C">
              <w:rPr>
                <w:rFonts w:ascii="Arial" w:hAnsi="Arial" w:cs="Arial"/>
                <w:sz w:val="20"/>
                <w:szCs w:val="20"/>
              </w:rPr>
              <w:t xml:space="preserve"> of the </w:t>
            </w:r>
            <w:r w:rsidR="00ED3AC3" w:rsidRPr="00E8755C">
              <w:rPr>
                <w:rFonts w:ascii="Arial" w:hAnsi="Arial" w:cs="Arial"/>
                <w:sz w:val="20"/>
                <w:szCs w:val="20"/>
              </w:rPr>
              <w:t xml:space="preserve">region </w:t>
            </w:r>
            <w:r w:rsidR="00B3763F" w:rsidRPr="00E8755C">
              <w:rPr>
                <w:rFonts w:ascii="Arial" w:hAnsi="Arial" w:cs="Arial"/>
                <w:sz w:val="20"/>
                <w:szCs w:val="20"/>
              </w:rPr>
              <w:t>that the province belongs to</w:t>
            </w:r>
          </w:p>
        </w:tc>
        <w:tc>
          <w:tcPr>
            <w:tcW w:w="1440" w:type="dxa"/>
          </w:tcPr>
          <w:p w14:paraId="742E9C1D" w14:textId="62336320" w:rsidR="00B3763F" w:rsidRPr="00E8755C" w:rsidRDefault="00810209" w:rsidP="00446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B27F394" w14:textId="44C7FE6F" w:rsidR="00B3763F" w:rsidRPr="00E8755C" w:rsidRDefault="00B3763F" w:rsidP="00446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06B8561A" w14:textId="77777777" w:rsidR="00B3763F" w:rsidRPr="00E8755C" w:rsidRDefault="00B3763F" w:rsidP="00446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8CBD50C" w14:textId="77777777" w:rsidR="00B3763F" w:rsidRPr="00E8755C" w:rsidRDefault="00B3763F" w:rsidP="00446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EB910A3" w14:textId="77777777" w:rsidR="00B3763F" w:rsidRPr="00E8755C" w:rsidRDefault="00B3763F" w:rsidP="00446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299" w:rsidRPr="00E8755C" w14:paraId="0FE55E42" w14:textId="77777777" w:rsidTr="008154A7">
        <w:tc>
          <w:tcPr>
            <w:tcW w:w="1800" w:type="dxa"/>
          </w:tcPr>
          <w:p w14:paraId="57D4232C" w14:textId="77777777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570" w:type="dxa"/>
          </w:tcPr>
          <w:p w14:paraId="00564227" w14:textId="1F440590" w:rsidR="005E4299" w:rsidRPr="00E8755C" w:rsidRDefault="005E4299" w:rsidP="005E429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 of the province</w:t>
            </w:r>
          </w:p>
        </w:tc>
        <w:tc>
          <w:tcPr>
            <w:tcW w:w="1440" w:type="dxa"/>
          </w:tcPr>
          <w:p w14:paraId="08348C9E" w14:textId="2E815E3B" w:rsidR="005E4299" w:rsidRPr="00E8755C" w:rsidRDefault="00843083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3033096" w14:textId="05829E9F" w:rsidR="005E4299" w:rsidRPr="00E8755C" w:rsidRDefault="008D6473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0C6BD2A3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F7C6DD7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038E948C" w14:textId="68950E0A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0209" w:rsidRPr="00E8755C" w14:paraId="1737E471" w14:textId="77777777" w:rsidTr="008154A7">
        <w:tc>
          <w:tcPr>
            <w:tcW w:w="1800" w:type="dxa"/>
          </w:tcPr>
          <w:p w14:paraId="77A64876" w14:textId="5643733B" w:rsidR="00810209" w:rsidRPr="00E8755C" w:rsidRDefault="00810209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570" w:type="dxa"/>
          </w:tcPr>
          <w:p w14:paraId="4136C251" w14:textId="74A87067" w:rsidR="00810209" w:rsidRDefault="00810209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the province</w:t>
            </w:r>
          </w:p>
        </w:tc>
        <w:tc>
          <w:tcPr>
            <w:tcW w:w="1440" w:type="dxa"/>
          </w:tcPr>
          <w:p w14:paraId="6CC9632E" w14:textId="7CED14AD" w:rsidR="00810209" w:rsidRPr="00E8755C" w:rsidRDefault="0081020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720" w:type="dxa"/>
          </w:tcPr>
          <w:p w14:paraId="04EEE00A" w14:textId="77777777" w:rsidR="00810209" w:rsidRPr="00E8755C" w:rsidRDefault="0081020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5B158AB7" w14:textId="77777777" w:rsidR="00810209" w:rsidRPr="00E8755C" w:rsidRDefault="0081020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4" w:type="dxa"/>
          </w:tcPr>
          <w:p w14:paraId="64777954" w14:textId="09955AF4" w:rsidR="00810209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5676661A" w14:textId="77777777" w:rsidR="00810209" w:rsidRPr="00E8755C" w:rsidRDefault="0081020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299" w:rsidRPr="00E8755C" w14:paraId="73682DEC" w14:textId="77777777" w:rsidTr="008154A7">
        <w:tc>
          <w:tcPr>
            <w:tcW w:w="1800" w:type="dxa"/>
          </w:tcPr>
          <w:p w14:paraId="564C32AF" w14:textId="77777777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570" w:type="dxa"/>
          </w:tcPr>
          <w:p w14:paraId="44414069" w14:textId="7F078691" w:rsidR="005E4299" w:rsidRPr="00E8755C" w:rsidRDefault="005C2132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 xml:space="preserve">patial boundary of the </w:t>
            </w:r>
            <w:r w:rsidR="00843083" w:rsidRPr="00E8755C">
              <w:rPr>
                <w:rFonts w:ascii="Arial" w:hAnsi="Arial" w:cs="Arial"/>
                <w:sz w:val="20"/>
                <w:szCs w:val="20"/>
              </w:rPr>
              <w:t>province</w:t>
            </w:r>
          </w:p>
        </w:tc>
        <w:tc>
          <w:tcPr>
            <w:tcW w:w="1440" w:type="dxa"/>
          </w:tcPr>
          <w:p w14:paraId="1650D802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720" w:type="dxa"/>
          </w:tcPr>
          <w:p w14:paraId="367B92BA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3DB8C6C8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4AEBEFE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EE21C6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8F19A6" w14:textId="77777777" w:rsidR="005E4299" w:rsidRPr="00E8755C" w:rsidRDefault="005E4299">
      <w:pPr>
        <w:rPr>
          <w:rFonts w:ascii="Arial" w:hAnsi="Arial" w:cs="Arial"/>
        </w:rPr>
      </w:pPr>
    </w:p>
    <w:p w14:paraId="748B1830" w14:textId="77777777" w:rsidR="006F31DF" w:rsidRPr="00E8755C" w:rsidRDefault="006F31DF" w:rsidP="006F31DF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6F31DF" w:rsidRPr="00E8755C" w14:paraId="0060478C" w14:textId="77777777" w:rsidTr="00CF50B7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72BD7E2" w14:textId="77777777" w:rsidR="006F31DF" w:rsidRPr="00E8755C" w:rsidRDefault="006F31DF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0805C90E" w14:textId="1D2F6F06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District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60FECA4B" w14:textId="77777777" w:rsidR="006F31DF" w:rsidRPr="00E8755C" w:rsidRDefault="006F31DF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29A37F88" w14:textId="5C5E2298" w:rsidR="006F31DF" w:rsidRPr="00E8755C" w:rsidRDefault="006F31DF" w:rsidP="0086708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This table contains t</w:t>
            </w:r>
            <w:r w:rsidR="00351C62" w:rsidRPr="00E8755C">
              <w:rPr>
                <w:rFonts w:ascii="Arial" w:hAnsi="Arial" w:cs="Arial"/>
                <w:sz w:val="20"/>
                <w:szCs w:val="20"/>
              </w:rPr>
              <w:t xml:space="preserve">he fundamental information of </w:t>
            </w:r>
            <w:r w:rsidRPr="00E8755C">
              <w:rPr>
                <w:rFonts w:ascii="Arial" w:hAnsi="Arial" w:cs="Arial"/>
                <w:sz w:val="20"/>
                <w:szCs w:val="20"/>
              </w:rPr>
              <w:t>district</w:t>
            </w:r>
            <w:r w:rsidR="00351C62" w:rsidRPr="00E8755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08A56FBF" w14:textId="77777777" w:rsidR="006F31DF" w:rsidRPr="00E8755C" w:rsidRDefault="006F31DF" w:rsidP="006F31DF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6F31DF" w:rsidRPr="00E8755C" w14:paraId="48869D96" w14:textId="77777777" w:rsidTr="008154A7">
        <w:tc>
          <w:tcPr>
            <w:tcW w:w="1800" w:type="dxa"/>
            <w:tcBorders>
              <w:top w:val="single" w:sz="4" w:space="0" w:color="auto"/>
            </w:tcBorders>
          </w:tcPr>
          <w:p w14:paraId="4DBCBA78" w14:textId="77777777" w:rsidR="006F31DF" w:rsidRPr="00E8755C" w:rsidRDefault="006F31DF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5C4A6BC5" w14:textId="77777777" w:rsidR="006F31DF" w:rsidRPr="00E8755C" w:rsidRDefault="006F31DF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E153B7C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7F97D27E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7E7332CA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24707BE0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0A4D0A08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6F31DF" w:rsidRPr="00E8755C" w14:paraId="2C956BFC" w14:textId="77777777" w:rsidTr="008154A7">
        <w:tc>
          <w:tcPr>
            <w:tcW w:w="1800" w:type="dxa"/>
          </w:tcPr>
          <w:p w14:paraId="6F5864AC" w14:textId="47C63311" w:rsidR="006F31DF" w:rsidRPr="00E8755C" w:rsidRDefault="006F31DF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DistrictCode</w:t>
            </w:r>
          </w:p>
        </w:tc>
        <w:tc>
          <w:tcPr>
            <w:tcW w:w="6570" w:type="dxa"/>
          </w:tcPr>
          <w:p w14:paraId="2D1B0AE1" w14:textId="77112AD9" w:rsidR="006F31DF" w:rsidRPr="00E8755C" w:rsidRDefault="005C2132" w:rsidP="006F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6F31DF" w:rsidRPr="00E8755C">
              <w:rPr>
                <w:rFonts w:ascii="Arial" w:hAnsi="Arial" w:cs="Arial"/>
                <w:sz w:val="20"/>
                <w:szCs w:val="20"/>
              </w:rPr>
              <w:t xml:space="preserve"> of the district</w:t>
            </w:r>
          </w:p>
        </w:tc>
        <w:tc>
          <w:tcPr>
            <w:tcW w:w="1440" w:type="dxa"/>
          </w:tcPr>
          <w:p w14:paraId="017D1EE7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8172A22" w14:textId="53EF4768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6BB82641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2A070FF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301B90F9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6F31DF" w:rsidRPr="00E8755C" w14:paraId="3325E0A6" w14:textId="77777777" w:rsidTr="008154A7">
        <w:tc>
          <w:tcPr>
            <w:tcW w:w="1800" w:type="dxa"/>
          </w:tcPr>
          <w:p w14:paraId="7B5C7FFB" w14:textId="389B258D" w:rsidR="006F31DF" w:rsidRPr="00E8755C" w:rsidRDefault="006F31DF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ProvinceCode</w:t>
            </w:r>
          </w:p>
        </w:tc>
        <w:tc>
          <w:tcPr>
            <w:tcW w:w="6570" w:type="dxa"/>
          </w:tcPr>
          <w:p w14:paraId="26A6AD6E" w14:textId="68A5BB1E" w:rsidR="006F31DF" w:rsidRPr="00E8755C" w:rsidRDefault="005C2132" w:rsidP="006F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6F31DF" w:rsidRPr="00E8755C">
              <w:rPr>
                <w:rFonts w:ascii="Arial" w:hAnsi="Arial" w:cs="Arial"/>
                <w:sz w:val="20"/>
                <w:szCs w:val="20"/>
              </w:rPr>
              <w:t xml:space="preserve"> of the province that the district belongs to</w:t>
            </w:r>
          </w:p>
        </w:tc>
        <w:tc>
          <w:tcPr>
            <w:tcW w:w="1440" w:type="dxa"/>
          </w:tcPr>
          <w:p w14:paraId="63582881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4816CB02" w14:textId="1D934304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2D76E604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562FC92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01805412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F31DF" w:rsidRPr="00E8755C" w14:paraId="346882AC" w14:textId="77777777" w:rsidTr="008154A7">
        <w:tc>
          <w:tcPr>
            <w:tcW w:w="1800" w:type="dxa"/>
          </w:tcPr>
          <w:p w14:paraId="4F281D4B" w14:textId="77777777" w:rsidR="006F31DF" w:rsidRPr="00E8755C" w:rsidRDefault="006F31DF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570" w:type="dxa"/>
          </w:tcPr>
          <w:p w14:paraId="50F8952F" w14:textId="68E8E082" w:rsidR="006F31DF" w:rsidRPr="00E8755C" w:rsidRDefault="006F31DF" w:rsidP="006F31D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 of the district</w:t>
            </w:r>
          </w:p>
        </w:tc>
        <w:tc>
          <w:tcPr>
            <w:tcW w:w="1440" w:type="dxa"/>
          </w:tcPr>
          <w:p w14:paraId="6B800071" w14:textId="52CFC33F" w:rsidR="006F31DF" w:rsidRPr="00E8755C" w:rsidRDefault="00843083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89DDD1F" w14:textId="57244A78" w:rsidR="006F31DF" w:rsidRPr="00E8755C" w:rsidRDefault="00C455E6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4B38C1A8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B6A2A3D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12E348B2" w14:textId="7984A544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4AD5" w:rsidRPr="00E8755C" w14:paraId="57331FB6" w14:textId="77777777" w:rsidTr="008154A7">
        <w:tc>
          <w:tcPr>
            <w:tcW w:w="1800" w:type="dxa"/>
          </w:tcPr>
          <w:p w14:paraId="26819E29" w14:textId="5F546C8C" w:rsidR="003E4AD5" w:rsidRPr="00E8755C" w:rsidRDefault="003E4AD5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570" w:type="dxa"/>
          </w:tcPr>
          <w:p w14:paraId="559D6300" w14:textId="44D5121F" w:rsidR="003E4AD5" w:rsidRDefault="003E4AD5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the district</w:t>
            </w:r>
          </w:p>
        </w:tc>
        <w:tc>
          <w:tcPr>
            <w:tcW w:w="1440" w:type="dxa"/>
          </w:tcPr>
          <w:p w14:paraId="11EBD8F9" w14:textId="3D25123E" w:rsidR="003E4AD5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720" w:type="dxa"/>
          </w:tcPr>
          <w:p w14:paraId="1FEF7BB6" w14:textId="77777777" w:rsidR="003E4AD5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4169B1E2" w14:textId="77777777" w:rsidR="003E4AD5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4" w:type="dxa"/>
          </w:tcPr>
          <w:p w14:paraId="0EDA10DC" w14:textId="5239AC57" w:rsidR="003E4AD5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5EC56EA9" w14:textId="77777777" w:rsidR="003E4AD5" w:rsidRPr="00E8755C" w:rsidRDefault="003E4AD5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1DF" w:rsidRPr="00E8755C" w14:paraId="294BC2E7" w14:textId="77777777" w:rsidTr="008154A7">
        <w:tc>
          <w:tcPr>
            <w:tcW w:w="1800" w:type="dxa"/>
          </w:tcPr>
          <w:p w14:paraId="63E6D9B1" w14:textId="77777777" w:rsidR="006F31DF" w:rsidRPr="00E8755C" w:rsidRDefault="006F31DF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570" w:type="dxa"/>
          </w:tcPr>
          <w:p w14:paraId="2A3A591B" w14:textId="004D0D1B" w:rsidR="006F31DF" w:rsidRPr="00E8755C" w:rsidRDefault="005C2132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43083" w:rsidRPr="00E8755C">
              <w:rPr>
                <w:rFonts w:ascii="Arial" w:hAnsi="Arial" w:cs="Arial"/>
                <w:sz w:val="20"/>
                <w:szCs w:val="20"/>
              </w:rPr>
              <w:t>patial boundary of the district</w:t>
            </w:r>
          </w:p>
        </w:tc>
        <w:tc>
          <w:tcPr>
            <w:tcW w:w="1440" w:type="dxa"/>
          </w:tcPr>
          <w:p w14:paraId="1B7939AD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720" w:type="dxa"/>
          </w:tcPr>
          <w:p w14:paraId="14A665A9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4E96C6A1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94EFE36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367B0A6D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C6E6A6" w14:textId="77777777" w:rsidR="006F31DF" w:rsidRDefault="006F31DF">
      <w:pPr>
        <w:rPr>
          <w:rFonts w:ascii="Arial" w:hAnsi="Arial" w:cs="Arial"/>
        </w:rPr>
      </w:pPr>
    </w:p>
    <w:p w14:paraId="6BD29B13" w14:textId="77777777" w:rsidR="004A7CCF" w:rsidRDefault="004A7CCF">
      <w:pPr>
        <w:rPr>
          <w:rFonts w:ascii="Arial" w:hAnsi="Arial" w:cs="Arial"/>
        </w:rPr>
      </w:pPr>
    </w:p>
    <w:p w14:paraId="09941839" w14:textId="77777777" w:rsidR="004A7CCF" w:rsidRDefault="004A7CCF">
      <w:pPr>
        <w:rPr>
          <w:rFonts w:ascii="Arial" w:hAnsi="Arial" w:cs="Arial"/>
        </w:rPr>
      </w:pPr>
    </w:p>
    <w:p w14:paraId="117200FA" w14:textId="77777777" w:rsidR="004A7CCF" w:rsidRDefault="004A7CCF">
      <w:pPr>
        <w:rPr>
          <w:rFonts w:ascii="Arial" w:hAnsi="Arial" w:cs="Arial"/>
        </w:rPr>
      </w:pPr>
    </w:p>
    <w:p w14:paraId="5D9C281F" w14:textId="77777777" w:rsidR="004A7CCF" w:rsidRDefault="004A7CCF">
      <w:pPr>
        <w:rPr>
          <w:rFonts w:ascii="Arial" w:hAnsi="Arial" w:cs="Arial"/>
        </w:rPr>
      </w:pPr>
    </w:p>
    <w:p w14:paraId="4ABC1B08" w14:textId="77777777" w:rsidR="004A7CCF" w:rsidRPr="00E8755C" w:rsidRDefault="004A7CCF">
      <w:pPr>
        <w:rPr>
          <w:rFonts w:ascii="Arial" w:hAnsi="Arial" w:cs="Arial"/>
        </w:rPr>
      </w:pPr>
    </w:p>
    <w:p w14:paraId="76E3447A" w14:textId="77777777" w:rsidR="006F31DF" w:rsidRPr="00E8755C" w:rsidRDefault="006F31DF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9D024C" w:rsidRPr="00E8755C" w14:paraId="62C37CEA" w14:textId="77777777" w:rsidTr="009D024C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438B8373" w14:textId="77777777" w:rsidR="009D024C" w:rsidRPr="00E8755C" w:rsidRDefault="009D024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5A3EAD70" w14:textId="1989AB50" w:rsidR="009D024C" w:rsidRPr="00E8755C" w:rsidRDefault="006F31DF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19099A6" w14:textId="77777777" w:rsidR="009D024C" w:rsidRPr="00E8755C" w:rsidRDefault="009D024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136347BB" w14:textId="6B5F22B4" w:rsidR="009D024C" w:rsidRPr="00E8755C" w:rsidRDefault="009D024C" w:rsidP="0086708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</w:t>
            </w:r>
            <w:r w:rsidR="00B90447">
              <w:rPr>
                <w:rFonts w:ascii="Arial" w:hAnsi="Arial" w:cs="Arial"/>
                <w:sz w:val="20"/>
                <w:szCs w:val="20"/>
              </w:rPr>
              <w:t>the fundamental information 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31DF" w:rsidRPr="00E8755C">
              <w:rPr>
                <w:rFonts w:ascii="Arial" w:hAnsi="Arial" w:cs="Arial"/>
                <w:sz w:val="20"/>
                <w:szCs w:val="20"/>
              </w:rPr>
              <w:t>commune</w:t>
            </w:r>
            <w:r w:rsidR="00351C62" w:rsidRPr="00E8755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009C0EC1" w14:textId="77777777" w:rsidR="009D024C" w:rsidRPr="00E8755C" w:rsidRDefault="009D024C" w:rsidP="009D024C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9D024C" w:rsidRPr="00E8755C" w14:paraId="6A1FB412" w14:textId="77777777" w:rsidTr="008154A7">
        <w:tc>
          <w:tcPr>
            <w:tcW w:w="1800" w:type="dxa"/>
            <w:tcBorders>
              <w:top w:val="single" w:sz="4" w:space="0" w:color="auto"/>
            </w:tcBorders>
          </w:tcPr>
          <w:p w14:paraId="7DEEAB3F" w14:textId="77777777" w:rsidR="009D024C" w:rsidRPr="00E8755C" w:rsidRDefault="009D024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482C8560" w14:textId="77777777" w:rsidR="009D024C" w:rsidRPr="00E8755C" w:rsidRDefault="009D024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6F05920F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43C12FA7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654DEA37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791F23EF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3AB26D81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9D024C" w:rsidRPr="00E8755C" w14:paraId="48DEB302" w14:textId="77777777" w:rsidTr="008154A7">
        <w:tc>
          <w:tcPr>
            <w:tcW w:w="1800" w:type="dxa"/>
          </w:tcPr>
          <w:p w14:paraId="5E4469D4" w14:textId="77777777" w:rsidR="009D024C" w:rsidRPr="00E8755C" w:rsidRDefault="009D024C" w:rsidP="009D024C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570" w:type="dxa"/>
          </w:tcPr>
          <w:p w14:paraId="019CD3E5" w14:textId="39086A81" w:rsidR="009D024C" w:rsidRPr="00E8755C" w:rsidRDefault="005C2132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9D024C" w:rsidRPr="00E8755C">
              <w:rPr>
                <w:rFonts w:ascii="Arial" w:hAnsi="Arial" w:cs="Arial"/>
                <w:sz w:val="20"/>
                <w:szCs w:val="20"/>
              </w:rPr>
              <w:t xml:space="preserve"> of the commune</w:t>
            </w:r>
          </w:p>
        </w:tc>
        <w:tc>
          <w:tcPr>
            <w:tcW w:w="1440" w:type="dxa"/>
          </w:tcPr>
          <w:p w14:paraId="78799E8D" w14:textId="3DC42D33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6CC4876C" w14:textId="0A42B645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4A8C3DE2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12EE67D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7F4D05A6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9D024C" w:rsidRPr="00E8755C" w14:paraId="207C2108" w14:textId="77777777" w:rsidTr="008154A7">
        <w:tc>
          <w:tcPr>
            <w:tcW w:w="1800" w:type="dxa"/>
          </w:tcPr>
          <w:p w14:paraId="1AFE7303" w14:textId="0EF6B7B7" w:rsidR="009D024C" w:rsidRPr="00E8755C" w:rsidRDefault="009D024C" w:rsidP="009D024C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DistrictCode</w:t>
            </w:r>
          </w:p>
        </w:tc>
        <w:tc>
          <w:tcPr>
            <w:tcW w:w="6570" w:type="dxa"/>
          </w:tcPr>
          <w:p w14:paraId="2E8EF80F" w14:textId="12EAB354" w:rsidR="009D024C" w:rsidRPr="00E8755C" w:rsidRDefault="005C2132" w:rsidP="006F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9D024C" w:rsidRPr="00E8755C">
              <w:rPr>
                <w:rFonts w:ascii="Arial" w:hAnsi="Arial" w:cs="Arial"/>
                <w:sz w:val="20"/>
                <w:szCs w:val="20"/>
              </w:rPr>
              <w:t xml:space="preserve"> of the district</w:t>
            </w:r>
            <w:r w:rsidR="006F31DF" w:rsidRPr="00E8755C">
              <w:rPr>
                <w:rFonts w:ascii="Arial" w:hAnsi="Arial" w:cs="Arial"/>
                <w:sz w:val="20"/>
                <w:szCs w:val="20"/>
              </w:rPr>
              <w:t xml:space="preserve"> that the commune belongs to</w:t>
            </w:r>
          </w:p>
        </w:tc>
        <w:tc>
          <w:tcPr>
            <w:tcW w:w="1440" w:type="dxa"/>
          </w:tcPr>
          <w:p w14:paraId="3DCF133E" w14:textId="02C5B57A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4C22096A" w14:textId="3C573D13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50D003D2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72F60BC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4F9EF725" w14:textId="604AE7CE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F31DF" w:rsidRPr="00E8755C" w14:paraId="5827FF7D" w14:textId="77777777" w:rsidTr="008154A7">
        <w:tc>
          <w:tcPr>
            <w:tcW w:w="1800" w:type="dxa"/>
          </w:tcPr>
          <w:p w14:paraId="579D981E" w14:textId="43AEFBB3" w:rsidR="006F31DF" w:rsidRPr="00E8755C" w:rsidRDefault="006F31DF" w:rsidP="006F31D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570" w:type="dxa"/>
          </w:tcPr>
          <w:p w14:paraId="53E1930F" w14:textId="74058E80" w:rsidR="006F31DF" w:rsidRPr="00E8755C" w:rsidRDefault="006F31DF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Name of the commune</w:t>
            </w:r>
          </w:p>
        </w:tc>
        <w:tc>
          <w:tcPr>
            <w:tcW w:w="1440" w:type="dxa"/>
          </w:tcPr>
          <w:p w14:paraId="0FD39053" w14:textId="6BD5B827" w:rsidR="006F31DF" w:rsidRPr="00E8755C" w:rsidRDefault="00351C62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 Character</w:t>
            </w:r>
          </w:p>
        </w:tc>
        <w:tc>
          <w:tcPr>
            <w:tcW w:w="720" w:type="dxa"/>
          </w:tcPr>
          <w:p w14:paraId="42548CE1" w14:textId="0D44570E" w:rsidR="006F31DF" w:rsidRPr="00E8755C" w:rsidRDefault="00351C62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40AD6D94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8519870" w14:textId="77777777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4D51DA14" w14:textId="054B83A0" w:rsidR="006F31DF" w:rsidRPr="00E8755C" w:rsidRDefault="006F31DF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4AD5" w:rsidRPr="00E8755C" w14:paraId="621FE4DF" w14:textId="77777777" w:rsidTr="008154A7">
        <w:tc>
          <w:tcPr>
            <w:tcW w:w="1800" w:type="dxa"/>
          </w:tcPr>
          <w:p w14:paraId="47AC6F74" w14:textId="7C9C21EA" w:rsidR="003E4AD5" w:rsidRPr="00E8755C" w:rsidRDefault="003E4AD5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570" w:type="dxa"/>
          </w:tcPr>
          <w:p w14:paraId="3D3C8A2F" w14:textId="0CCE0539" w:rsidR="003E4AD5" w:rsidRDefault="003E4AD5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the commune</w:t>
            </w:r>
          </w:p>
        </w:tc>
        <w:tc>
          <w:tcPr>
            <w:tcW w:w="1440" w:type="dxa"/>
          </w:tcPr>
          <w:p w14:paraId="568E0D22" w14:textId="56AB0EE2" w:rsidR="003E4AD5" w:rsidRPr="00E8755C" w:rsidRDefault="003E4AD5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720" w:type="dxa"/>
          </w:tcPr>
          <w:p w14:paraId="229AA5F3" w14:textId="77777777" w:rsidR="003E4AD5" w:rsidRPr="00E8755C" w:rsidRDefault="003E4AD5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21DD1187" w14:textId="77777777" w:rsidR="003E4AD5" w:rsidRPr="00E8755C" w:rsidRDefault="003E4AD5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4" w:type="dxa"/>
          </w:tcPr>
          <w:p w14:paraId="38F62F00" w14:textId="55ECFEC8" w:rsidR="003E4AD5" w:rsidRPr="00E8755C" w:rsidRDefault="003E4AD5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5775ED5D" w14:textId="77777777" w:rsidR="003E4AD5" w:rsidRPr="00E8755C" w:rsidRDefault="003E4AD5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24C" w:rsidRPr="00E8755C" w14:paraId="41F71A7F" w14:textId="77777777" w:rsidTr="008154A7">
        <w:tc>
          <w:tcPr>
            <w:tcW w:w="1800" w:type="dxa"/>
          </w:tcPr>
          <w:p w14:paraId="33BDD6B6" w14:textId="77777777" w:rsidR="009D024C" w:rsidRPr="00E8755C" w:rsidRDefault="009D024C" w:rsidP="009D024C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570" w:type="dxa"/>
          </w:tcPr>
          <w:p w14:paraId="14E2DEB5" w14:textId="4003CA28" w:rsidR="009D024C" w:rsidRPr="00E8755C" w:rsidRDefault="005C2132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51C62" w:rsidRPr="00E8755C">
              <w:rPr>
                <w:rFonts w:ascii="Arial" w:hAnsi="Arial" w:cs="Arial"/>
                <w:sz w:val="20"/>
                <w:szCs w:val="20"/>
              </w:rPr>
              <w:t>patial boundary of the commune</w:t>
            </w:r>
          </w:p>
        </w:tc>
        <w:tc>
          <w:tcPr>
            <w:tcW w:w="1440" w:type="dxa"/>
          </w:tcPr>
          <w:p w14:paraId="5E869062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720" w:type="dxa"/>
          </w:tcPr>
          <w:p w14:paraId="6B5DD624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09ED1B6B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841808E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33EDB9A1" w14:textId="77777777" w:rsidR="009D024C" w:rsidRPr="00E8755C" w:rsidRDefault="009D024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E49E0A" w14:textId="77777777" w:rsidR="004F6A38" w:rsidRDefault="004F6A38">
      <w:pPr>
        <w:rPr>
          <w:rFonts w:ascii="Arial" w:hAnsi="Arial" w:cs="Arial"/>
        </w:rPr>
      </w:pPr>
    </w:p>
    <w:p w14:paraId="1DE1D907" w14:textId="77777777" w:rsidR="00363937" w:rsidRPr="00E8755C" w:rsidRDefault="0036393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706758" w:rsidRPr="00E8755C" w14:paraId="2F7A95FE" w14:textId="77777777" w:rsidTr="00706758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C2F9FAC" w14:textId="77777777" w:rsidR="00706758" w:rsidRPr="00E8755C" w:rsidRDefault="00706758" w:rsidP="00706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6A0D523D" w14:textId="3AFFEB88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Compartment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1C18D650" w14:textId="77777777" w:rsidR="00706758" w:rsidRPr="00E8755C" w:rsidRDefault="00706758" w:rsidP="00706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7FE280F8" w14:textId="7C40B39E" w:rsidR="00706758" w:rsidRPr="00E8755C" w:rsidRDefault="00706758" w:rsidP="0086708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</w:t>
            </w:r>
            <w:r w:rsidR="00A23036">
              <w:rPr>
                <w:rFonts w:ascii="Arial" w:hAnsi="Arial" w:cs="Arial"/>
                <w:sz w:val="20"/>
                <w:szCs w:val="20"/>
              </w:rPr>
              <w:t xml:space="preserve">the fundamental information of </w:t>
            </w:r>
            <w:r w:rsidRPr="00E8755C">
              <w:rPr>
                <w:rFonts w:ascii="Arial" w:hAnsi="Arial" w:cs="Arial"/>
                <w:sz w:val="20"/>
                <w:szCs w:val="20"/>
              </w:rPr>
              <w:t>compartments</w:t>
            </w:r>
          </w:p>
        </w:tc>
      </w:tr>
    </w:tbl>
    <w:p w14:paraId="0CD8FA55" w14:textId="77777777" w:rsidR="00706758" w:rsidRPr="00E8755C" w:rsidRDefault="00706758" w:rsidP="00706758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350"/>
        <w:gridCol w:w="810"/>
        <w:gridCol w:w="1096"/>
        <w:gridCol w:w="974"/>
        <w:gridCol w:w="1260"/>
      </w:tblGrid>
      <w:tr w:rsidR="00706758" w:rsidRPr="00E8755C" w14:paraId="7B1D69ED" w14:textId="77777777" w:rsidTr="008154A7">
        <w:tc>
          <w:tcPr>
            <w:tcW w:w="1800" w:type="dxa"/>
            <w:tcBorders>
              <w:top w:val="single" w:sz="4" w:space="0" w:color="auto"/>
            </w:tcBorders>
          </w:tcPr>
          <w:p w14:paraId="7B08462C" w14:textId="77777777" w:rsidR="00706758" w:rsidRPr="00E8755C" w:rsidRDefault="00706758" w:rsidP="00706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07790823" w14:textId="77777777" w:rsidR="00706758" w:rsidRPr="00E8755C" w:rsidRDefault="00706758" w:rsidP="00706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939EDD2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E657997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25F669B4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7941DBAE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6E959260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706758" w:rsidRPr="00E8755C" w14:paraId="51BC47C6" w14:textId="77777777" w:rsidTr="008154A7">
        <w:tc>
          <w:tcPr>
            <w:tcW w:w="1800" w:type="dxa"/>
          </w:tcPr>
          <w:p w14:paraId="3275AF72" w14:textId="380750BB" w:rsidR="00706758" w:rsidRPr="00E8755C" w:rsidRDefault="00706758" w:rsidP="00706758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570" w:type="dxa"/>
          </w:tcPr>
          <w:p w14:paraId="67D8761D" w14:textId="50EE5689" w:rsidR="00706758" w:rsidRPr="00E8755C" w:rsidRDefault="005C2132" w:rsidP="00706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706758" w:rsidRPr="00E8755C">
              <w:rPr>
                <w:rFonts w:ascii="Arial" w:hAnsi="Arial" w:cs="Arial"/>
                <w:sz w:val="20"/>
                <w:szCs w:val="20"/>
              </w:rPr>
              <w:t xml:space="preserve"> of the compartment</w:t>
            </w:r>
          </w:p>
        </w:tc>
        <w:tc>
          <w:tcPr>
            <w:tcW w:w="1350" w:type="dxa"/>
          </w:tcPr>
          <w:p w14:paraId="76381E3C" w14:textId="554CF528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10" w:type="dxa"/>
          </w:tcPr>
          <w:p w14:paraId="61ECCC9F" w14:textId="75DF3629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6" w:type="dxa"/>
          </w:tcPr>
          <w:p w14:paraId="5472CE18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35962DB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27325A3B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706758" w:rsidRPr="00E8755C" w14:paraId="635DFB37" w14:textId="77777777" w:rsidTr="008154A7">
        <w:tc>
          <w:tcPr>
            <w:tcW w:w="1800" w:type="dxa"/>
          </w:tcPr>
          <w:p w14:paraId="3F1A5591" w14:textId="65B17525" w:rsidR="00706758" w:rsidRPr="00E8755C" w:rsidRDefault="00706758" w:rsidP="00706758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570" w:type="dxa"/>
          </w:tcPr>
          <w:p w14:paraId="70515EF5" w14:textId="627AA860" w:rsidR="00706758" w:rsidRPr="00E8755C" w:rsidRDefault="005C2132" w:rsidP="00706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706758" w:rsidRPr="00E8755C">
              <w:rPr>
                <w:rFonts w:ascii="Arial" w:hAnsi="Arial" w:cs="Arial"/>
                <w:sz w:val="20"/>
                <w:szCs w:val="20"/>
              </w:rPr>
              <w:t xml:space="preserve"> of the commune that the compartment belongs to</w:t>
            </w:r>
          </w:p>
        </w:tc>
        <w:tc>
          <w:tcPr>
            <w:tcW w:w="1350" w:type="dxa"/>
          </w:tcPr>
          <w:p w14:paraId="7CB4E18C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10" w:type="dxa"/>
          </w:tcPr>
          <w:p w14:paraId="423DC480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56A83A17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EC96B29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020BF76" w14:textId="4DA22A04" w:rsidR="00706758" w:rsidRPr="00E8755C" w:rsidRDefault="00DC2F05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585AE7" w:rsidRPr="00E8755C">
              <w:rPr>
                <w:rFonts w:ascii="Arial" w:hAnsi="Arial" w:cs="Arial"/>
                <w:sz w:val="20"/>
                <w:szCs w:val="20"/>
              </w:rPr>
              <w:t>K</w:t>
            </w:r>
          </w:p>
        </w:tc>
      </w:tr>
      <w:tr w:rsidR="00585AE7" w:rsidRPr="00E8755C" w14:paraId="7038FCB6" w14:textId="77777777" w:rsidTr="008154A7">
        <w:tc>
          <w:tcPr>
            <w:tcW w:w="1800" w:type="dxa"/>
          </w:tcPr>
          <w:p w14:paraId="2CD9388F" w14:textId="251C4EA5" w:rsidR="00585AE7" w:rsidRPr="00E8755C" w:rsidRDefault="00585AE7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570" w:type="dxa"/>
          </w:tcPr>
          <w:p w14:paraId="245B9CB8" w14:textId="6EE920F8" w:rsidR="00585AE7" w:rsidRPr="00E8755C" w:rsidRDefault="005C2132" w:rsidP="00585A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585AE7" w:rsidRPr="00E8755C">
              <w:rPr>
                <w:rFonts w:ascii="Arial" w:hAnsi="Arial" w:cs="Arial"/>
                <w:sz w:val="20"/>
                <w:szCs w:val="20"/>
              </w:rPr>
              <w:t>rea of the compartment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(ha)</w:t>
            </w:r>
          </w:p>
        </w:tc>
        <w:tc>
          <w:tcPr>
            <w:tcW w:w="1350" w:type="dxa"/>
          </w:tcPr>
          <w:p w14:paraId="6997FF5B" w14:textId="11FF0E98" w:rsidR="00585AE7" w:rsidRPr="00E8755C" w:rsidRDefault="003E4AD5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810" w:type="dxa"/>
          </w:tcPr>
          <w:p w14:paraId="072C2EF6" w14:textId="00DF8516" w:rsidR="00585AE7" w:rsidRPr="00E8755C" w:rsidRDefault="00585AE7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4512523B" w14:textId="454FE1AD" w:rsidR="00585AE7" w:rsidRPr="00E8755C" w:rsidRDefault="00585AE7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6AE98A7B" w14:textId="7F31CE43" w:rsidR="00585AE7" w:rsidRPr="00E8755C" w:rsidRDefault="00585AE7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1C7283DA" w14:textId="77777777" w:rsidR="00585AE7" w:rsidRPr="00E8755C" w:rsidRDefault="00585AE7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6758" w:rsidRPr="00E8755C" w14:paraId="1B533F74" w14:textId="77777777" w:rsidTr="008154A7">
        <w:tc>
          <w:tcPr>
            <w:tcW w:w="1800" w:type="dxa"/>
          </w:tcPr>
          <w:p w14:paraId="2B2F3A77" w14:textId="77777777" w:rsidR="00706758" w:rsidRPr="00E8755C" w:rsidRDefault="00706758" w:rsidP="00706758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570" w:type="dxa"/>
          </w:tcPr>
          <w:p w14:paraId="4DE2BF58" w14:textId="169A4637" w:rsidR="00706758" w:rsidRPr="00E8755C" w:rsidRDefault="005C2132" w:rsidP="00E808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06758" w:rsidRPr="00E8755C">
              <w:rPr>
                <w:rFonts w:ascii="Arial" w:hAnsi="Arial" w:cs="Arial"/>
                <w:sz w:val="20"/>
                <w:szCs w:val="20"/>
              </w:rPr>
              <w:t xml:space="preserve">patial boundary of the </w:t>
            </w:r>
            <w:r w:rsidR="00A23036">
              <w:rPr>
                <w:rFonts w:ascii="Arial" w:hAnsi="Arial" w:cs="Arial"/>
                <w:sz w:val="20"/>
                <w:szCs w:val="20"/>
              </w:rPr>
              <w:t>compartment</w:t>
            </w:r>
          </w:p>
        </w:tc>
        <w:tc>
          <w:tcPr>
            <w:tcW w:w="1350" w:type="dxa"/>
          </w:tcPr>
          <w:p w14:paraId="0ED38430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810" w:type="dxa"/>
          </w:tcPr>
          <w:p w14:paraId="6382EA85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306BDC4A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4EED2E8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491DE7D2" w14:textId="77777777" w:rsidR="00706758" w:rsidRPr="00E8755C" w:rsidRDefault="00706758" w:rsidP="007067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B608A6" w14:textId="77777777" w:rsidR="00706758" w:rsidRPr="00E8755C" w:rsidRDefault="00706758" w:rsidP="00706758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2313A2" w:rsidRPr="00E8755C" w14:paraId="2D9A1D2A" w14:textId="77777777" w:rsidTr="00A30DE3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7BFE9BF3" w14:textId="77777777" w:rsidR="006103CA" w:rsidRDefault="006103CA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2F56E" w14:textId="77777777" w:rsidR="002313A2" w:rsidRPr="00E8755C" w:rsidRDefault="002313A2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71B1B3EF" w14:textId="77777777" w:rsidR="006103CA" w:rsidRDefault="006103CA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1E5D2D" w14:textId="45713185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SubCompartment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4950BF00" w14:textId="77777777" w:rsidR="006103CA" w:rsidRDefault="006103CA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E9343B" w14:textId="77777777" w:rsidR="002313A2" w:rsidRPr="00E8755C" w:rsidRDefault="002313A2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39BC417C" w14:textId="77777777" w:rsidR="006103CA" w:rsidRDefault="006103CA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858DB4" w14:textId="4CCA1142" w:rsidR="002313A2" w:rsidRPr="00E8755C" w:rsidRDefault="002313A2" w:rsidP="0086708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This table contains</w:t>
            </w:r>
            <w:r w:rsidR="00A23036">
              <w:rPr>
                <w:rFonts w:ascii="Arial" w:hAnsi="Arial" w:cs="Arial"/>
                <w:sz w:val="20"/>
                <w:szCs w:val="20"/>
              </w:rPr>
              <w:t xml:space="preserve"> the fundamental information 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sub-compartments</w:t>
            </w:r>
          </w:p>
        </w:tc>
      </w:tr>
    </w:tbl>
    <w:p w14:paraId="0C5DA7E2" w14:textId="77777777" w:rsidR="002313A2" w:rsidRPr="00E8755C" w:rsidRDefault="002313A2" w:rsidP="002313A2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350"/>
        <w:gridCol w:w="810"/>
        <w:gridCol w:w="1080"/>
        <w:gridCol w:w="990"/>
        <w:gridCol w:w="1260"/>
      </w:tblGrid>
      <w:tr w:rsidR="002313A2" w:rsidRPr="00E8755C" w14:paraId="667FC8A1" w14:textId="77777777" w:rsidTr="00A30DE3">
        <w:tc>
          <w:tcPr>
            <w:tcW w:w="1800" w:type="dxa"/>
            <w:tcBorders>
              <w:top w:val="single" w:sz="4" w:space="0" w:color="auto"/>
            </w:tcBorders>
          </w:tcPr>
          <w:p w14:paraId="7FFE317C" w14:textId="77777777" w:rsidR="002313A2" w:rsidRPr="00E8755C" w:rsidRDefault="002313A2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55BD5E94" w14:textId="77777777" w:rsidR="002313A2" w:rsidRPr="00E8755C" w:rsidRDefault="002313A2" w:rsidP="00A30D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5CE22968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6B5B6C38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2D53A0B3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7C48AC58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0B08AA74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2313A2" w:rsidRPr="00E8755C" w14:paraId="4AF54E28" w14:textId="77777777" w:rsidTr="00A30DE3">
        <w:tc>
          <w:tcPr>
            <w:tcW w:w="1800" w:type="dxa"/>
          </w:tcPr>
          <w:p w14:paraId="4F40B3EF" w14:textId="7B10E1AE" w:rsidR="002313A2" w:rsidRPr="00E8755C" w:rsidRDefault="002313A2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570" w:type="dxa"/>
          </w:tcPr>
          <w:p w14:paraId="0043C3CD" w14:textId="37846F91" w:rsidR="002313A2" w:rsidRPr="00E8755C" w:rsidRDefault="00A23036" w:rsidP="00A30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 xml:space="preserve"> of the sub-compartment</w:t>
            </w:r>
          </w:p>
        </w:tc>
        <w:tc>
          <w:tcPr>
            <w:tcW w:w="1350" w:type="dxa"/>
          </w:tcPr>
          <w:p w14:paraId="42BB3922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10" w:type="dxa"/>
          </w:tcPr>
          <w:p w14:paraId="238BA6E5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3F8E6360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54873EF4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386F1C0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2313A2" w:rsidRPr="00E8755C" w14:paraId="301432F1" w14:textId="77777777" w:rsidTr="00A30DE3">
        <w:tc>
          <w:tcPr>
            <w:tcW w:w="1800" w:type="dxa"/>
          </w:tcPr>
          <w:p w14:paraId="5391DE00" w14:textId="11F31495" w:rsidR="002313A2" w:rsidRPr="00E8755C" w:rsidRDefault="002313A2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570" w:type="dxa"/>
          </w:tcPr>
          <w:p w14:paraId="1DFE9319" w14:textId="6EB8E15E" w:rsidR="002313A2" w:rsidRPr="00E8755C" w:rsidRDefault="00A23036" w:rsidP="00A30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 xml:space="preserve"> of the compartment</w:t>
            </w:r>
          </w:p>
        </w:tc>
        <w:tc>
          <w:tcPr>
            <w:tcW w:w="1350" w:type="dxa"/>
          </w:tcPr>
          <w:p w14:paraId="4A5DEB8A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10" w:type="dxa"/>
          </w:tcPr>
          <w:p w14:paraId="1021F596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01D736EA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862640F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31A55E02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2313A2" w:rsidRPr="00E8755C" w14:paraId="5F38AD04" w14:textId="77777777" w:rsidTr="00A30DE3">
        <w:tc>
          <w:tcPr>
            <w:tcW w:w="1800" w:type="dxa"/>
          </w:tcPr>
          <w:p w14:paraId="3FC43497" w14:textId="77777777" w:rsidR="002313A2" w:rsidRPr="00E8755C" w:rsidRDefault="002313A2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570" w:type="dxa"/>
          </w:tcPr>
          <w:p w14:paraId="65225973" w14:textId="45AACF3B" w:rsidR="002313A2" w:rsidRPr="00E8755C" w:rsidRDefault="00A23036" w:rsidP="00A30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 xml:space="preserve"> of the commune that the compartment belongs to</w:t>
            </w:r>
          </w:p>
        </w:tc>
        <w:tc>
          <w:tcPr>
            <w:tcW w:w="1350" w:type="dxa"/>
          </w:tcPr>
          <w:p w14:paraId="71CE6D63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10" w:type="dxa"/>
          </w:tcPr>
          <w:p w14:paraId="17475C4A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7AC36F6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14C53810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D04763B" w14:textId="73BA94E3" w:rsidR="002313A2" w:rsidRPr="00E8755C" w:rsidRDefault="00DC2F05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>K</w:t>
            </w:r>
          </w:p>
        </w:tc>
      </w:tr>
      <w:tr w:rsidR="002313A2" w:rsidRPr="00E8755C" w14:paraId="3B296833" w14:textId="77777777" w:rsidTr="00A30DE3">
        <w:tc>
          <w:tcPr>
            <w:tcW w:w="1800" w:type="dxa"/>
          </w:tcPr>
          <w:p w14:paraId="3CE36FEC" w14:textId="77777777" w:rsidR="002313A2" w:rsidRPr="00E8755C" w:rsidRDefault="002313A2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570" w:type="dxa"/>
          </w:tcPr>
          <w:p w14:paraId="7C497EBB" w14:textId="21128D64" w:rsidR="002313A2" w:rsidRPr="00E8755C" w:rsidRDefault="005C2132" w:rsidP="00A30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>rea of the sub-compartment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(ha)</w:t>
            </w:r>
          </w:p>
        </w:tc>
        <w:tc>
          <w:tcPr>
            <w:tcW w:w="1350" w:type="dxa"/>
          </w:tcPr>
          <w:p w14:paraId="2A8FCF82" w14:textId="2EE30D73" w:rsidR="002313A2" w:rsidRPr="00E8755C" w:rsidRDefault="00013D5B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810" w:type="dxa"/>
          </w:tcPr>
          <w:p w14:paraId="6A188691" w14:textId="5787BDC2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9EF486F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BBAA968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301E7E1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13A2" w:rsidRPr="00E8755C" w14:paraId="7D01B45C" w14:textId="77777777" w:rsidTr="00A30DE3">
        <w:tc>
          <w:tcPr>
            <w:tcW w:w="1800" w:type="dxa"/>
          </w:tcPr>
          <w:p w14:paraId="3E8F2E9D" w14:textId="77777777" w:rsidR="002313A2" w:rsidRPr="00E8755C" w:rsidRDefault="002313A2" w:rsidP="00A30DE3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570" w:type="dxa"/>
          </w:tcPr>
          <w:p w14:paraId="15FC1ED2" w14:textId="44DCDC7B" w:rsidR="002313A2" w:rsidRPr="00E8755C" w:rsidRDefault="005C2132" w:rsidP="00E808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313A2" w:rsidRPr="00E8755C">
              <w:rPr>
                <w:rFonts w:ascii="Arial" w:hAnsi="Arial" w:cs="Arial"/>
                <w:sz w:val="20"/>
                <w:szCs w:val="20"/>
              </w:rPr>
              <w:t xml:space="preserve">patial boundary of the </w:t>
            </w:r>
            <w:r w:rsidR="00A23036">
              <w:rPr>
                <w:rFonts w:ascii="Arial" w:hAnsi="Arial" w:cs="Arial"/>
                <w:sz w:val="20"/>
                <w:szCs w:val="20"/>
              </w:rPr>
              <w:t>sub-compartment</w:t>
            </w:r>
          </w:p>
        </w:tc>
        <w:tc>
          <w:tcPr>
            <w:tcW w:w="1350" w:type="dxa"/>
          </w:tcPr>
          <w:p w14:paraId="04371358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810" w:type="dxa"/>
          </w:tcPr>
          <w:p w14:paraId="4FEDBB29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31E377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AF048B1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3F21568A" w14:textId="77777777" w:rsidR="002313A2" w:rsidRPr="00E8755C" w:rsidRDefault="002313A2" w:rsidP="00A30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E6E550" w14:textId="77777777" w:rsidR="002313A2" w:rsidRDefault="002313A2">
      <w:pPr>
        <w:rPr>
          <w:rFonts w:ascii="Arial" w:hAnsi="Arial" w:cs="Arial"/>
        </w:rPr>
      </w:pPr>
    </w:p>
    <w:p w14:paraId="2D65DFB8" w14:textId="77777777" w:rsidR="004A7CCF" w:rsidRDefault="004A7CCF">
      <w:pPr>
        <w:rPr>
          <w:rFonts w:ascii="Arial" w:hAnsi="Arial" w:cs="Arial"/>
        </w:rPr>
      </w:pPr>
    </w:p>
    <w:p w14:paraId="4AF7D6C0" w14:textId="77777777" w:rsidR="002313A2" w:rsidRDefault="002313A2">
      <w:pPr>
        <w:rPr>
          <w:rFonts w:ascii="Arial" w:hAnsi="Arial" w:cs="Arial"/>
        </w:rPr>
      </w:pPr>
    </w:p>
    <w:p w14:paraId="0E115915" w14:textId="77777777" w:rsidR="004A7CCF" w:rsidRPr="00E8755C" w:rsidRDefault="004A7CCF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E208D7" w:rsidRPr="00E8755C" w14:paraId="3F4AF3B2" w14:textId="77777777" w:rsidTr="00E208D7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DE4E6D5" w14:textId="77777777" w:rsidR="006B3277" w:rsidRPr="00E8755C" w:rsidRDefault="006B3277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71784487" w14:textId="70ABAB26" w:rsidR="006B3277" w:rsidRPr="00E8755C" w:rsidRDefault="006B3277" w:rsidP="006B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Plot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2DE9F65D" w14:textId="77777777" w:rsidR="006B3277" w:rsidRPr="00E8755C" w:rsidRDefault="006B3277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039D296D" w14:textId="3B7BE100" w:rsidR="006B3277" w:rsidRPr="00E8755C" w:rsidRDefault="006B3277" w:rsidP="009A2EB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</w:t>
            </w:r>
            <w:r w:rsidR="00E275D4">
              <w:rPr>
                <w:rFonts w:ascii="Arial" w:hAnsi="Arial" w:cs="Arial"/>
                <w:sz w:val="20"/>
                <w:szCs w:val="20"/>
              </w:rPr>
              <w:t xml:space="preserve">the fundamental information of </w:t>
            </w:r>
            <w:r w:rsidRPr="00E8755C">
              <w:rPr>
                <w:rFonts w:ascii="Arial" w:hAnsi="Arial" w:cs="Arial"/>
                <w:sz w:val="20"/>
                <w:szCs w:val="20"/>
              </w:rPr>
              <w:t>plot</w:t>
            </w:r>
            <w:r w:rsidR="00E275D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3973B6E0" w14:textId="77777777" w:rsidR="006B3277" w:rsidRPr="00E8755C" w:rsidRDefault="006B3277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  <w:tblPrChange w:id="172" w:author="Adam Ludvig" w:date="2018-03-27T14:18:00Z">
          <w:tblPr>
            <w:tblStyle w:val="TableGrid"/>
            <w:tblW w:w="13860" w:type="dxa"/>
            <w:tblInd w:w="-43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2"/>
        <w:gridCol w:w="6228"/>
        <w:gridCol w:w="1426"/>
        <w:gridCol w:w="851"/>
        <w:gridCol w:w="709"/>
        <w:gridCol w:w="1154"/>
        <w:gridCol w:w="1080"/>
        <w:tblGridChange w:id="173">
          <w:tblGrid>
            <w:gridCol w:w="1296"/>
            <w:gridCol w:w="1116"/>
            <w:gridCol w:w="1296"/>
            <w:gridCol w:w="4932"/>
            <w:gridCol w:w="1296"/>
            <w:gridCol w:w="130"/>
            <w:gridCol w:w="851"/>
            <w:gridCol w:w="639"/>
            <w:gridCol w:w="70"/>
            <w:gridCol w:w="830"/>
            <w:gridCol w:w="324"/>
            <w:gridCol w:w="396"/>
            <w:gridCol w:w="684"/>
            <w:gridCol w:w="216"/>
            <w:gridCol w:w="1080"/>
          </w:tblGrid>
        </w:tblGridChange>
      </w:tblGrid>
      <w:tr w:rsidR="00E208D7" w:rsidRPr="00962584" w14:paraId="654EE475" w14:textId="77777777" w:rsidTr="00DC79EF">
        <w:trPr>
          <w:trPrChange w:id="174" w:author="Adam Ludvig" w:date="2018-03-27T14:18:00Z">
            <w:trPr>
              <w:gridBefore w:val="1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175" w:author="Adam Ludvig" w:date="2018-03-27T14:18:00Z">
              <w:tcPr>
                <w:tcW w:w="2412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273B8698" w14:textId="77777777" w:rsidR="0059154F" w:rsidRPr="00962584" w:rsidRDefault="0059154F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228" w:type="dxa"/>
            <w:tcPrChange w:id="176" w:author="Adam Ludvig" w:date="2018-03-27T14:18:00Z">
              <w:tcPr>
                <w:tcW w:w="6228" w:type="dxa"/>
                <w:gridSpan w:val="2"/>
              </w:tcPr>
            </w:tcPrChange>
          </w:tcPr>
          <w:p w14:paraId="31A7392E" w14:textId="77777777" w:rsidR="0059154F" w:rsidRPr="00962584" w:rsidRDefault="0059154F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26" w:type="dxa"/>
            <w:tcPrChange w:id="177" w:author="Adam Ludvig" w:date="2018-03-27T14:18:00Z">
              <w:tcPr>
                <w:tcW w:w="1620" w:type="dxa"/>
                <w:gridSpan w:val="3"/>
              </w:tcPr>
            </w:tcPrChange>
          </w:tcPr>
          <w:p w14:paraId="774969E2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51" w:type="dxa"/>
            <w:tcPrChange w:id="178" w:author="Adam Ludvig" w:date="2018-03-27T14:18:00Z">
              <w:tcPr>
                <w:tcW w:w="900" w:type="dxa"/>
                <w:gridSpan w:val="2"/>
              </w:tcPr>
            </w:tcPrChange>
          </w:tcPr>
          <w:p w14:paraId="566FEA94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709" w:type="dxa"/>
            <w:tcPrChange w:id="179" w:author="Adam Ludvig" w:date="2018-03-27T14:18:00Z">
              <w:tcPr>
                <w:tcW w:w="720" w:type="dxa"/>
                <w:gridSpan w:val="2"/>
              </w:tcPr>
            </w:tcPrChange>
          </w:tcPr>
          <w:p w14:paraId="1E8703C3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154" w:type="dxa"/>
            <w:tcPrChange w:id="180" w:author="Adam Ludvig" w:date="2018-03-27T14:18:00Z">
              <w:tcPr>
                <w:tcW w:w="900" w:type="dxa"/>
                <w:gridSpan w:val="2"/>
              </w:tcPr>
            </w:tcPrChange>
          </w:tcPr>
          <w:p w14:paraId="3CA81B12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080" w:type="dxa"/>
            <w:tcPrChange w:id="181" w:author="Adam Ludvig" w:date="2018-03-27T14:18:00Z">
              <w:tcPr>
                <w:tcW w:w="1080" w:type="dxa"/>
              </w:tcPr>
            </w:tcPrChange>
          </w:tcPr>
          <w:p w14:paraId="1823431B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0306BD" w:rsidRPr="00962584" w14:paraId="7A172081" w14:textId="77777777" w:rsidTr="00DC79EF">
        <w:trPr>
          <w:ins w:id="182" w:author="Adam Ludvig" w:date="2018-03-27T14:06:00Z"/>
          <w:trPrChange w:id="18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184" w:author="Adam Ludvig" w:date="2018-03-27T14:18:00Z">
              <w:tcPr>
                <w:tcW w:w="2412" w:type="dxa"/>
                <w:gridSpan w:val="2"/>
              </w:tcPr>
            </w:tcPrChange>
          </w:tcPr>
          <w:p w14:paraId="2943526C" w14:textId="34017C24" w:rsidR="000306BD" w:rsidRPr="00962584" w:rsidRDefault="00DC79EF" w:rsidP="004F6A38">
            <w:pPr>
              <w:rPr>
                <w:ins w:id="185" w:author="Adam Ludvig" w:date="2018-03-27T14:06:00Z"/>
                <w:rFonts w:ascii="Arial" w:hAnsi="Arial" w:cs="Arial"/>
                <w:sz w:val="20"/>
                <w:szCs w:val="20"/>
              </w:rPr>
            </w:pPr>
            <w:ins w:id="186" w:author="Adam Ludvig" w:date="2018-03-27T14:20:00Z">
              <w:r>
                <w:rPr>
                  <w:rFonts w:ascii="Arial" w:hAnsi="Arial" w:cs="Arial"/>
                  <w:sz w:val="20"/>
                  <w:szCs w:val="20"/>
                </w:rPr>
                <w:t>p</w:t>
              </w:r>
            </w:ins>
            <w:ins w:id="187" w:author="Adam Ludvig" w:date="2018-03-27T14:06:00Z">
              <w:r w:rsidR="00614F5A">
                <w:rPr>
                  <w:rFonts w:ascii="Arial" w:hAnsi="Arial" w:cs="Arial"/>
                  <w:sz w:val="20"/>
                  <w:szCs w:val="20"/>
                </w:rPr>
                <w:t>lot</w:t>
              </w:r>
            </w:ins>
            <w:ins w:id="188" w:author="Adam Ludvig" w:date="2018-03-27T14:19:00Z">
              <w:r>
                <w:rPr>
                  <w:rFonts w:ascii="Arial" w:hAnsi="Arial" w:cs="Arial"/>
                  <w:sz w:val="20"/>
                  <w:szCs w:val="20"/>
                </w:rPr>
                <w:t>_u</w:t>
              </w:r>
            </w:ins>
            <w:ins w:id="189" w:author="Adam Ludvig" w:date="2018-03-27T14:06:00Z">
              <w:r w:rsidR="00614F5A">
                <w:rPr>
                  <w:rFonts w:ascii="Arial" w:hAnsi="Arial" w:cs="Arial"/>
                  <w:sz w:val="20"/>
                  <w:szCs w:val="20"/>
                </w:rPr>
                <w:t>uid</w:t>
              </w:r>
            </w:ins>
          </w:p>
        </w:tc>
        <w:tc>
          <w:tcPr>
            <w:tcW w:w="6228" w:type="dxa"/>
            <w:tcPrChange w:id="190" w:author="Adam Ludvig" w:date="2018-03-27T14:18:00Z">
              <w:tcPr>
                <w:tcW w:w="6228" w:type="dxa"/>
                <w:gridSpan w:val="2"/>
              </w:tcPr>
            </w:tcPrChange>
          </w:tcPr>
          <w:p w14:paraId="16BDB987" w14:textId="0B53F459" w:rsidR="000306BD" w:rsidRPr="00962584" w:rsidRDefault="00E07B90" w:rsidP="004F6A38">
            <w:pPr>
              <w:rPr>
                <w:ins w:id="191" w:author="Adam Ludvig" w:date="2018-03-27T14:06:00Z"/>
                <w:rFonts w:ascii="Arial" w:hAnsi="Arial" w:cs="Arial"/>
                <w:sz w:val="20"/>
                <w:szCs w:val="20"/>
              </w:rPr>
            </w:pPr>
            <w:ins w:id="192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>Universal</w:t>
              </w:r>
            </w:ins>
            <w:ins w:id="193" w:author="Adam Ludvig" w:date="2018-03-27T15:08:00Z">
              <w:r w:rsidR="008D5C28">
                <w:rPr>
                  <w:rFonts w:ascii="Arial" w:hAnsi="Arial" w:cs="Arial"/>
                  <w:sz w:val="20"/>
                  <w:szCs w:val="20"/>
                </w:rPr>
                <w:t>ly</w:t>
              </w:r>
            </w:ins>
            <w:ins w:id="194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 xml:space="preserve"> u</w:t>
              </w:r>
            </w:ins>
            <w:ins w:id="195" w:author="Adam Ludvig" w:date="2018-03-27T14:16:00Z">
              <w:r w:rsidR="00614F5A">
                <w:rPr>
                  <w:rFonts w:ascii="Arial" w:hAnsi="Arial" w:cs="Arial"/>
                  <w:sz w:val="20"/>
                  <w:szCs w:val="20"/>
                </w:rPr>
                <w:t xml:space="preserve">nique </w:t>
              </w:r>
              <w:r w:rsidR="00DC79EF">
                <w:rPr>
                  <w:rFonts w:ascii="Arial" w:hAnsi="Arial" w:cs="Arial"/>
                  <w:sz w:val="20"/>
                  <w:szCs w:val="20"/>
                </w:rPr>
                <w:t>id of plot</w:t>
              </w:r>
            </w:ins>
            <w:ins w:id="196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 xml:space="preserve"> row</w:t>
              </w:r>
            </w:ins>
          </w:p>
        </w:tc>
        <w:tc>
          <w:tcPr>
            <w:tcW w:w="1426" w:type="dxa"/>
            <w:tcPrChange w:id="197" w:author="Adam Ludvig" w:date="2018-03-27T14:18:00Z">
              <w:tcPr>
                <w:tcW w:w="1620" w:type="dxa"/>
                <w:gridSpan w:val="3"/>
              </w:tcPr>
            </w:tcPrChange>
          </w:tcPr>
          <w:p w14:paraId="07831DAE" w14:textId="1B10E5AF" w:rsidR="000306BD" w:rsidRPr="00962584" w:rsidRDefault="00006694" w:rsidP="00B62CE0">
            <w:pPr>
              <w:jc w:val="center"/>
              <w:rPr>
                <w:ins w:id="198" w:author="Adam Ludvig" w:date="2018-03-27T14:06:00Z"/>
                <w:rFonts w:ascii="Arial" w:hAnsi="Arial" w:cs="Arial"/>
                <w:sz w:val="20"/>
                <w:szCs w:val="20"/>
              </w:rPr>
            </w:pPr>
            <w:ins w:id="199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200" w:author="Adam Ludvig" w:date="2018-03-27T14:18:00Z">
              <w:tcPr>
                <w:tcW w:w="900" w:type="dxa"/>
                <w:gridSpan w:val="2"/>
              </w:tcPr>
            </w:tcPrChange>
          </w:tcPr>
          <w:p w14:paraId="4C164113" w14:textId="558BEF78" w:rsidR="000306BD" w:rsidRDefault="000306BD" w:rsidP="00B62CE0">
            <w:pPr>
              <w:jc w:val="center"/>
              <w:rPr>
                <w:ins w:id="201" w:author="Adam Ludvig" w:date="2018-03-27T14:0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202" w:author="Adam Ludvig" w:date="2018-03-27T14:18:00Z">
              <w:tcPr>
                <w:tcW w:w="720" w:type="dxa"/>
                <w:gridSpan w:val="2"/>
              </w:tcPr>
            </w:tcPrChange>
          </w:tcPr>
          <w:p w14:paraId="0CCB5DD5" w14:textId="746EB970" w:rsidR="000306BD" w:rsidRPr="00962584" w:rsidRDefault="00DC79EF" w:rsidP="00B62CE0">
            <w:pPr>
              <w:jc w:val="center"/>
              <w:rPr>
                <w:ins w:id="203" w:author="Adam Ludvig" w:date="2018-03-27T14:06:00Z"/>
                <w:rFonts w:ascii="Arial" w:hAnsi="Arial" w:cs="Arial"/>
                <w:sz w:val="20"/>
                <w:szCs w:val="20"/>
              </w:rPr>
            </w:pPr>
            <w:ins w:id="204" w:author="Adam Ludvig" w:date="2018-03-27T14:17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1154" w:type="dxa"/>
            <w:tcPrChange w:id="205" w:author="Adam Ludvig" w:date="2018-03-27T14:18:00Z">
              <w:tcPr>
                <w:tcW w:w="900" w:type="dxa"/>
                <w:gridSpan w:val="2"/>
              </w:tcPr>
            </w:tcPrChange>
          </w:tcPr>
          <w:p w14:paraId="70DB6561" w14:textId="1A2377B8" w:rsidR="000306BD" w:rsidRPr="00962584" w:rsidRDefault="00DC79EF" w:rsidP="00B62CE0">
            <w:pPr>
              <w:jc w:val="center"/>
              <w:rPr>
                <w:ins w:id="206" w:author="Adam Ludvig" w:date="2018-03-27T14:06:00Z"/>
                <w:rFonts w:ascii="Arial" w:hAnsi="Arial" w:cs="Arial"/>
                <w:sz w:val="20"/>
                <w:szCs w:val="20"/>
              </w:rPr>
            </w:pPr>
            <w:ins w:id="207" w:author="Adam Ludvig" w:date="2018-03-27T14:17:00Z">
              <w:r>
                <w:rPr>
                  <w:rFonts w:ascii="Arial" w:hAnsi="Arial" w:cs="Arial"/>
                  <w:sz w:val="20"/>
                  <w:szCs w:val="20"/>
                </w:rPr>
                <w:t>generated</w:t>
              </w:r>
            </w:ins>
          </w:p>
        </w:tc>
        <w:tc>
          <w:tcPr>
            <w:tcW w:w="1080" w:type="dxa"/>
            <w:tcPrChange w:id="208" w:author="Adam Ludvig" w:date="2018-03-27T14:18:00Z">
              <w:tcPr>
                <w:tcW w:w="1080" w:type="dxa"/>
              </w:tcPr>
            </w:tcPrChange>
          </w:tcPr>
          <w:p w14:paraId="2BCD3280" w14:textId="0ADF65AD" w:rsidR="000306BD" w:rsidRPr="00962584" w:rsidRDefault="00614F5A" w:rsidP="00B62CE0">
            <w:pPr>
              <w:jc w:val="center"/>
              <w:rPr>
                <w:ins w:id="209" w:author="Adam Ludvig" w:date="2018-03-27T14:06:00Z"/>
                <w:rFonts w:ascii="Arial" w:hAnsi="Arial" w:cs="Arial"/>
                <w:sz w:val="20"/>
                <w:szCs w:val="20"/>
              </w:rPr>
            </w:pPr>
            <w:ins w:id="210" w:author="Adam Ludvig" w:date="2018-03-27T14:16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9C7807" w:rsidRPr="00962584" w14:paraId="7BF5AA76" w14:textId="77777777" w:rsidTr="00F805D1">
        <w:tc>
          <w:tcPr>
            <w:tcW w:w="2412" w:type="dxa"/>
          </w:tcPr>
          <w:p w14:paraId="1E9F4ACD" w14:textId="2CC3DABF" w:rsidR="009C7807" w:rsidRPr="00962584" w:rsidRDefault="009C7807" w:rsidP="004F6A3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PlotCode</w:t>
            </w:r>
          </w:p>
        </w:tc>
        <w:tc>
          <w:tcPr>
            <w:tcW w:w="6228" w:type="dxa"/>
          </w:tcPr>
          <w:p w14:paraId="60055C55" w14:textId="145A1F13" w:rsidR="009C7807" w:rsidRPr="00962584" w:rsidRDefault="009C7807" w:rsidP="004F6A3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plot</w:t>
            </w:r>
          </w:p>
        </w:tc>
        <w:tc>
          <w:tcPr>
            <w:tcW w:w="1426" w:type="dxa"/>
          </w:tcPr>
          <w:p w14:paraId="48B41C1E" w14:textId="2437B0C6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40A792AD" w14:textId="3092734E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211" w:author="Pasi Roti" w:date="2017-12-12T17:03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212" w:author="Pasi Roti" w:date="2017-12-12T17:03:00Z">
              <w:r w:rsidRPr="00962584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</w:tcPr>
          <w:p w14:paraId="77B2C046" w14:textId="23AB1345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1F873DEF" w14:textId="42B79D43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vMerge w:val="restart"/>
          </w:tcPr>
          <w:p w14:paraId="2D58088E" w14:textId="277A2173" w:rsidR="009C7807" w:rsidRPr="00962584" w:rsidDel="009C7807" w:rsidRDefault="009C7807" w:rsidP="00B62CE0">
            <w:pPr>
              <w:jc w:val="center"/>
              <w:rPr>
                <w:del w:id="213" w:author="Adam Ludvig" w:date="2018-03-27T14:36:00Z"/>
                <w:rFonts w:ascii="Arial" w:hAnsi="Arial" w:cs="Arial"/>
                <w:sz w:val="20"/>
                <w:szCs w:val="20"/>
              </w:rPr>
            </w:pPr>
            <w:del w:id="214" w:author="Adam Ludvig" w:date="2018-03-27T14:16:00Z">
              <w:r w:rsidRPr="00962584" w:rsidDel="00614F5A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  <w:ins w:id="215" w:author="Adam Ludvig" w:date="2018-03-27T14:36:00Z">
              <w:r>
                <w:rPr>
                  <w:rFonts w:ascii="Arial" w:hAnsi="Arial" w:cs="Arial"/>
                  <w:sz w:val="20"/>
                  <w:szCs w:val="20"/>
                </w:rPr>
                <w:t>unique</w:t>
              </w:r>
              <w:r w:rsidR="00874400">
                <w:rPr>
                  <w:rFonts w:ascii="Arial" w:hAnsi="Arial" w:cs="Arial"/>
                  <w:sz w:val="20"/>
                  <w:szCs w:val="20"/>
                </w:rPr>
                <w:t xml:space="preserve"> combined key</w:t>
              </w:r>
            </w:ins>
          </w:p>
          <w:p w14:paraId="254D03F5" w14:textId="77777777" w:rsidR="009C7807" w:rsidRPr="00962584" w:rsidDel="009C7807" w:rsidRDefault="009C7807">
            <w:pPr>
              <w:rPr>
                <w:del w:id="216" w:author="Adam Ludvig" w:date="2018-03-27T14:36:00Z"/>
                <w:rFonts w:ascii="Arial" w:hAnsi="Arial" w:cs="Arial"/>
                <w:sz w:val="20"/>
                <w:szCs w:val="20"/>
              </w:rPr>
              <w:pPrChange w:id="217" w:author="Adam Ludvig" w:date="2018-03-27T14:36:00Z">
                <w:pPr>
                  <w:jc w:val="center"/>
                </w:pPr>
              </w:pPrChange>
            </w:pPr>
            <w:del w:id="218" w:author="Adam Ludvig" w:date="2018-03-27T14:16:00Z">
              <w:r w:rsidRPr="00962584" w:rsidDel="00614F5A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  <w:p w14:paraId="169D95B7" w14:textId="77777777" w:rsidR="009C7807" w:rsidRPr="00962584" w:rsidDel="009C7807" w:rsidRDefault="009C7807">
            <w:pPr>
              <w:rPr>
                <w:del w:id="219" w:author="Adam Ludvig" w:date="2018-03-27T14:36:00Z"/>
                <w:rFonts w:ascii="Arial" w:hAnsi="Arial" w:cs="Arial"/>
                <w:sz w:val="20"/>
                <w:szCs w:val="20"/>
              </w:rPr>
              <w:pPrChange w:id="220" w:author="Adam Ludvig" w:date="2018-03-27T14:36:00Z">
                <w:pPr>
                  <w:jc w:val="center"/>
                </w:pPr>
              </w:pPrChange>
            </w:pPr>
            <w:del w:id="221" w:author="Adam Ludvig" w:date="2018-03-27T14:16:00Z">
              <w:r w:rsidRPr="00962584" w:rsidDel="00614F5A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  <w:p w14:paraId="225FC115" w14:textId="36853A70" w:rsidR="009C7807" w:rsidRPr="00962584" w:rsidRDefault="009C78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222" w:author="Adam Ludvig" w:date="2018-03-27T14:16:00Z">
              <w:r w:rsidRPr="00962584" w:rsidDel="00614F5A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9C7807" w:rsidRPr="00962584" w14:paraId="0F02597B" w14:textId="77777777" w:rsidTr="00F805D1">
        <w:tc>
          <w:tcPr>
            <w:tcW w:w="2412" w:type="dxa"/>
          </w:tcPr>
          <w:p w14:paraId="1A997BA3" w14:textId="580074E3" w:rsidR="009C7807" w:rsidRPr="00962584" w:rsidRDefault="009C780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228" w:type="dxa"/>
          </w:tcPr>
          <w:p w14:paraId="0D28DEFB" w14:textId="6311BA63" w:rsidR="009C7807" w:rsidRPr="00962584" w:rsidRDefault="009C780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sub-compartment that the plot belongs to</w:t>
            </w:r>
          </w:p>
        </w:tc>
        <w:tc>
          <w:tcPr>
            <w:tcW w:w="1426" w:type="dxa"/>
          </w:tcPr>
          <w:p w14:paraId="73FEF096" w14:textId="21B1CC15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1660AD8B" w14:textId="2B543543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223" w:author="Pasi Roti" w:date="2017-12-12T17:03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224" w:author="Pasi Roti" w:date="2017-12-12T17:03:00Z">
              <w:r w:rsidRPr="00962584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</w:tcPr>
          <w:p w14:paraId="15EE7B80" w14:textId="38B0824A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79049458" w14:textId="66831A3C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vMerge/>
          </w:tcPr>
          <w:p w14:paraId="3FBBF2AC" w14:textId="3F0491BE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7807" w:rsidRPr="00962584" w14:paraId="10DFE6A8" w14:textId="77777777" w:rsidTr="00F805D1">
        <w:tc>
          <w:tcPr>
            <w:tcW w:w="2412" w:type="dxa"/>
          </w:tcPr>
          <w:p w14:paraId="682F864B" w14:textId="249116E9" w:rsidR="009C7807" w:rsidRPr="00962584" w:rsidRDefault="009C780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228" w:type="dxa"/>
          </w:tcPr>
          <w:p w14:paraId="023FD772" w14:textId="6803308D" w:rsidR="009C7807" w:rsidRPr="00962584" w:rsidRDefault="009C780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compartment that the plot belongs to</w:t>
            </w:r>
          </w:p>
        </w:tc>
        <w:tc>
          <w:tcPr>
            <w:tcW w:w="1426" w:type="dxa"/>
          </w:tcPr>
          <w:p w14:paraId="6638EEFA" w14:textId="502B573D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3134E05D" w14:textId="2F9DCB6E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225" w:author="Pasi Roti" w:date="2017-12-12T17:03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226" w:author="Pasi Roti" w:date="2017-12-12T17:03:00Z">
              <w:r w:rsidRPr="00962584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</w:tcPr>
          <w:p w14:paraId="54901DB6" w14:textId="135EBFE1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37D0A55C" w14:textId="34F3C513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vMerge/>
          </w:tcPr>
          <w:p w14:paraId="5A6496E2" w14:textId="70FD9F13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7807" w:rsidRPr="00962584" w14:paraId="3217B8BA" w14:textId="77777777" w:rsidTr="00F805D1">
        <w:tc>
          <w:tcPr>
            <w:tcW w:w="2412" w:type="dxa"/>
          </w:tcPr>
          <w:p w14:paraId="78A07001" w14:textId="38EEEA3E" w:rsidR="009C7807" w:rsidRPr="00962584" w:rsidRDefault="009C780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228" w:type="dxa"/>
          </w:tcPr>
          <w:p w14:paraId="3DF5C050" w14:textId="5D6A7134" w:rsidR="009C7807" w:rsidRPr="00962584" w:rsidRDefault="009C7807" w:rsidP="0007594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commune that the plot belongs to</w:t>
            </w:r>
          </w:p>
        </w:tc>
        <w:tc>
          <w:tcPr>
            <w:tcW w:w="1426" w:type="dxa"/>
          </w:tcPr>
          <w:p w14:paraId="17DF90E9" w14:textId="4EC21A11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</w:tcPr>
          <w:p w14:paraId="76C6F7EF" w14:textId="77777777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227BFE" w14:textId="076EEE59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27FB95F8" w14:textId="45BA7C96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vMerge/>
          </w:tcPr>
          <w:p w14:paraId="79B504A3" w14:textId="6742D318" w:rsidR="009C7807" w:rsidRPr="00962584" w:rsidRDefault="009C780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17C84C74" w14:textId="77777777" w:rsidTr="00DC79EF">
        <w:trPr>
          <w:trPrChange w:id="22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28" w:author="Adam Ludvig" w:date="2018-03-27T14:18:00Z">
              <w:tcPr>
                <w:tcW w:w="2412" w:type="dxa"/>
                <w:gridSpan w:val="2"/>
              </w:tcPr>
            </w:tcPrChange>
          </w:tcPr>
          <w:p w14:paraId="03ADBCA2" w14:textId="665AD7BF" w:rsidR="0059154F" w:rsidRPr="00962584" w:rsidRDefault="0059154F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ParcelCode</w:t>
            </w:r>
          </w:p>
        </w:tc>
        <w:tc>
          <w:tcPr>
            <w:tcW w:w="6228" w:type="dxa"/>
            <w:tcPrChange w:id="229" w:author="Adam Ludvig" w:date="2018-03-27T14:18:00Z">
              <w:tcPr>
                <w:tcW w:w="6228" w:type="dxa"/>
                <w:gridSpan w:val="2"/>
              </w:tcPr>
            </w:tcPrChange>
          </w:tcPr>
          <w:p w14:paraId="3B2A4727" w14:textId="42EB5779" w:rsidR="0059154F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</w:t>
            </w:r>
            <w:r w:rsidR="0059154F" w:rsidRPr="00962584">
              <w:rPr>
                <w:rFonts w:ascii="Arial" w:hAnsi="Arial" w:cs="Arial"/>
                <w:sz w:val="20"/>
                <w:szCs w:val="20"/>
              </w:rPr>
              <w:t xml:space="preserve"> of the parcel that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154F" w:rsidRPr="00962584">
              <w:rPr>
                <w:rFonts w:ascii="Arial" w:hAnsi="Arial" w:cs="Arial"/>
                <w:sz w:val="20"/>
                <w:szCs w:val="20"/>
              </w:rPr>
              <w:t>the plot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 belongs to</w:t>
            </w:r>
          </w:p>
        </w:tc>
        <w:tc>
          <w:tcPr>
            <w:tcW w:w="1426" w:type="dxa"/>
            <w:tcPrChange w:id="230" w:author="Adam Ludvig" w:date="2018-03-27T14:18:00Z">
              <w:tcPr>
                <w:tcW w:w="1620" w:type="dxa"/>
                <w:gridSpan w:val="3"/>
              </w:tcPr>
            </w:tcPrChange>
          </w:tcPr>
          <w:p w14:paraId="5FF874C3" w14:textId="7BD91C52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231" w:author="Adam Ludvig" w:date="2018-03-27T14:18:00Z">
              <w:tcPr>
                <w:tcW w:w="900" w:type="dxa"/>
                <w:gridSpan w:val="2"/>
              </w:tcPr>
            </w:tcPrChange>
          </w:tcPr>
          <w:p w14:paraId="59A4559F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232" w:author="Adam Ludvig" w:date="2018-03-27T14:18:00Z">
              <w:tcPr>
                <w:tcW w:w="720" w:type="dxa"/>
                <w:gridSpan w:val="2"/>
              </w:tcPr>
            </w:tcPrChange>
          </w:tcPr>
          <w:p w14:paraId="1075AD79" w14:textId="3EADB268" w:rsidR="0059154F" w:rsidRPr="00962584" w:rsidRDefault="00E208D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233" w:author="Adam Ludvig" w:date="2018-03-27T14:18:00Z">
              <w:tcPr>
                <w:tcW w:w="900" w:type="dxa"/>
                <w:gridSpan w:val="2"/>
              </w:tcPr>
            </w:tcPrChange>
          </w:tcPr>
          <w:p w14:paraId="0D8CC657" w14:textId="6660E115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080" w:type="dxa"/>
            <w:tcPrChange w:id="234" w:author="Adam Ludvig" w:date="2018-03-27T14:18:00Z">
              <w:tcPr>
                <w:tcW w:w="1080" w:type="dxa"/>
              </w:tcPr>
            </w:tcPrChange>
          </w:tcPr>
          <w:p w14:paraId="6CA1A0BD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561836C2" w14:textId="77777777" w:rsidTr="00DC79EF">
        <w:trPr>
          <w:trPrChange w:id="23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36" w:author="Adam Ludvig" w:date="2018-03-27T14:18:00Z">
              <w:tcPr>
                <w:tcW w:w="2412" w:type="dxa"/>
                <w:gridSpan w:val="2"/>
              </w:tcPr>
            </w:tcPrChange>
          </w:tcPr>
          <w:p w14:paraId="7A29BF06" w14:textId="3ECE2305" w:rsidR="0059154F" w:rsidRPr="00962584" w:rsidRDefault="0059154F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Map</w:t>
            </w:r>
            <w:r w:rsidR="00061CE7" w:rsidRPr="00962584">
              <w:rPr>
                <w:rFonts w:ascii="Arial" w:hAnsi="Arial" w:cs="Arial"/>
                <w:sz w:val="20"/>
                <w:szCs w:val="20"/>
              </w:rPr>
              <w:t>Sheet</w:t>
            </w:r>
          </w:p>
        </w:tc>
        <w:tc>
          <w:tcPr>
            <w:tcW w:w="6228" w:type="dxa"/>
            <w:tcPrChange w:id="237" w:author="Adam Ludvig" w:date="2018-03-27T14:18:00Z">
              <w:tcPr>
                <w:tcW w:w="6228" w:type="dxa"/>
                <w:gridSpan w:val="2"/>
              </w:tcPr>
            </w:tcPrChange>
          </w:tcPr>
          <w:p w14:paraId="2E9254EC" w14:textId="0E2A097A" w:rsidR="0059154F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Number of</w:t>
            </w:r>
            <w:r w:rsidR="0059154F" w:rsidRPr="009625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base </w:t>
            </w:r>
            <w:r w:rsidR="0059154F" w:rsidRPr="00962584">
              <w:rPr>
                <w:rFonts w:ascii="Arial" w:hAnsi="Arial" w:cs="Arial"/>
                <w:sz w:val="20"/>
                <w:szCs w:val="20"/>
              </w:rPr>
              <w:t xml:space="preserve">map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>sheet</w:t>
            </w:r>
          </w:p>
        </w:tc>
        <w:tc>
          <w:tcPr>
            <w:tcW w:w="1426" w:type="dxa"/>
            <w:tcPrChange w:id="238" w:author="Adam Ludvig" w:date="2018-03-27T14:18:00Z">
              <w:tcPr>
                <w:tcW w:w="1620" w:type="dxa"/>
                <w:gridSpan w:val="3"/>
              </w:tcPr>
            </w:tcPrChange>
          </w:tcPr>
          <w:p w14:paraId="3ED0B26F" w14:textId="2CD696CD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239" w:author="Adam Ludvig" w:date="2018-03-27T14:18:00Z">
              <w:tcPr>
                <w:tcW w:w="900" w:type="dxa"/>
                <w:gridSpan w:val="2"/>
              </w:tcPr>
            </w:tcPrChange>
          </w:tcPr>
          <w:p w14:paraId="675A17DA" w14:textId="3F640646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PrChange w:id="240" w:author="Adam Ludvig" w:date="2018-03-27T14:18:00Z">
              <w:tcPr>
                <w:tcW w:w="720" w:type="dxa"/>
                <w:gridSpan w:val="2"/>
              </w:tcPr>
            </w:tcPrChange>
          </w:tcPr>
          <w:p w14:paraId="0651E3A2" w14:textId="7B517010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41" w:author="Adam Ludvig" w:date="2018-03-27T14:18:00Z">
              <w:tcPr>
                <w:tcW w:w="900" w:type="dxa"/>
                <w:gridSpan w:val="2"/>
              </w:tcPr>
            </w:tcPrChange>
          </w:tcPr>
          <w:p w14:paraId="0E9684BD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42" w:author="Adam Ludvig" w:date="2018-03-27T14:18:00Z">
              <w:tcPr>
                <w:tcW w:w="1080" w:type="dxa"/>
              </w:tcPr>
            </w:tcPrChange>
          </w:tcPr>
          <w:p w14:paraId="3F6EF3B1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66DB54ED" w14:textId="77777777" w:rsidTr="00DC79EF">
        <w:trPr>
          <w:trPrChange w:id="24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44" w:author="Adam Ludvig" w:date="2018-03-27T14:18:00Z">
              <w:tcPr>
                <w:tcW w:w="2412" w:type="dxa"/>
                <w:gridSpan w:val="2"/>
              </w:tcPr>
            </w:tcPrChange>
          </w:tcPr>
          <w:p w14:paraId="79F984D8" w14:textId="4CB6A939" w:rsidR="0059154F" w:rsidRPr="00962584" w:rsidRDefault="00E208D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Village</w:t>
            </w:r>
          </w:p>
        </w:tc>
        <w:tc>
          <w:tcPr>
            <w:tcW w:w="6228" w:type="dxa"/>
            <w:tcPrChange w:id="245" w:author="Adam Ludvig" w:date="2018-03-27T14:18:00Z">
              <w:tcPr>
                <w:tcW w:w="6228" w:type="dxa"/>
                <w:gridSpan w:val="2"/>
              </w:tcPr>
            </w:tcPrChange>
          </w:tcPr>
          <w:p w14:paraId="746A4089" w14:textId="7DBA4969" w:rsidR="0059154F" w:rsidRPr="00962584" w:rsidRDefault="00A23036" w:rsidP="00E208D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  <w:r w:rsidR="00E208D7" w:rsidRPr="00962584">
              <w:rPr>
                <w:rFonts w:ascii="Arial" w:hAnsi="Arial" w:cs="Arial"/>
                <w:sz w:val="20"/>
                <w:szCs w:val="20"/>
              </w:rPr>
              <w:t>ame of the village that the plot belongs to</w:t>
            </w:r>
          </w:p>
        </w:tc>
        <w:tc>
          <w:tcPr>
            <w:tcW w:w="1426" w:type="dxa"/>
            <w:tcPrChange w:id="246" w:author="Adam Ludvig" w:date="2018-03-27T14:18:00Z">
              <w:tcPr>
                <w:tcW w:w="1620" w:type="dxa"/>
                <w:gridSpan w:val="3"/>
              </w:tcPr>
            </w:tcPrChange>
          </w:tcPr>
          <w:p w14:paraId="2B3AC188" w14:textId="1B8764BC" w:rsidR="0059154F" w:rsidRPr="00962584" w:rsidRDefault="00E208D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247" w:author="Adam Ludvig" w:date="2018-03-27T14:18:00Z">
              <w:tcPr>
                <w:tcW w:w="900" w:type="dxa"/>
                <w:gridSpan w:val="2"/>
              </w:tcPr>
            </w:tcPrChange>
          </w:tcPr>
          <w:p w14:paraId="081F3854" w14:textId="343038CB" w:rsidR="0059154F" w:rsidRPr="00962584" w:rsidRDefault="00E208D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09" w:type="dxa"/>
            <w:tcPrChange w:id="248" w:author="Adam Ludvig" w:date="2018-03-27T14:18:00Z">
              <w:tcPr>
                <w:tcW w:w="720" w:type="dxa"/>
                <w:gridSpan w:val="2"/>
              </w:tcPr>
            </w:tcPrChange>
          </w:tcPr>
          <w:p w14:paraId="30C0B1A7" w14:textId="38FF9BF0" w:rsidR="0059154F" w:rsidRPr="00962584" w:rsidRDefault="00E208D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249" w:author="Adam Ludvig" w:date="2018-03-27T14:18:00Z">
              <w:tcPr>
                <w:tcW w:w="900" w:type="dxa"/>
                <w:gridSpan w:val="2"/>
              </w:tcPr>
            </w:tcPrChange>
          </w:tcPr>
          <w:p w14:paraId="6B6C23EA" w14:textId="46308867" w:rsidR="0059154F" w:rsidRPr="00962584" w:rsidRDefault="00E208D7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080" w:type="dxa"/>
            <w:tcPrChange w:id="250" w:author="Adam Ludvig" w:date="2018-03-27T14:18:00Z">
              <w:tcPr>
                <w:tcW w:w="1080" w:type="dxa"/>
              </w:tcPr>
            </w:tcPrChange>
          </w:tcPr>
          <w:p w14:paraId="2EAAB674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4D558EF9" w14:textId="77777777" w:rsidTr="00DC79EF">
        <w:trPr>
          <w:trPrChange w:id="25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52" w:author="Adam Ludvig" w:date="2018-03-27T14:18:00Z">
              <w:tcPr>
                <w:tcW w:w="2412" w:type="dxa"/>
                <w:gridSpan w:val="2"/>
              </w:tcPr>
            </w:tcPrChange>
          </w:tcPr>
          <w:p w14:paraId="0755E862" w14:textId="1686DF0E" w:rsidR="0059154F" w:rsidRPr="00962584" w:rsidRDefault="00E208D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228" w:type="dxa"/>
            <w:tcPrChange w:id="253" w:author="Adam Ludvig" w:date="2018-03-27T14:18:00Z">
              <w:tcPr>
                <w:tcW w:w="6228" w:type="dxa"/>
                <w:gridSpan w:val="2"/>
              </w:tcPr>
            </w:tcPrChange>
          </w:tcPr>
          <w:p w14:paraId="05C0BABE" w14:textId="34BB3D32" w:rsidR="0059154F" w:rsidRPr="00962584" w:rsidRDefault="005C2132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</w:t>
            </w:r>
            <w:r w:rsidR="00E208D7" w:rsidRPr="00962584">
              <w:rPr>
                <w:rFonts w:ascii="Arial" w:hAnsi="Arial" w:cs="Arial"/>
                <w:sz w:val="20"/>
                <w:szCs w:val="20"/>
              </w:rPr>
              <w:t>rea of the plot</w:t>
            </w:r>
            <w:r w:rsidR="00061CE7" w:rsidRPr="00962584">
              <w:rPr>
                <w:rFonts w:ascii="Arial" w:hAnsi="Arial" w:cs="Arial"/>
                <w:sz w:val="20"/>
                <w:szCs w:val="20"/>
              </w:rPr>
              <w:t xml:space="preserve"> (ha)</w:t>
            </w:r>
          </w:p>
        </w:tc>
        <w:tc>
          <w:tcPr>
            <w:tcW w:w="1426" w:type="dxa"/>
            <w:tcPrChange w:id="254" w:author="Adam Ludvig" w:date="2018-03-27T14:18:00Z">
              <w:tcPr>
                <w:tcW w:w="1620" w:type="dxa"/>
                <w:gridSpan w:val="3"/>
              </w:tcPr>
            </w:tcPrChange>
          </w:tcPr>
          <w:p w14:paraId="4DC8B4E8" w14:textId="2BEC6347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55" w:author="Adam Ludvig" w:date="2018-03-27T14:18:00Z">
              <w:tcPr>
                <w:tcW w:w="900" w:type="dxa"/>
                <w:gridSpan w:val="2"/>
              </w:tcPr>
            </w:tcPrChange>
          </w:tcPr>
          <w:p w14:paraId="27D116BA" w14:textId="4CA3D181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(9,2)</w:t>
            </w:r>
          </w:p>
        </w:tc>
        <w:tc>
          <w:tcPr>
            <w:tcW w:w="709" w:type="dxa"/>
            <w:tcPrChange w:id="256" w:author="Adam Ludvig" w:date="2018-03-27T14:18:00Z">
              <w:tcPr>
                <w:tcW w:w="720" w:type="dxa"/>
                <w:gridSpan w:val="2"/>
              </w:tcPr>
            </w:tcPrChange>
          </w:tcPr>
          <w:p w14:paraId="1B61AD5F" w14:textId="00509A9B" w:rsidR="0059154F" w:rsidRPr="00962584" w:rsidRDefault="00F324C3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57" w:author="Adam Ludvig" w:date="2018-03-27T14:18:00Z">
              <w:tcPr>
                <w:tcW w:w="900" w:type="dxa"/>
                <w:gridSpan w:val="2"/>
              </w:tcPr>
            </w:tcPrChange>
          </w:tcPr>
          <w:p w14:paraId="0D44DA26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58" w:author="Adam Ludvig" w:date="2018-03-27T14:18:00Z">
              <w:tcPr>
                <w:tcW w:w="1080" w:type="dxa"/>
              </w:tcPr>
            </w:tcPrChange>
          </w:tcPr>
          <w:p w14:paraId="2571A5F8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5AEF0AB0" w14:textId="77777777" w:rsidTr="00DC79EF">
        <w:trPr>
          <w:trPrChange w:id="25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60" w:author="Adam Ludvig" w:date="2018-03-27T14:18:00Z">
              <w:tcPr>
                <w:tcW w:w="2412" w:type="dxa"/>
                <w:gridSpan w:val="2"/>
              </w:tcPr>
            </w:tcPrChange>
          </w:tcPr>
          <w:p w14:paraId="440AA259" w14:textId="5561EA45" w:rsidR="0059154F" w:rsidRPr="00962584" w:rsidRDefault="00F324C3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</w:p>
        </w:tc>
        <w:tc>
          <w:tcPr>
            <w:tcW w:w="6228" w:type="dxa"/>
            <w:tcPrChange w:id="261" w:author="Adam Ludvig" w:date="2018-03-27T14:18:00Z">
              <w:tcPr>
                <w:tcW w:w="6228" w:type="dxa"/>
                <w:gridSpan w:val="2"/>
              </w:tcPr>
            </w:tcPrChange>
          </w:tcPr>
          <w:p w14:paraId="67030406" w14:textId="3FCF1384" w:rsidR="0059154F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</w:t>
            </w:r>
            <w:r w:rsidR="00F324C3" w:rsidRPr="00962584">
              <w:rPr>
                <w:rFonts w:ascii="Arial" w:hAnsi="Arial" w:cs="Arial"/>
                <w:sz w:val="20"/>
                <w:szCs w:val="20"/>
              </w:rPr>
              <w:t>ode of the forest origin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ForestOrigin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262" w:author="Adam Ludvig" w:date="2018-03-27T14:18:00Z">
              <w:tcPr>
                <w:tcW w:w="1620" w:type="dxa"/>
                <w:gridSpan w:val="3"/>
              </w:tcPr>
            </w:tcPrChange>
          </w:tcPr>
          <w:p w14:paraId="79BE5642" w14:textId="5572A61E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63" w:author="Adam Ludvig" w:date="2018-03-27T14:18:00Z">
              <w:tcPr>
                <w:tcW w:w="900" w:type="dxa"/>
                <w:gridSpan w:val="2"/>
              </w:tcPr>
            </w:tcPrChange>
          </w:tcPr>
          <w:p w14:paraId="16001A64" w14:textId="26A95850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264" w:author="Adam Ludvig" w:date="2018-03-27T14:18:00Z">
              <w:tcPr>
                <w:tcW w:w="720" w:type="dxa"/>
                <w:gridSpan w:val="2"/>
              </w:tcPr>
            </w:tcPrChange>
          </w:tcPr>
          <w:p w14:paraId="1D011DE9" w14:textId="0FE326A4" w:rsidR="0059154F" w:rsidRPr="00962584" w:rsidRDefault="00F324C3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65" w:author="Adam Ludvig" w:date="2018-03-27T14:18:00Z">
              <w:tcPr>
                <w:tcW w:w="900" w:type="dxa"/>
                <w:gridSpan w:val="2"/>
              </w:tcPr>
            </w:tcPrChange>
          </w:tcPr>
          <w:p w14:paraId="4EE5343B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66" w:author="Adam Ludvig" w:date="2018-03-27T14:18:00Z">
              <w:tcPr>
                <w:tcW w:w="1080" w:type="dxa"/>
              </w:tcPr>
            </w:tcPrChange>
          </w:tcPr>
          <w:p w14:paraId="4A11AB4D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6E3A3CC9" w14:textId="77777777" w:rsidTr="00DC79EF">
        <w:trPr>
          <w:trPrChange w:id="26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68" w:author="Adam Ludvig" w:date="2018-03-27T14:18:00Z">
              <w:tcPr>
                <w:tcW w:w="2412" w:type="dxa"/>
                <w:gridSpan w:val="2"/>
              </w:tcPr>
            </w:tcPrChange>
          </w:tcPr>
          <w:p w14:paraId="52BEAA0F" w14:textId="0198EACB" w:rsidR="0059154F" w:rsidRPr="00962584" w:rsidRDefault="004D08B2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ForestTypeCode</w:t>
            </w:r>
          </w:p>
        </w:tc>
        <w:tc>
          <w:tcPr>
            <w:tcW w:w="6228" w:type="dxa"/>
            <w:tcPrChange w:id="269" w:author="Adam Ludvig" w:date="2018-03-27T14:18:00Z">
              <w:tcPr>
                <w:tcW w:w="6228" w:type="dxa"/>
                <w:gridSpan w:val="2"/>
              </w:tcPr>
            </w:tcPrChange>
          </w:tcPr>
          <w:p w14:paraId="778EE89F" w14:textId="49D3365E" w:rsidR="0059154F" w:rsidRPr="00962584" w:rsidRDefault="004D08B2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</w:t>
            </w:r>
            <w:r w:rsidR="00A23036" w:rsidRPr="00962584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forest type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ForestType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270" w:author="Adam Ludvig" w:date="2018-03-27T14:18:00Z">
              <w:tcPr>
                <w:tcW w:w="1620" w:type="dxa"/>
                <w:gridSpan w:val="3"/>
              </w:tcPr>
            </w:tcPrChange>
          </w:tcPr>
          <w:p w14:paraId="407F2089" w14:textId="2A5BB37A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71" w:author="Adam Ludvig" w:date="2018-03-27T14:18:00Z">
              <w:tcPr>
                <w:tcW w:w="900" w:type="dxa"/>
                <w:gridSpan w:val="2"/>
              </w:tcPr>
            </w:tcPrChange>
          </w:tcPr>
          <w:p w14:paraId="680FFC83" w14:textId="1B011C59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272" w:author="Adam Ludvig" w:date="2018-03-27T14:18:00Z">
              <w:tcPr>
                <w:tcW w:w="720" w:type="dxa"/>
                <w:gridSpan w:val="2"/>
              </w:tcPr>
            </w:tcPrChange>
          </w:tcPr>
          <w:p w14:paraId="48571823" w14:textId="14A951AF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73" w:author="Adam Ludvig" w:date="2018-03-27T14:18:00Z">
              <w:tcPr>
                <w:tcW w:w="900" w:type="dxa"/>
                <w:gridSpan w:val="2"/>
              </w:tcPr>
            </w:tcPrChange>
          </w:tcPr>
          <w:p w14:paraId="5045DBCB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74" w:author="Adam Ludvig" w:date="2018-03-27T14:18:00Z">
              <w:tcPr>
                <w:tcW w:w="1080" w:type="dxa"/>
              </w:tcPr>
            </w:tcPrChange>
          </w:tcPr>
          <w:p w14:paraId="230DD5DC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962584" w14:paraId="7B95DF4A" w14:textId="77777777" w:rsidTr="00DC79EF">
        <w:trPr>
          <w:trPrChange w:id="27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76" w:author="Adam Ludvig" w:date="2018-03-27T14:18:00Z">
              <w:tcPr>
                <w:tcW w:w="2412" w:type="dxa"/>
                <w:gridSpan w:val="2"/>
              </w:tcPr>
            </w:tcPrChange>
          </w:tcPr>
          <w:p w14:paraId="69370EC8" w14:textId="6CBD9A8B" w:rsidR="0059154F" w:rsidRPr="00962584" w:rsidRDefault="004D08B2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</w:t>
            </w:r>
            <w:r w:rsidR="00061CE7" w:rsidRPr="00962584">
              <w:rPr>
                <w:rFonts w:ascii="Arial" w:hAnsi="Arial" w:cs="Arial"/>
                <w:sz w:val="20"/>
                <w:szCs w:val="20"/>
              </w:rPr>
              <w:t>ing</w:t>
            </w:r>
            <w:r w:rsidRPr="00962584"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6228" w:type="dxa"/>
            <w:tcPrChange w:id="277" w:author="Adam Ludvig" w:date="2018-03-27T14:18:00Z">
              <w:tcPr>
                <w:tcW w:w="6228" w:type="dxa"/>
                <w:gridSpan w:val="2"/>
              </w:tcPr>
            </w:tcPrChange>
          </w:tcPr>
          <w:p w14:paraId="003EF0AB" w14:textId="3D7F5284" w:rsidR="0059154F" w:rsidRPr="00962584" w:rsidRDefault="0005106E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year</w:t>
            </w:r>
          </w:p>
        </w:tc>
        <w:tc>
          <w:tcPr>
            <w:tcW w:w="1426" w:type="dxa"/>
            <w:tcPrChange w:id="278" w:author="Adam Ludvig" w:date="2018-03-27T14:18:00Z">
              <w:tcPr>
                <w:tcW w:w="1620" w:type="dxa"/>
                <w:gridSpan w:val="3"/>
              </w:tcPr>
            </w:tcPrChange>
          </w:tcPr>
          <w:p w14:paraId="09A373B7" w14:textId="48068C12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79" w:author="Adam Ludvig" w:date="2018-03-27T14:18:00Z">
              <w:tcPr>
                <w:tcW w:w="900" w:type="dxa"/>
                <w:gridSpan w:val="2"/>
              </w:tcPr>
            </w:tcPrChange>
          </w:tcPr>
          <w:p w14:paraId="5E9AF1AC" w14:textId="3E387AF6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280" w:author="Adam Ludvig" w:date="2018-03-27T14:18:00Z">
              <w:tcPr>
                <w:tcW w:w="720" w:type="dxa"/>
                <w:gridSpan w:val="2"/>
              </w:tcPr>
            </w:tcPrChange>
          </w:tcPr>
          <w:p w14:paraId="7936328E" w14:textId="17D202D7" w:rsidR="0059154F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81" w:author="Adam Ludvig" w:date="2018-03-27T14:18:00Z">
              <w:tcPr>
                <w:tcW w:w="900" w:type="dxa"/>
                <w:gridSpan w:val="2"/>
              </w:tcPr>
            </w:tcPrChange>
          </w:tcPr>
          <w:p w14:paraId="2F3E75C3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82" w:author="Adam Ludvig" w:date="2018-03-27T14:18:00Z">
              <w:tcPr>
                <w:tcW w:w="1080" w:type="dxa"/>
              </w:tcPr>
            </w:tcPrChange>
          </w:tcPr>
          <w:p w14:paraId="0A387D34" w14:textId="77777777" w:rsidR="0059154F" w:rsidRPr="00962584" w:rsidRDefault="0059154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5228D75D" w14:textId="77777777" w:rsidTr="00DC79EF">
        <w:trPr>
          <w:trPrChange w:id="28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84" w:author="Adam Ludvig" w:date="2018-03-27T14:18:00Z">
              <w:tcPr>
                <w:tcW w:w="2412" w:type="dxa"/>
                <w:gridSpan w:val="2"/>
              </w:tcPr>
            </w:tcPrChange>
          </w:tcPr>
          <w:p w14:paraId="23E96938" w14:textId="588D6A11" w:rsidR="004D08B2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AvgYear</w:t>
            </w:r>
            <w:r w:rsidR="004D08B2" w:rsidRPr="00962584">
              <w:rPr>
                <w:rFonts w:ascii="Arial" w:hAnsi="Arial" w:cs="Arial"/>
                <w:sz w:val="20"/>
                <w:szCs w:val="20"/>
              </w:rPr>
              <w:t>Canopy</w:t>
            </w:r>
          </w:p>
        </w:tc>
        <w:tc>
          <w:tcPr>
            <w:tcW w:w="6228" w:type="dxa"/>
            <w:tcPrChange w:id="285" w:author="Adam Ludvig" w:date="2018-03-27T14:18:00Z">
              <w:tcPr>
                <w:tcW w:w="6228" w:type="dxa"/>
                <w:gridSpan w:val="2"/>
              </w:tcPr>
            </w:tcPrChange>
          </w:tcPr>
          <w:p w14:paraId="4C763C25" w14:textId="442AFF64" w:rsidR="004D08B2" w:rsidRPr="00962584" w:rsidRDefault="00FF797A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Average year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>s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closed </w:t>
            </w:r>
            <w:r w:rsidRPr="00962584">
              <w:rPr>
                <w:rFonts w:ascii="Arial" w:hAnsi="Arial" w:cs="Arial"/>
                <w:sz w:val="20"/>
                <w:szCs w:val="20"/>
              </w:rPr>
              <w:t>canopy</w:t>
            </w:r>
          </w:p>
        </w:tc>
        <w:tc>
          <w:tcPr>
            <w:tcW w:w="1426" w:type="dxa"/>
            <w:tcPrChange w:id="286" w:author="Adam Ludvig" w:date="2018-03-27T14:18:00Z">
              <w:tcPr>
                <w:tcW w:w="1620" w:type="dxa"/>
                <w:gridSpan w:val="3"/>
              </w:tcPr>
            </w:tcPrChange>
          </w:tcPr>
          <w:p w14:paraId="6EEE371F" w14:textId="3E7CC10E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87" w:author="Adam Ludvig" w:date="2018-03-27T14:18:00Z">
              <w:tcPr>
                <w:tcW w:w="900" w:type="dxa"/>
                <w:gridSpan w:val="2"/>
              </w:tcPr>
            </w:tcPrChange>
          </w:tcPr>
          <w:p w14:paraId="43C59EBE" w14:textId="5307067C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288" w:author="Adam Ludvig" w:date="2018-03-27T14:18:00Z">
              <w:tcPr>
                <w:tcW w:w="720" w:type="dxa"/>
                <w:gridSpan w:val="2"/>
              </w:tcPr>
            </w:tcPrChange>
          </w:tcPr>
          <w:p w14:paraId="0F67A9E1" w14:textId="4F909910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89" w:author="Adam Ludvig" w:date="2018-03-27T14:18:00Z">
              <w:tcPr>
                <w:tcW w:w="900" w:type="dxa"/>
                <w:gridSpan w:val="2"/>
              </w:tcPr>
            </w:tcPrChange>
          </w:tcPr>
          <w:p w14:paraId="16ECE1D3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90" w:author="Adam Ludvig" w:date="2018-03-27T14:18:00Z">
              <w:tcPr>
                <w:tcW w:w="1080" w:type="dxa"/>
              </w:tcPr>
            </w:tcPrChange>
          </w:tcPr>
          <w:p w14:paraId="18A02143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541FA95D" w14:textId="77777777" w:rsidTr="00DC79EF">
        <w:trPr>
          <w:trPrChange w:id="29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292" w:author="Adam Ludvig" w:date="2018-03-27T14:18:00Z">
              <w:tcPr>
                <w:tcW w:w="2412" w:type="dxa"/>
                <w:gridSpan w:val="2"/>
              </w:tcPr>
            </w:tcPrChange>
          </w:tcPr>
          <w:p w14:paraId="3E62BF15" w14:textId="794CE8BB" w:rsidR="004D08B2" w:rsidRPr="00962584" w:rsidRDefault="00FF797A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PForestOrgCode</w:t>
            </w:r>
          </w:p>
        </w:tc>
        <w:tc>
          <w:tcPr>
            <w:tcW w:w="6228" w:type="dxa"/>
            <w:tcPrChange w:id="293" w:author="Adam Ludvig" w:date="2018-03-27T14:18:00Z">
              <w:tcPr>
                <w:tcW w:w="6228" w:type="dxa"/>
                <w:gridSpan w:val="2"/>
              </w:tcPr>
            </w:tcPrChange>
          </w:tcPr>
          <w:p w14:paraId="6D49641D" w14:textId="0140BB71" w:rsidR="004D08B2" w:rsidRPr="00962584" w:rsidRDefault="00FF797A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plantation forest </w:t>
            </w:r>
            <w:r w:rsidRPr="00962584">
              <w:rPr>
                <w:rFonts w:ascii="Arial" w:hAnsi="Arial" w:cs="Arial"/>
                <w:sz w:val="20"/>
                <w:szCs w:val="20"/>
              </w:rPr>
              <w:t>origin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PForestOrigin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294" w:author="Adam Ludvig" w:date="2018-03-27T14:18:00Z">
              <w:tcPr>
                <w:tcW w:w="1620" w:type="dxa"/>
                <w:gridSpan w:val="3"/>
              </w:tcPr>
            </w:tcPrChange>
          </w:tcPr>
          <w:p w14:paraId="3392A46C" w14:textId="6EEB66B5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295" w:author="Adam Ludvig" w:date="2018-03-27T14:18:00Z">
              <w:tcPr>
                <w:tcW w:w="900" w:type="dxa"/>
                <w:gridSpan w:val="2"/>
              </w:tcPr>
            </w:tcPrChange>
          </w:tcPr>
          <w:p w14:paraId="1BBA8EB1" w14:textId="57D022F1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296" w:author="Adam Ludvig" w:date="2018-03-27T14:18:00Z">
              <w:tcPr>
                <w:tcW w:w="720" w:type="dxa"/>
                <w:gridSpan w:val="2"/>
              </w:tcPr>
            </w:tcPrChange>
          </w:tcPr>
          <w:p w14:paraId="5F00CC67" w14:textId="146B23A0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297" w:author="Adam Ludvig" w:date="2018-03-27T14:18:00Z">
              <w:tcPr>
                <w:tcW w:w="900" w:type="dxa"/>
                <w:gridSpan w:val="2"/>
              </w:tcPr>
            </w:tcPrChange>
          </w:tcPr>
          <w:p w14:paraId="3CAE7CC9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298" w:author="Adam Ludvig" w:date="2018-03-27T14:18:00Z">
              <w:tcPr>
                <w:tcW w:w="1080" w:type="dxa"/>
              </w:tcPr>
            </w:tcPrChange>
          </w:tcPr>
          <w:p w14:paraId="0CF5FE0B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1E065EEE" w14:textId="77777777" w:rsidTr="00DC79EF">
        <w:trPr>
          <w:trPrChange w:id="29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00" w:author="Adam Ludvig" w:date="2018-03-27T14:18:00Z">
              <w:tcPr>
                <w:tcW w:w="2412" w:type="dxa"/>
                <w:gridSpan w:val="2"/>
              </w:tcPr>
            </w:tcPrChange>
          </w:tcPr>
          <w:p w14:paraId="5DB1258E" w14:textId="68F24F12" w:rsidR="004D08B2" w:rsidRPr="00962584" w:rsidRDefault="00061CE7" w:rsidP="005C2132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</w:t>
            </w:r>
            <w:r w:rsidR="009B24A9" w:rsidRPr="00962584">
              <w:rPr>
                <w:rFonts w:ascii="Arial" w:hAnsi="Arial" w:cs="Arial"/>
                <w:sz w:val="20"/>
                <w:szCs w:val="20"/>
              </w:rPr>
              <w:t>State</w:t>
            </w:r>
            <w:r w:rsidR="00344E82" w:rsidRPr="00962584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228" w:type="dxa"/>
            <w:tcPrChange w:id="301" w:author="Adam Ludvig" w:date="2018-03-27T14:18:00Z">
              <w:tcPr>
                <w:tcW w:w="6228" w:type="dxa"/>
                <w:gridSpan w:val="2"/>
              </w:tcPr>
            </w:tcPrChange>
          </w:tcPr>
          <w:p w14:paraId="6FFAB171" w14:textId="1F959057" w:rsidR="004D08B2" w:rsidRPr="00962584" w:rsidRDefault="00FF797A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of the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state of plantation</w:t>
            </w:r>
            <w:r w:rsidR="00F23990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F23990" w:rsidRPr="00962584">
              <w:rPr>
                <w:rFonts w:ascii="Arial" w:hAnsi="Arial" w:cs="Arial"/>
                <w:sz w:val="20"/>
                <w:szCs w:val="20"/>
              </w:rPr>
              <w:t>Ref.Table  PlantationSate</w:t>
            </w:r>
            <w:proofErr w:type="gramEnd"/>
            <w:r w:rsidR="00F23990" w:rsidRPr="0096258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426" w:type="dxa"/>
            <w:tcPrChange w:id="302" w:author="Adam Ludvig" w:date="2018-03-27T14:18:00Z">
              <w:tcPr>
                <w:tcW w:w="1620" w:type="dxa"/>
                <w:gridSpan w:val="3"/>
              </w:tcPr>
            </w:tcPrChange>
          </w:tcPr>
          <w:p w14:paraId="7F763BBA" w14:textId="53DD3E8A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03" w:author="Adam Ludvig" w:date="2018-03-27T14:18:00Z">
              <w:tcPr>
                <w:tcW w:w="900" w:type="dxa"/>
                <w:gridSpan w:val="2"/>
              </w:tcPr>
            </w:tcPrChange>
          </w:tcPr>
          <w:p w14:paraId="75DE3C30" w14:textId="69B521AD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304" w:author="Adam Ludvig" w:date="2018-03-27T14:18:00Z">
              <w:tcPr>
                <w:tcW w:w="720" w:type="dxa"/>
                <w:gridSpan w:val="2"/>
              </w:tcPr>
            </w:tcPrChange>
          </w:tcPr>
          <w:p w14:paraId="69B7F3BF" w14:textId="64D9D91D" w:rsidR="004D08B2" w:rsidRPr="00962584" w:rsidRDefault="00FF797A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05" w:author="Adam Ludvig" w:date="2018-03-27T14:18:00Z">
              <w:tcPr>
                <w:tcW w:w="900" w:type="dxa"/>
                <w:gridSpan w:val="2"/>
              </w:tcPr>
            </w:tcPrChange>
          </w:tcPr>
          <w:p w14:paraId="510EDF65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06" w:author="Adam Ludvig" w:date="2018-03-27T14:18:00Z">
              <w:tcPr>
                <w:tcW w:w="1080" w:type="dxa"/>
              </w:tcPr>
            </w:tcPrChange>
          </w:tcPr>
          <w:p w14:paraId="429D0CF1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4A9" w:rsidRPr="00962584" w14:paraId="6CA05EBD" w14:textId="77777777" w:rsidTr="00DC79EF">
        <w:trPr>
          <w:trPrChange w:id="30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08" w:author="Adam Ludvig" w:date="2018-03-27T14:18:00Z">
              <w:tcPr>
                <w:tcW w:w="2412" w:type="dxa"/>
                <w:gridSpan w:val="2"/>
              </w:tcPr>
            </w:tcPrChange>
          </w:tcPr>
          <w:p w14:paraId="56040582" w14:textId="5F5F7A96" w:rsidR="009B24A9" w:rsidRPr="00962584" w:rsidRDefault="009B24A9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TreeSpecCode</w:t>
            </w:r>
          </w:p>
        </w:tc>
        <w:tc>
          <w:tcPr>
            <w:tcW w:w="6228" w:type="dxa"/>
            <w:tcPrChange w:id="309" w:author="Adam Ludvig" w:date="2018-03-27T14:18:00Z">
              <w:tcPr>
                <w:tcW w:w="6228" w:type="dxa"/>
                <w:gridSpan w:val="2"/>
              </w:tcPr>
            </w:tcPrChange>
          </w:tcPr>
          <w:p w14:paraId="735424CA" w14:textId="5935303B" w:rsidR="009B24A9" w:rsidRPr="00962584" w:rsidRDefault="009B24A9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tree specie (Ref. Table TreeSpecies</w:t>
            </w:r>
          </w:p>
        </w:tc>
        <w:tc>
          <w:tcPr>
            <w:tcW w:w="1426" w:type="dxa"/>
            <w:tcPrChange w:id="310" w:author="Adam Ludvig" w:date="2018-03-27T14:18:00Z">
              <w:tcPr>
                <w:tcW w:w="1620" w:type="dxa"/>
                <w:gridSpan w:val="3"/>
              </w:tcPr>
            </w:tcPrChange>
          </w:tcPr>
          <w:p w14:paraId="7E144E0B" w14:textId="1A41DE9F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311" w:author="Adam Ludvig" w:date="2018-03-27T14:18:00Z">
              <w:tcPr>
                <w:tcW w:w="900" w:type="dxa"/>
                <w:gridSpan w:val="2"/>
              </w:tcPr>
            </w:tcPrChange>
          </w:tcPr>
          <w:p w14:paraId="6C02F527" w14:textId="633A99FF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PrChange w:id="312" w:author="Adam Ludvig" w:date="2018-03-27T14:18:00Z">
              <w:tcPr>
                <w:tcW w:w="720" w:type="dxa"/>
                <w:gridSpan w:val="2"/>
              </w:tcPr>
            </w:tcPrChange>
          </w:tcPr>
          <w:p w14:paraId="4883CE6E" w14:textId="48189FC2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13" w:author="Adam Ludvig" w:date="2018-03-27T14:18:00Z">
              <w:tcPr>
                <w:tcW w:w="900" w:type="dxa"/>
                <w:gridSpan w:val="2"/>
              </w:tcPr>
            </w:tcPrChange>
          </w:tcPr>
          <w:p w14:paraId="03933625" w14:textId="58CF9D3E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080" w:type="dxa"/>
            <w:tcPrChange w:id="314" w:author="Adam Ludvig" w:date="2018-03-27T14:18:00Z">
              <w:tcPr>
                <w:tcW w:w="1080" w:type="dxa"/>
              </w:tcPr>
            </w:tcPrChange>
          </w:tcPr>
          <w:p w14:paraId="4190D74C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306E1617" w14:textId="77777777" w:rsidTr="00DC79EF">
        <w:trPr>
          <w:trPrChange w:id="31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16" w:author="Adam Ludvig" w:date="2018-03-27T14:18:00Z">
              <w:tcPr>
                <w:tcW w:w="2412" w:type="dxa"/>
                <w:gridSpan w:val="2"/>
              </w:tcPr>
            </w:tcPrChange>
          </w:tcPr>
          <w:p w14:paraId="7574A115" w14:textId="3C41A464" w:rsidR="004D08B2" w:rsidRPr="00962584" w:rsidRDefault="00883A8F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VolumePerHa</w:t>
            </w:r>
          </w:p>
        </w:tc>
        <w:tc>
          <w:tcPr>
            <w:tcW w:w="6228" w:type="dxa"/>
            <w:tcPrChange w:id="317" w:author="Adam Ludvig" w:date="2018-03-27T14:18:00Z">
              <w:tcPr>
                <w:tcW w:w="6228" w:type="dxa"/>
                <w:gridSpan w:val="2"/>
              </w:tcPr>
            </w:tcPrChange>
          </w:tcPr>
          <w:p w14:paraId="16548D8E" w14:textId="013BD118" w:rsidR="004D08B2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olume per ha (m</w:t>
            </w:r>
            <w:r w:rsidR="00883A8F" w:rsidRPr="0096258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/ha)</w:t>
            </w:r>
          </w:p>
        </w:tc>
        <w:tc>
          <w:tcPr>
            <w:tcW w:w="1426" w:type="dxa"/>
            <w:tcPrChange w:id="318" w:author="Adam Ludvig" w:date="2018-03-27T14:18:00Z">
              <w:tcPr>
                <w:tcW w:w="1620" w:type="dxa"/>
                <w:gridSpan w:val="3"/>
              </w:tcPr>
            </w:tcPrChange>
          </w:tcPr>
          <w:p w14:paraId="44C73BDB" w14:textId="3555BF08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19" w:author="Adam Ludvig" w:date="2018-03-27T14:18:00Z">
              <w:tcPr>
                <w:tcW w:w="900" w:type="dxa"/>
                <w:gridSpan w:val="2"/>
              </w:tcPr>
            </w:tcPrChange>
          </w:tcPr>
          <w:p w14:paraId="2A500E09" w14:textId="358E5765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(7,1)</w:t>
            </w:r>
          </w:p>
        </w:tc>
        <w:tc>
          <w:tcPr>
            <w:tcW w:w="709" w:type="dxa"/>
            <w:tcPrChange w:id="320" w:author="Adam Ludvig" w:date="2018-03-27T14:18:00Z">
              <w:tcPr>
                <w:tcW w:w="720" w:type="dxa"/>
                <w:gridSpan w:val="2"/>
              </w:tcPr>
            </w:tcPrChange>
          </w:tcPr>
          <w:p w14:paraId="5C374210" w14:textId="30BB8E17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21" w:author="Adam Ludvig" w:date="2018-03-27T14:18:00Z">
              <w:tcPr>
                <w:tcW w:w="900" w:type="dxa"/>
                <w:gridSpan w:val="2"/>
              </w:tcPr>
            </w:tcPrChange>
          </w:tcPr>
          <w:p w14:paraId="4EEE5500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22" w:author="Adam Ludvig" w:date="2018-03-27T14:18:00Z">
              <w:tcPr>
                <w:tcW w:w="1080" w:type="dxa"/>
              </w:tcPr>
            </w:tcPrChange>
          </w:tcPr>
          <w:p w14:paraId="283FBE23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3A8F" w:rsidRPr="00962584" w14:paraId="799F29AF" w14:textId="77777777" w:rsidTr="00DC79EF">
        <w:trPr>
          <w:trPrChange w:id="32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24" w:author="Adam Ludvig" w:date="2018-03-27T14:18:00Z">
              <w:tcPr>
                <w:tcW w:w="2412" w:type="dxa"/>
                <w:gridSpan w:val="2"/>
              </w:tcPr>
            </w:tcPrChange>
          </w:tcPr>
          <w:p w14:paraId="5A0FD452" w14:textId="28D10107" w:rsidR="00883A8F" w:rsidRPr="00962584" w:rsidRDefault="00177DFB" w:rsidP="00883A8F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PerHa</w:t>
            </w:r>
          </w:p>
        </w:tc>
        <w:tc>
          <w:tcPr>
            <w:tcW w:w="6228" w:type="dxa"/>
            <w:tcPrChange w:id="325" w:author="Adam Ludvig" w:date="2018-03-27T14:18:00Z">
              <w:tcPr>
                <w:tcW w:w="6228" w:type="dxa"/>
                <w:gridSpan w:val="2"/>
              </w:tcPr>
            </w:tcPrChange>
          </w:tcPr>
          <w:p w14:paraId="2C512130" w14:textId="50293D5B" w:rsidR="00883A8F" w:rsidRPr="00962584" w:rsidRDefault="00A23036" w:rsidP="00883A8F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umber of stem</w:t>
            </w:r>
            <w:r w:rsidR="00E454DD" w:rsidRPr="00962584">
              <w:rPr>
                <w:rFonts w:ascii="Arial" w:hAnsi="Arial" w:cs="Arial"/>
                <w:sz w:val="20"/>
                <w:szCs w:val="20"/>
              </w:rPr>
              <w:t>s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 xml:space="preserve">for bamboo and coconut 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per ha (1000 stems/ha)</w:t>
            </w:r>
          </w:p>
        </w:tc>
        <w:tc>
          <w:tcPr>
            <w:tcW w:w="1426" w:type="dxa"/>
            <w:tcPrChange w:id="326" w:author="Adam Ludvig" w:date="2018-03-27T14:18:00Z">
              <w:tcPr>
                <w:tcW w:w="1620" w:type="dxa"/>
                <w:gridSpan w:val="3"/>
              </w:tcPr>
            </w:tcPrChange>
          </w:tcPr>
          <w:p w14:paraId="3F72E848" w14:textId="543D804D" w:rsidR="00883A8F" w:rsidRPr="00962584" w:rsidRDefault="00883A8F" w:rsidP="00883A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27" w:author="Adam Ludvig" w:date="2018-03-27T14:18:00Z">
              <w:tcPr>
                <w:tcW w:w="900" w:type="dxa"/>
                <w:gridSpan w:val="2"/>
              </w:tcPr>
            </w:tcPrChange>
          </w:tcPr>
          <w:p w14:paraId="3645F4B0" w14:textId="4470332E" w:rsidR="00883A8F" w:rsidRPr="00962584" w:rsidRDefault="00883A8F" w:rsidP="00883A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(9,3)</w:t>
            </w:r>
          </w:p>
        </w:tc>
        <w:tc>
          <w:tcPr>
            <w:tcW w:w="709" w:type="dxa"/>
            <w:tcPrChange w:id="328" w:author="Adam Ludvig" w:date="2018-03-27T14:18:00Z">
              <w:tcPr>
                <w:tcW w:w="720" w:type="dxa"/>
                <w:gridSpan w:val="2"/>
              </w:tcPr>
            </w:tcPrChange>
          </w:tcPr>
          <w:p w14:paraId="34C8D84F" w14:textId="566FF33F" w:rsidR="00883A8F" w:rsidRPr="00962584" w:rsidRDefault="00883A8F" w:rsidP="00883A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29" w:author="Adam Ludvig" w:date="2018-03-27T14:18:00Z">
              <w:tcPr>
                <w:tcW w:w="900" w:type="dxa"/>
                <w:gridSpan w:val="2"/>
              </w:tcPr>
            </w:tcPrChange>
          </w:tcPr>
          <w:p w14:paraId="181F1669" w14:textId="77777777" w:rsidR="00883A8F" w:rsidRPr="00962584" w:rsidRDefault="00883A8F" w:rsidP="00883A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30" w:author="Adam Ludvig" w:date="2018-03-27T14:18:00Z">
              <w:tcPr>
                <w:tcW w:w="1080" w:type="dxa"/>
              </w:tcPr>
            </w:tcPrChange>
          </w:tcPr>
          <w:p w14:paraId="7BAB6719" w14:textId="77777777" w:rsidR="00883A8F" w:rsidRPr="00962584" w:rsidRDefault="00883A8F" w:rsidP="00883A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4BB9A656" w14:textId="77777777" w:rsidTr="00DC79EF">
        <w:trPr>
          <w:trPrChange w:id="33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32" w:author="Adam Ludvig" w:date="2018-03-27T14:18:00Z">
              <w:tcPr>
                <w:tcW w:w="2412" w:type="dxa"/>
                <w:gridSpan w:val="2"/>
              </w:tcPr>
            </w:tcPrChange>
          </w:tcPr>
          <w:p w14:paraId="0A522DE0" w14:textId="7BD07B84" w:rsidR="004D08B2" w:rsidRPr="00962584" w:rsidRDefault="00883A8F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</w:t>
            </w:r>
            <w:r w:rsidR="00061CE7" w:rsidRPr="00962584">
              <w:rPr>
                <w:rFonts w:ascii="Arial" w:hAnsi="Arial" w:cs="Arial"/>
                <w:sz w:val="20"/>
                <w:szCs w:val="20"/>
              </w:rPr>
              <w:t>PerPlot</w:t>
            </w:r>
          </w:p>
        </w:tc>
        <w:tc>
          <w:tcPr>
            <w:tcW w:w="6228" w:type="dxa"/>
            <w:tcPrChange w:id="333" w:author="Adam Ludvig" w:date="2018-03-27T14:18:00Z">
              <w:tcPr>
                <w:tcW w:w="6228" w:type="dxa"/>
                <w:gridSpan w:val="2"/>
              </w:tcPr>
            </w:tcPrChange>
          </w:tcPr>
          <w:p w14:paraId="0DB6A2B9" w14:textId="5923ABE4" w:rsidR="004D08B2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olume</w:t>
            </w:r>
            <w:r w:rsidR="00552625" w:rsidRPr="00962584">
              <w:rPr>
                <w:rFonts w:ascii="Arial" w:hAnsi="Arial" w:cs="Arial"/>
                <w:sz w:val="20"/>
                <w:szCs w:val="20"/>
              </w:rPr>
              <w:t xml:space="preserve"> per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552625" w:rsidRPr="00962584">
              <w:rPr>
                <w:rFonts w:ascii="Arial" w:hAnsi="Arial" w:cs="Arial"/>
                <w:sz w:val="20"/>
                <w:szCs w:val="20"/>
              </w:rPr>
              <w:t xml:space="preserve"> inventory plot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 xml:space="preserve"> (m</w:t>
            </w:r>
            <w:r w:rsidR="00883A8F" w:rsidRPr="0096258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4C796E" w:rsidRPr="00962584">
              <w:rPr>
                <w:rFonts w:ascii="Arial" w:hAnsi="Arial" w:cs="Arial"/>
                <w:sz w:val="20"/>
                <w:szCs w:val="20"/>
              </w:rPr>
              <w:t>/plot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34" w:author="Adam Ludvig" w:date="2018-03-27T14:18:00Z">
              <w:tcPr>
                <w:tcW w:w="1620" w:type="dxa"/>
                <w:gridSpan w:val="3"/>
              </w:tcPr>
            </w:tcPrChange>
          </w:tcPr>
          <w:p w14:paraId="328D5D76" w14:textId="1C2FB86F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35" w:author="Adam Ludvig" w:date="2018-03-27T14:18:00Z">
              <w:tcPr>
                <w:tcW w:w="900" w:type="dxa"/>
                <w:gridSpan w:val="2"/>
              </w:tcPr>
            </w:tcPrChange>
          </w:tcPr>
          <w:p w14:paraId="744751EE" w14:textId="6DC34985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(9,1)</w:t>
            </w:r>
          </w:p>
        </w:tc>
        <w:tc>
          <w:tcPr>
            <w:tcW w:w="709" w:type="dxa"/>
            <w:tcPrChange w:id="336" w:author="Adam Ludvig" w:date="2018-03-27T14:18:00Z">
              <w:tcPr>
                <w:tcW w:w="720" w:type="dxa"/>
                <w:gridSpan w:val="2"/>
              </w:tcPr>
            </w:tcPrChange>
          </w:tcPr>
          <w:p w14:paraId="6F1EFE09" w14:textId="77E8734A" w:rsidR="004D08B2" w:rsidRPr="00962584" w:rsidRDefault="00883A8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37" w:author="Adam Ludvig" w:date="2018-03-27T14:18:00Z">
              <w:tcPr>
                <w:tcW w:w="900" w:type="dxa"/>
                <w:gridSpan w:val="2"/>
              </w:tcPr>
            </w:tcPrChange>
          </w:tcPr>
          <w:p w14:paraId="130492BD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38" w:author="Adam Ludvig" w:date="2018-03-27T14:18:00Z">
              <w:tcPr>
                <w:tcW w:w="1080" w:type="dxa"/>
              </w:tcPr>
            </w:tcPrChange>
          </w:tcPr>
          <w:p w14:paraId="317E0CB1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57833FF8" w14:textId="77777777" w:rsidTr="00DC79EF">
        <w:trPr>
          <w:trPrChange w:id="33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40" w:author="Adam Ludvig" w:date="2018-03-27T14:18:00Z">
              <w:tcPr>
                <w:tcW w:w="2412" w:type="dxa"/>
                <w:gridSpan w:val="2"/>
              </w:tcPr>
            </w:tcPrChange>
          </w:tcPr>
          <w:p w14:paraId="2C2F0863" w14:textId="75213717" w:rsidR="004D08B2" w:rsidRPr="00962584" w:rsidRDefault="00177DFB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</w:t>
            </w:r>
            <w:r w:rsidR="00061CE7" w:rsidRPr="00962584">
              <w:rPr>
                <w:rFonts w:ascii="Arial" w:hAnsi="Arial" w:cs="Arial"/>
                <w:sz w:val="20"/>
                <w:szCs w:val="20"/>
              </w:rPr>
              <w:t>PerPlot</w:t>
            </w:r>
          </w:p>
        </w:tc>
        <w:tc>
          <w:tcPr>
            <w:tcW w:w="6228" w:type="dxa"/>
            <w:tcPrChange w:id="341" w:author="Adam Ludvig" w:date="2018-03-27T14:18:00Z">
              <w:tcPr>
                <w:tcW w:w="6228" w:type="dxa"/>
                <w:gridSpan w:val="2"/>
              </w:tcPr>
            </w:tcPrChange>
          </w:tcPr>
          <w:p w14:paraId="23617AF5" w14:textId="79E6394F" w:rsidR="004D08B2" w:rsidRPr="00962584" w:rsidRDefault="00A23036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  <w:r w:rsidR="00883A8F" w:rsidRPr="00962584">
              <w:rPr>
                <w:rFonts w:ascii="Arial" w:hAnsi="Arial" w:cs="Arial"/>
                <w:sz w:val="20"/>
                <w:szCs w:val="20"/>
              </w:rPr>
              <w:t>umber of the</w:t>
            </w:r>
            <w:r w:rsidR="00E454DD" w:rsidRPr="00962584">
              <w:rPr>
                <w:rFonts w:ascii="Arial" w:hAnsi="Arial" w:cs="Arial"/>
                <w:sz w:val="20"/>
                <w:szCs w:val="20"/>
              </w:rPr>
              <w:t xml:space="preserve"> stems </w:t>
            </w:r>
            <w:r w:rsidR="004C796E" w:rsidRPr="00962584">
              <w:rPr>
                <w:rFonts w:ascii="Arial" w:hAnsi="Arial" w:cs="Arial"/>
                <w:sz w:val="20"/>
                <w:szCs w:val="20"/>
              </w:rPr>
              <w:t>for bamboo and coconut</w:t>
            </w:r>
            <w:r w:rsidR="00E454DD" w:rsidRPr="00962584">
              <w:rPr>
                <w:rFonts w:ascii="Arial" w:hAnsi="Arial" w:cs="Arial"/>
                <w:sz w:val="20"/>
                <w:szCs w:val="20"/>
              </w:rPr>
              <w:t xml:space="preserve"> (1000 stem</w:t>
            </w:r>
            <w:r w:rsidR="00993D16" w:rsidRPr="00962584">
              <w:rPr>
                <w:rFonts w:ascii="Arial" w:hAnsi="Arial" w:cs="Arial"/>
                <w:sz w:val="20"/>
                <w:szCs w:val="20"/>
              </w:rPr>
              <w:t>s</w:t>
            </w:r>
            <w:r w:rsidR="0005106E" w:rsidRPr="00962584">
              <w:rPr>
                <w:rFonts w:ascii="Arial" w:hAnsi="Arial" w:cs="Arial"/>
                <w:sz w:val="20"/>
                <w:szCs w:val="20"/>
              </w:rPr>
              <w:t>/plot</w:t>
            </w:r>
            <w:r w:rsidR="00E454DD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42" w:author="Adam Ludvig" w:date="2018-03-27T14:18:00Z">
              <w:tcPr>
                <w:tcW w:w="1620" w:type="dxa"/>
                <w:gridSpan w:val="3"/>
              </w:tcPr>
            </w:tcPrChange>
          </w:tcPr>
          <w:p w14:paraId="6DB6DD4C" w14:textId="6B2B2D18" w:rsidR="004D08B2" w:rsidRPr="00962584" w:rsidRDefault="00E454D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43" w:author="Adam Ludvig" w:date="2018-03-27T14:18:00Z">
              <w:tcPr>
                <w:tcW w:w="900" w:type="dxa"/>
                <w:gridSpan w:val="2"/>
              </w:tcPr>
            </w:tcPrChange>
          </w:tcPr>
          <w:p w14:paraId="1B5493B7" w14:textId="726DEB06" w:rsidR="004D08B2" w:rsidRPr="00962584" w:rsidRDefault="00E454D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(9,3)</w:t>
            </w:r>
          </w:p>
        </w:tc>
        <w:tc>
          <w:tcPr>
            <w:tcW w:w="709" w:type="dxa"/>
            <w:tcPrChange w:id="344" w:author="Adam Ludvig" w:date="2018-03-27T14:18:00Z">
              <w:tcPr>
                <w:tcW w:w="720" w:type="dxa"/>
                <w:gridSpan w:val="2"/>
              </w:tcPr>
            </w:tcPrChange>
          </w:tcPr>
          <w:p w14:paraId="16B38490" w14:textId="1358EAFD" w:rsidR="004D08B2" w:rsidRPr="00962584" w:rsidRDefault="00D232E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345" w:author="Adam Ludvig" w:date="2018-03-27T14:18:00Z">
              <w:tcPr>
                <w:tcW w:w="900" w:type="dxa"/>
                <w:gridSpan w:val="2"/>
              </w:tcPr>
            </w:tcPrChange>
          </w:tcPr>
          <w:p w14:paraId="7FF13AD0" w14:textId="06CCE703" w:rsidR="004D08B2" w:rsidRPr="00962584" w:rsidRDefault="00D232E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346" w:author="Adam Ludvig" w:date="2018-03-27T14:18:00Z">
              <w:tcPr>
                <w:tcW w:w="1080" w:type="dxa"/>
              </w:tcPr>
            </w:tcPrChange>
          </w:tcPr>
          <w:p w14:paraId="646A27BC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4A9" w:rsidRPr="00962584" w14:paraId="36DADF11" w14:textId="77777777" w:rsidTr="00DC79EF">
        <w:trPr>
          <w:trPrChange w:id="34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48" w:author="Adam Ludvig" w:date="2018-03-27T14:18:00Z">
              <w:tcPr>
                <w:tcW w:w="2412" w:type="dxa"/>
                <w:gridSpan w:val="2"/>
              </w:tcPr>
            </w:tcPrChange>
          </w:tcPr>
          <w:p w14:paraId="74F59303" w14:textId="05AC6353" w:rsidR="009B24A9" w:rsidRPr="00962584" w:rsidRDefault="009B24A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</w:t>
            </w:r>
          </w:p>
        </w:tc>
        <w:tc>
          <w:tcPr>
            <w:tcW w:w="6228" w:type="dxa"/>
            <w:tcPrChange w:id="349" w:author="Adam Ludvig" w:date="2018-03-27T14:18:00Z">
              <w:tcPr>
                <w:tcW w:w="6228" w:type="dxa"/>
                <w:gridSpan w:val="2"/>
              </w:tcPr>
            </w:tcPrChange>
          </w:tcPr>
          <w:p w14:paraId="0C15C444" w14:textId="6B2ABD02" w:rsidR="009B24A9" w:rsidRPr="00962584" w:rsidRDefault="009B24A9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Identifier of the actor </w:t>
            </w:r>
          </w:p>
        </w:tc>
        <w:tc>
          <w:tcPr>
            <w:tcW w:w="1426" w:type="dxa"/>
            <w:tcPrChange w:id="350" w:author="Adam Ludvig" w:date="2018-03-27T14:18:00Z">
              <w:tcPr>
                <w:tcW w:w="1620" w:type="dxa"/>
                <w:gridSpan w:val="3"/>
              </w:tcPr>
            </w:tcPrChange>
          </w:tcPr>
          <w:p w14:paraId="3A172704" w14:textId="416B19F4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351" w:author="Adam Ludvig" w:date="2018-03-27T14:18:00Z">
              <w:tcPr>
                <w:tcW w:w="900" w:type="dxa"/>
                <w:gridSpan w:val="2"/>
              </w:tcPr>
            </w:tcPrChange>
          </w:tcPr>
          <w:p w14:paraId="254094C7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352" w:author="Adam Ludvig" w:date="2018-03-27T14:18:00Z">
              <w:tcPr>
                <w:tcW w:w="720" w:type="dxa"/>
                <w:gridSpan w:val="2"/>
              </w:tcPr>
            </w:tcPrChange>
          </w:tcPr>
          <w:p w14:paraId="39986558" w14:textId="2B16B6EC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53" w:author="Adam Ludvig" w:date="2018-03-27T14:18:00Z">
              <w:tcPr>
                <w:tcW w:w="900" w:type="dxa"/>
                <w:gridSpan w:val="2"/>
              </w:tcPr>
            </w:tcPrChange>
          </w:tcPr>
          <w:p w14:paraId="2674ACA6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54" w:author="Adam Ludvig" w:date="2018-03-27T14:18:00Z">
              <w:tcPr>
                <w:tcW w:w="1080" w:type="dxa"/>
              </w:tcPr>
            </w:tcPrChange>
          </w:tcPr>
          <w:p w14:paraId="65102150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4A9" w:rsidRPr="00962584" w14:paraId="40B47C32" w14:textId="77777777" w:rsidTr="00DC79EF">
        <w:trPr>
          <w:trPrChange w:id="35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56" w:author="Adam Ludvig" w:date="2018-03-27T14:18:00Z">
              <w:tcPr>
                <w:tcW w:w="2412" w:type="dxa"/>
                <w:gridSpan w:val="2"/>
              </w:tcPr>
            </w:tcPrChange>
          </w:tcPr>
          <w:p w14:paraId="1C697642" w14:textId="670D583D" w:rsidR="009B24A9" w:rsidRPr="00962584" w:rsidRDefault="009B24A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ActorTypeCode</w:t>
            </w:r>
          </w:p>
        </w:tc>
        <w:tc>
          <w:tcPr>
            <w:tcW w:w="6228" w:type="dxa"/>
            <w:tcPrChange w:id="357" w:author="Adam Ludvig" w:date="2018-03-27T14:18:00Z">
              <w:tcPr>
                <w:tcW w:w="6228" w:type="dxa"/>
                <w:gridSpan w:val="2"/>
              </w:tcPr>
            </w:tcPrChange>
          </w:tcPr>
          <w:p w14:paraId="14EA9261" w14:textId="622DC417" w:rsidR="009B24A9" w:rsidRPr="00962584" w:rsidRDefault="00FE22BC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actor type (Ref. Table ForestActorType)</w:t>
            </w:r>
          </w:p>
        </w:tc>
        <w:tc>
          <w:tcPr>
            <w:tcW w:w="1426" w:type="dxa"/>
            <w:tcPrChange w:id="358" w:author="Adam Ludvig" w:date="2018-03-27T14:18:00Z">
              <w:tcPr>
                <w:tcW w:w="1620" w:type="dxa"/>
                <w:gridSpan w:val="3"/>
              </w:tcPr>
            </w:tcPrChange>
          </w:tcPr>
          <w:p w14:paraId="05FE42E6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PrChange w:id="359" w:author="Adam Ludvig" w:date="2018-03-27T14:18:00Z">
              <w:tcPr>
                <w:tcW w:w="900" w:type="dxa"/>
                <w:gridSpan w:val="2"/>
              </w:tcPr>
            </w:tcPrChange>
          </w:tcPr>
          <w:p w14:paraId="065912C0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360" w:author="Adam Ludvig" w:date="2018-03-27T14:18:00Z">
              <w:tcPr>
                <w:tcW w:w="720" w:type="dxa"/>
                <w:gridSpan w:val="2"/>
              </w:tcPr>
            </w:tcPrChange>
          </w:tcPr>
          <w:p w14:paraId="22311523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361" w:author="Adam Ludvig" w:date="2018-03-27T14:18:00Z">
              <w:tcPr>
                <w:tcW w:w="900" w:type="dxa"/>
                <w:gridSpan w:val="2"/>
              </w:tcPr>
            </w:tcPrChange>
          </w:tcPr>
          <w:p w14:paraId="50049AD5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62" w:author="Adam Ludvig" w:date="2018-03-27T14:18:00Z">
              <w:tcPr>
                <w:tcW w:w="1080" w:type="dxa"/>
              </w:tcPr>
            </w:tcPrChange>
          </w:tcPr>
          <w:p w14:paraId="5BB4C348" w14:textId="77777777" w:rsidR="009B24A9" w:rsidRPr="00962584" w:rsidRDefault="009B24A9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0520C26A" w14:textId="77777777" w:rsidTr="00DC79EF">
        <w:trPr>
          <w:trPrChange w:id="36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64" w:author="Adam Ludvig" w:date="2018-03-27T14:18:00Z">
              <w:tcPr>
                <w:tcW w:w="2412" w:type="dxa"/>
                <w:gridSpan w:val="2"/>
              </w:tcPr>
            </w:tcPrChange>
          </w:tcPr>
          <w:p w14:paraId="03DAE454" w14:textId="103196FF" w:rsidR="004D08B2" w:rsidRPr="00962584" w:rsidRDefault="00061CE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SiteCondCode</w:t>
            </w:r>
          </w:p>
        </w:tc>
        <w:tc>
          <w:tcPr>
            <w:tcW w:w="6228" w:type="dxa"/>
            <w:tcPrChange w:id="365" w:author="Adam Ludvig" w:date="2018-03-27T14:18:00Z">
              <w:tcPr>
                <w:tcW w:w="6228" w:type="dxa"/>
                <w:gridSpan w:val="2"/>
              </w:tcPr>
            </w:tcPrChange>
          </w:tcPr>
          <w:p w14:paraId="7F762050" w14:textId="54C3E144" w:rsidR="004D08B2" w:rsidRPr="00962584" w:rsidRDefault="00993D16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</w:t>
            </w:r>
            <w:r w:rsidR="00552625" w:rsidRPr="00962584">
              <w:rPr>
                <w:rFonts w:ascii="Arial" w:hAnsi="Arial" w:cs="Arial"/>
                <w:sz w:val="20"/>
                <w:szCs w:val="20"/>
              </w:rPr>
              <w:t>ite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condition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SiteCondition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66" w:author="Adam Ludvig" w:date="2018-03-27T14:18:00Z">
              <w:tcPr>
                <w:tcW w:w="1620" w:type="dxa"/>
                <w:gridSpan w:val="3"/>
              </w:tcPr>
            </w:tcPrChange>
          </w:tcPr>
          <w:p w14:paraId="71C286EF" w14:textId="7152EB43" w:rsidR="004D08B2" w:rsidRPr="00962584" w:rsidRDefault="00993D16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67" w:author="Adam Ludvig" w:date="2018-03-27T14:18:00Z">
              <w:tcPr>
                <w:tcW w:w="900" w:type="dxa"/>
                <w:gridSpan w:val="2"/>
              </w:tcPr>
            </w:tcPrChange>
          </w:tcPr>
          <w:p w14:paraId="4EBF71FD" w14:textId="1518608E" w:rsidR="004D08B2" w:rsidRPr="00962584" w:rsidRDefault="00993D16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368" w:author="Adam Ludvig" w:date="2018-03-27T14:18:00Z">
              <w:tcPr>
                <w:tcW w:w="720" w:type="dxa"/>
                <w:gridSpan w:val="2"/>
              </w:tcPr>
            </w:tcPrChange>
          </w:tcPr>
          <w:p w14:paraId="2184D7CB" w14:textId="633CDAC3" w:rsidR="004D08B2" w:rsidRPr="00962584" w:rsidRDefault="00993D16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69" w:author="Adam Ludvig" w:date="2018-03-27T14:18:00Z">
              <w:tcPr>
                <w:tcW w:w="900" w:type="dxa"/>
                <w:gridSpan w:val="2"/>
              </w:tcPr>
            </w:tcPrChange>
          </w:tcPr>
          <w:p w14:paraId="00575B45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70" w:author="Adam Ludvig" w:date="2018-03-27T14:18:00Z">
              <w:tcPr>
                <w:tcW w:w="1080" w:type="dxa"/>
              </w:tcPr>
            </w:tcPrChange>
          </w:tcPr>
          <w:p w14:paraId="32551559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3FE65333" w14:textId="77777777" w:rsidTr="00DC79EF">
        <w:trPr>
          <w:trPrChange w:id="37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72" w:author="Adam Ludvig" w:date="2018-03-27T14:18:00Z">
              <w:tcPr>
                <w:tcW w:w="2412" w:type="dxa"/>
                <w:gridSpan w:val="2"/>
              </w:tcPr>
            </w:tcPrChange>
          </w:tcPr>
          <w:p w14:paraId="287BF9F1" w14:textId="35BDBB92" w:rsidR="004D08B2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ForFunctionSubCode</w:t>
            </w:r>
          </w:p>
        </w:tc>
        <w:tc>
          <w:tcPr>
            <w:tcW w:w="6228" w:type="dxa"/>
            <w:tcPrChange w:id="373" w:author="Adam Ludvig" w:date="2018-03-27T14:18:00Z">
              <w:tcPr>
                <w:tcW w:w="6228" w:type="dxa"/>
                <w:gridSpan w:val="2"/>
              </w:tcPr>
            </w:tcPrChange>
          </w:tcPr>
          <w:p w14:paraId="37306725" w14:textId="067ADBC4" w:rsidR="004D08B2" w:rsidRPr="00962584" w:rsidRDefault="00BD314E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</w:t>
            </w:r>
            <w:r w:rsidR="00552625" w:rsidRPr="00962584">
              <w:rPr>
                <w:rFonts w:ascii="Arial" w:hAnsi="Arial" w:cs="Arial"/>
                <w:sz w:val="20"/>
                <w:szCs w:val="20"/>
              </w:rPr>
              <w:t>forest function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, sub-class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ForestFunction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74" w:author="Adam Ludvig" w:date="2018-03-27T14:18:00Z">
              <w:tcPr>
                <w:tcW w:w="1620" w:type="dxa"/>
                <w:gridSpan w:val="3"/>
              </w:tcPr>
            </w:tcPrChange>
          </w:tcPr>
          <w:p w14:paraId="56F1D30D" w14:textId="16A25D1E" w:rsidR="004D08B2" w:rsidRPr="00962584" w:rsidRDefault="00BD314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75" w:author="Adam Ludvig" w:date="2018-03-27T14:18:00Z">
              <w:tcPr>
                <w:tcW w:w="900" w:type="dxa"/>
                <w:gridSpan w:val="2"/>
              </w:tcPr>
            </w:tcPrChange>
          </w:tcPr>
          <w:p w14:paraId="163A870C" w14:textId="56F170C1" w:rsidR="004D08B2" w:rsidRPr="00962584" w:rsidRDefault="00D232E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</w:t>
            </w:r>
            <w:r w:rsidR="00BD314E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376" w:author="Adam Ludvig" w:date="2018-03-27T14:18:00Z">
              <w:tcPr>
                <w:tcW w:w="720" w:type="dxa"/>
                <w:gridSpan w:val="2"/>
              </w:tcPr>
            </w:tcPrChange>
          </w:tcPr>
          <w:p w14:paraId="5E5B8B5C" w14:textId="090C33F5" w:rsidR="004D08B2" w:rsidRPr="00962584" w:rsidRDefault="00BD314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77" w:author="Adam Ludvig" w:date="2018-03-27T14:18:00Z">
              <w:tcPr>
                <w:tcW w:w="900" w:type="dxa"/>
                <w:gridSpan w:val="2"/>
              </w:tcPr>
            </w:tcPrChange>
          </w:tcPr>
          <w:p w14:paraId="78FE2481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78" w:author="Adam Ludvig" w:date="2018-03-27T14:18:00Z">
              <w:tcPr>
                <w:tcW w:w="1080" w:type="dxa"/>
              </w:tcPr>
            </w:tcPrChange>
          </w:tcPr>
          <w:p w14:paraId="48CB7222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1ABDBF02" w14:textId="77777777" w:rsidTr="00DC79EF">
        <w:trPr>
          <w:trPrChange w:id="37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80" w:author="Adam Ludvig" w:date="2018-03-27T14:18:00Z">
              <w:tcPr>
                <w:tcW w:w="2412" w:type="dxa"/>
                <w:gridSpan w:val="2"/>
              </w:tcPr>
            </w:tcPrChange>
          </w:tcPr>
          <w:p w14:paraId="46985AE2" w14:textId="33FCE8A1" w:rsidR="00317DAF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ConflictSitCode</w:t>
            </w:r>
          </w:p>
        </w:tc>
        <w:tc>
          <w:tcPr>
            <w:tcW w:w="6228" w:type="dxa"/>
            <w:tcPrChange w:id="381" w:author="Adam Ludvig" w:date="2018-03-27T14:18:00Z">
              <w:tcPr>
                <w:tcW w:w="6228" w:type="dxa"/>
                <w:gridSpan w:val="2"/>
              </w:tcPr>
            </w:tcPrChange>
          </w:tcPr>
          <w:p w14:paraId="5DE3643F" w14:textId="63FFDD6F" w:rsidR="00317DAF" w:rsidRPr="00962584" w:rsidRDefault="00317DAF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</w:t>
            </w:r>
            <w:r w:rsidR="00A23036" w:rsidRPr="0096258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E22BC" w:rsidRPr="00962584">
              <w:rPr>
                <w:rFonts w:ascii="Arial" w:hAnsi="Arial" w:cs="Arial"/>
                <w:sz w:val="20"/>
                <w:szCs w:val="20"/>
              </w:rPr>
              <w:t xml:space="preserve">conflicting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situation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ConflictSituation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82" w:author="Adam Ludvig" w:date="2018-03-27T14:18:00Z">
              <w:tcPr>
                <w:tcW w:w="1620" w:type="dxa"/>
                <w:gridSpan w:val="3"/>
              </w:tcPr>
            </w:tcPrChange>
          </w:tcPr>
          <w:p w14:paraId="77899E0C" w14:textId="2FF57F20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83" w:author="Adam Ludvig" w:date="2018-03-27T14:18:00Z">
              <w:tcPr>
                <w:tcW w:w="900" w:type="dxa"/>
                <w:gridSpan w:val="2"/>
              </w:tcPr>
            </w:tcPrChange>
          </w:tcPr>
          <w:p w14:paraId="75813867" w14:textId="425B069A" w:rsidR="00317DAF" w:rsidRPr="00962584" w:rsidRDefault="00D232E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</w:t>
            </w:r>
            <w:r w:rsidR="00317DAF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384" w:author="Adam Ludvig" w:date="2018-03-27T14:18:00Z">
              <w:tcPr>
                <w:tcW w:w="720" w:type="dxa"/>
                <w:gridSpan w:val="2"/>
              </w:tcPr>
            </w:tcPrChange>
          </w:tcPr>
          <w:p w14:paraId="795DC5F8" w14:textId="339DF08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385" w:author="Adam Ludvig" w:date="2018-03-27T14:18:00Z">
              <w:tcPr>
                <w:tcW w:w="900" w:type="dxa"/>
                <w:gridSpan w:val="2"/>
              </w:tcPr>
            </w:tcPrChange>
          </w:tcPr>
          <w:p w14:paraId="1D80B35B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86" w:author="Adam Ludvig" w:date="2018-03-27T14:18:00Z">
              <w:tcPr>
                <w:tcW w:w="1080" w:type="dxa"/>
              </w:tcPr>
            </w:tcPrChange>
          </w:tcPr>
          <w:p w14:paraId="6D6D7210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1" w:rsidRPr="00962584" w14:paraId="12FF0EE9" w14:textId="77777777" w:rsidTr="00DC79EF">
        <w:trPr>
          <w:trPrChange w:id="38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88" w:author="Adam Ludvig" w:date="2018-03-27T14:18:00Z">
              <w:tcPr>
                <w:tcW w:w="2412" w:type="dxa"/>
                <w:gridSpan w:val="2"/>
              </w:tcPr>
            </w:tcPrChange>
          </w:tcPr>
          <w:p w14:paraId="53E62757" w14:textId="77777777" w:rsidR="00FB6981" w:rsidRPr="00962584" w:rsidRDefault="00FB6981" w:rsidP="00FB6981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ActorIDConflict</w:t>
            </w:r>
          </w:p>
        </w:tc>
        <w:tc>
          <w:tcPr>
            <w:tcW w:w="6228" w:type="dxa"/>
            <w:tcPrChange w:id="389" w:author="Adam Ludvig" w:date="2018-03-27T14:18:00Z">
              <w:tcPr>
                <w:tcW w:w="6228" w:type="dxa"/>
                <w:gridSpan w:val="2"/>
              </w:tcPr>
            </w:tcPrChange>
          </w:tcPr>
          <w:p w14:paraId="3F800D3F" w14:textId="77777777" w:rsidR="00FB6981" w:rsidRPr="00962584" w:rsidRDefault="00FB6981" w:rsidP="00FB6981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Identifier of the actor that has conflicting situation related to the plot</w:t>
            </w:r>
          </w:p>
        </w:tc>
        <w:tc>
          <w:tcPr>
            <w:tcW w:w="1426" w:type="dxa"/>
            <w:tcPrChange w:id="390" w:author="Adam Ludvig" w:date="2018-03-27T14:18:00Z">
              <w:tcPr>
                <w:tcW w:w="1620" w:type="dxa"/>
                <w:gridSpan w:val="3"/>
              </w:tcPr>
            </w:tcPrChange>
          </w:tcPr>
          <w:p w14:paraId="2E88FF28" w14:textId="77777777" w:rsidR="00FB6981" w:rsidRPr="00962584" w:rsidRDefault="00FB6981" w:rsidP="00FB6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391" w:author="Adam Ludvig" w:date="2018-03-27T14:18:00Z">
              <w:tcPr>
                <w:tcW w:w="900" w:type="dxa"/>
                <w:gridSpan w:val="2"/>
              </w:tcPr>
            </w:tcPrChange>
          </w:tcPr>
          <w:p w14:paraId="58B17021" w14:textId="77777777" w:rsidR="00FB6981" w:rsidRPr="00962584" w:rsidRDefault="00FB6981" w:rsidP="00FB6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392" w:author="Adam Ludvig" w:date="2018-03-27T14:18:00Z">
              <w:tcPr>
                <w:tcW w:w="720" w:type="dxa"/>
                <w:gridSpan w:val="2"/>
              </w:tcPr>
            </w:tcPrChange>
          </w:tcPr>
          <w:p w14:paraId="2A279096" w14:textId="77777777" w:rsidR="00FB6981" w:rsidRPr="00962584" w:rsidRDefault="00FB6981" w:rsidP="00FB6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393" w:author="Adam Ludvig" w:date="2018-03-27T14:18:00Z">
              <w:tcPr>
                <w:tcW w:w="900" w:type="dxa"/>
                <w:gridSpan w:val="2"/>
              </w:tcPr>
            </w:tcPrChange>
          </w:tcPr>
          <w:p w14:paraId="4AE281DD" w14:textId="77777777" w:rsidR="00FB6981" w:rsidRPr="00962584" w:rsidRDefault="00FB6981" w:rsidP="00FB6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394" w:author="Adam Ludvig" w:date="2018-03-27T14:18:00Z">
              <w:tcPr>
                <w:tcW w:w="1080" w:type="dxa"/>
              </w:tcPr>
            </w:tcPrChange>
          </w:tcPr>
          <w:p w14:paraId="6E9CDE0A" w14:textId="77777777" w:rsidR="00FB6981" w:rsidRPr="00962584" w:rsidRDefault="00FB6981" w:rsidP="00FB6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315F9004" w14:textId="77777777" w:rsidTr="00DC79EF">
        <w:trPr>
          <w:trPrChange w:id="39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396" w:author="Adam Ludvig" w:date="2018-03-27T14:18:00Z">
              <w:tcPr>
                <w:tcW w:w="2412" w:type="dxa"/>
                <w:gridSpan w:val="2"/>
              </w:tcPr>
            </w:tcPrChange>
          </w:tcPr>
          <w:p w14:paraId="7C55787B" w14:textId="1368EDAD" w:rsidR="00317DAF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lastRenderedPageBreak/>
              <w:t>LandUseCertCode</w:t>
            </w:r>
          </w:p>
        </w:tc>
        <w:tc>
          <w:tcPr>
            <w:tcW w:w="6228" w:type="dxa"/>
            <w:tcPrChange w:id="397" w:author="Adam Ludvig" w:date="2018-03-27T14:18:00Z">
              <w:tcPr>
                <w:tcW w:w="6228" w:type="dxa"/>
                <w:gridSpan w:val="2"/>
              </w:tcPr>
            </w:tcPrChange>
          </w:tcPr>
          <w:p w14:paraId="75FBEED5" w14:textId="08A3ED9F" w:rsidR="00317DAF" w:rsidRPr="00962584" w:rsidRDefault="00317DAF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</w:t>
            </w:r>
            <w:r w:rsidR="00A23036" w:rsidRPr="0096258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52625" w:rsidRPr="00962584">
              <w:rPr>
                <w:rFonts w:ascii="Arial" w:hAnsi="Arial" w:cs="Arial"/>
                <w:sz w:val="20"/>
                <w:szCs w:val="20"/>
              </w:rPr>
              <w:t>land use certificate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LandUseCertificate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398" w:author="Adam Ludvig" w:date="2018-03-27T14:18:00Z">
              <w:tcPr>
                <w:tcW w:w="1620" w:type="dxa"/>
                <w:gridSpan w:val="3"/>
              </w:tcPr>
            </w:tcPrChange>
          </w:tcPr>
          <w:p w14:paraId="5D064DCC" w14:textId="086BF0B2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399" w:author="Adam Ludvig" w:date="2018-03-27T14:18:00Z">
              <w:tcPr>
                <w:tcW w:w="900" w:type="dxa"/>
                <w:gridSpan w:val="2"/>
              </w:tcPr>
            </w:tcPrChange>
          </w:tcPr>
          <w:p w14:paraId="55E38504" w14:textId="23C61AC9" w:rsidR="00317DAF" w:rsidRPr="00962584" w:rsidRDefault="00FE22BC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</w:t>
            </w:r>
            <w:r w:rsidR="00317DAF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400" w:author="Adam Ludvig" w:date="2018-03-27T14:18:00Z">
              <w:tcPr>
                <w:tcW w:w="720" w:type="dxa"/>
                <w:gridSpan w:val="2"/>
              </w:tcPr>
            </w:tcPrChange>
          </w:tcPr>
          <w:p w14:paraId="1472D89A" w14:textId="2F52D272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401" w:author="Adam Ludvig" w:date="2018-03-27T14:18:00Z">
              <w:tcPr>
                <w:tcW w:w="900" w:type="dxa"/>
                <w:gridSpan w:val="2"/>
              </w:tcPr>
            </w:tcPrChange>
          </w:tcPr>
          <w:p w14:paraId="14EC3FE0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02" w:author="Adam Ludvig" w:date="2018-03-27T14:18:00Z">
              <w:tcPr>
                <w:tcW w:w="1080" w:type="dxa"/>
              </w:tcPr>
            </w:tcPrChange>
          </w:tcPr>
          <w:p w14:paraId="465B2321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7C5D385F" w14:textId="77777777" w:rsidTr="00DC79EF">
        <w:trPr>
          <w:trPrChange w:id="40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04" w:author="Adam Ludvig" w:date="2018-03-27T14:18:00Z">
              <w:tcPr>
                <w:tcW w:w="2412" w:type="dxa"/>
                <w:gridSpan w:val="2"/>
              </w:tcPr>
            </w:tcPrChange>
          </w:tcPr>
          <w:p w14:paraId="3A24B9ED" w14:textId="3DD478F3" w:rsidR="00317DAF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LandUseTenure</w:t>
            </w:r>
          </w:p>
        </w:tc>
        <w:tc>
          <w:tcPr>
            <w:tcW w:w="6228" w:type="dxa"/>
            <w:tcPrChange w:id="405" w:author="Adam Ludvig" w:date="2018-03-27T14:18:00Z">
              <w:tcPr>
                <w:tcW w:w="6228" w:type="dxa"/>
                <w:gridSpan w:val="2"/>
              </w:tcPr>
            </w:tcPrChange>
          </w:tcPr>
          <w:p w14:paraId="2DFD9616" w14:textId="51DCA45E" w:rsidR="00317DAF" w:rsidRPr="00962584" w:rsidRDefault="00D232BD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Year of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land use tenure</w:t>
            </w:r>
          </w:p>
        </w:tc>
        <w:tc>
          <w:tcPr>
            <w:tcW w:w="1426" w:type="dxa"/>
            <w:tcPrChange w:id="406" w:author="Adam Ludvig" w:date="2018-03-27T14:18:00Z">
              <w:tcPr>
                <w:tcW w:w="1620" w:type="dxa"/>
                <w:gridSpan w:val="3"/>
              </w:tcPr>
            </w:tcPrChange>
          </w:tcPr>
          <w:p w14:paraId="74738D6D" w14:textId="0423DEA6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407" w:author="Adam Ludvig" w:date="2018-03-27T14:18:00Z">
              <w:tcPr>
                <w:tcW w:w="900" w:type="dxa"/>
                <w:gridSpan w:val="2"/>
              </w:tcPr>
            </w:tcPrChange>
          </w:tcPr>
          <w:p w14:paraId="10057AB9" w14:textId="6F213402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(5,0)</w:t>
            </w:r>
          </w:p>
        </w:tc>
        <w:tc>
          <w:tcPr>
            <w:tcW w:w="709" w:type="dxa"/>
            <w:tcPrChange w:id="408" w:author="Adam Ludvig" w:date="2018-03-27T14:18:00Z">
              <w:tcPr>
                <w:tcW w:w="720" w:type="dxa"/>
                <w:gridSpan w:val="2"/>
              </w:tcPr>
            </w:tcPrChange>
          </w:tcPr>
          <w:p w14:paraId="3D41C2E1" w14:textId="67D52949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409" w:author="Adam Ludvig" w:date="2018-03-27T14:18:00Z">
              <w:tcPr>
                <w:tcW w:w="900" w:type="dxa"/>
                <w:gridSpan w:val="2"/>
              </w:tcPr>
            </w:tcPrChange>
          </w:tcPr>
          <w:p w14:paraId="1EDE0A02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10" w:author="Adam Ludvig" w:date="2018-03-27T14:18:00Z">
              <w:tcPr>
                <w:tcW w:w="1080" w:type="dxa"/>
              </w:tcPr>
            </w:tcPrChange>
          </w:tcPr>
          <w:p w14:paraId="4732A127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142616C0" w14:textId="77777777" w:rsidTr="00DC79EF">
        <w:trPr>
          <w:trPrChange w:id="41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12" w:author="Adam Ludvig" w:date="2018-03-27T14:18:00Z">
              <w:tcPr>
                <w:tcW w:w="2412" w:type="dxa"/>
                <w:gridSpan w:val="2"/>
              </w:tcPr>
            </w:tcPrChange>
          </w:tcPr>
          <w:p w14:paraId="34DEFF92" w14:textId="3D791110" w:rsidR="00317DAF" w:rsidRPr="00962584" w:rsidRDefault="00061CE7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ProtectionContrCode</w:t>
            </w:r>
          </w:p>
        </w:tc>
        <w:tc>
          <w:tcPr>
            <w:tcW w:w="6228" w:type="dxa"/>
            <w:tcPrChange w:id="413" w:author="Adam Ludvig" w:date="2018-03-27T14:18:00Z">
              <w:tcPr>
                <w:tcW w:w="6228" w:type="dxa"/>
                <w:gridSpan w:val="2"/>
              </w:tcPr>
            </w:tcPrChange>
          </w:tcPr>
          <w:p w14:paraId="69FF61C6" w14:textId="21456EA4" w:rsidR="00317DAF" w:rsidRPr="00962584" w:rsidRDefault="00A23036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</w:t>
            </w:r>
            <w:r w:rsidR="00317DAF" w:rsidRPr="00962584">
              <w:rPr>
                <w:rFonts w:ascii="Arial" w:hAnsi="Arial" w:cs="Arial"/>
                <w:sz w:val="20"/>
                <w:szCs w:val="20"/>
              </w:rPr>
              <w:t xml:space="preserve">ode of the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protection contract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ProtectionContract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414" w:author="Adam Ludvig" w:date="2018-03-27T14:18:00Z">
              <w:tcPr>
                <w:tcW w:w="1620" w:type="dxa"/>
                <w:gridSpan w:val="3"/>
              </w:tcPr>
            </w:tcPrChange>
          </w:tcPr>
          <w:p w14:paraId="0556CBB0" w14:textId="47020ADA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415" w:author="Adam Ludvig" w:date="2018-03-27T14:18:00Z">
              <w:tcPr>
                <w:tcW w:w="900" w:type="dxa"/>
                <w:gridSpan w:val="2"/>
              </w:tcPr>
            </w:tcPrChange>
          </w:tcPr>
          <w:p w14:paraId="6DD0E1D9" w14:textId="670309D3" w:rsidR="00317DAF" w:rsidRPr="00962584" w:rsidRDefault="001730F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</w:t>
            </w:r>
            <w:r w:rsidR="00317DAF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416" w:author="Adam Ludvig" w:date="2018-03-27T14:18:00Z">
              <w:tcPr>
                <w:tcW w:w="720" w:type="dxa"/>
                <w:gridSpan w:val="2"/>
              </w:tcPr>
            </w:tcPrChange>
          </w:tcPr>
          <w:p w14:paraId="0175238B" w14:textId="6847F304" w:rsidR="00317DAF" w:rsidRPr="00962584" w:rsidRDefault="00D232B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17" w:author="Adam Ludvig" w:date="2018-03-27T14:18:00Z">
              <w:tcPr>
                <w:tcW w:w="900" w:type="dxa"/>
                <w:gridSpan w:val="2"/>
              </w:tcPr>
            </w:tcPrChange>
          </w:tcPr>
          <w:p w14:paraId="05E13995" w14:textId="2B42DD5C" w:rsidR="00317DAF" w:rsidRPr="00962584" w:rsidRDefault="00D232B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418" w:author="Adam Ludvig" w:date="2018-03-27T14:18:00Z">
              <w:tcPr>
                <w:tcW w:w="1080" w:type="dxa"/>
              </w:tcPr>
            </w:tcPrChange>
          </w:tcPr>
          <w:p w14:paraId="2C6AB171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1" w:rsidRPr="00962584" w14:paraId="5AE0DE5D" w14:textId="77777777" w:rsidTr="00DC79EF">
        <w:trPr>
          <w:trPrChange w:id="41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20" w:author="Adam Ludvig" w:date="2018-03-27T14:18:00Z">
              <w:tcPr>
                <w:tcW w:w="2412" w:type="dxa"/>
                <w:gridSpan w:val="2"/>
              </w:tcPr>
            </w:tcPrChange>
          </w:tcPr>
          <w:p w14:paraId="65D91ECC" w14:textId="2550346A" w:rsidR="00FB6981" w:rsidRPr="00962584" w:rsidRDefault="00FB6981" w:rsidP="00E136A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ActorIDProt</w:t>
            </w:r>
          </w:p>
        </w:tc>
        <w:tc>
          <w:tcPr>
            <w:tcW w:w="6228" w:type="dxa"/>
            <w:tcPrChange w:id="421" w:author="Adam Ludvig" w:date="2018-03-27T14:18:00Z">
              <w:tcPr>
                <w:tcW w:w="6228" w:type="dxa"/>
                <w:gridSpan w:val="2"/>
              </w:tcPr>
            </w:tcPrChange>
          </w:tcPr>
          <w:p w14:paraId="557F5A7D" w14:textId="10F79376" w:rsidR="00FB6981" w:rsidRPr="00962584" w:rsidRDefault="00FB6981" w:rsidP="000500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Identifier of the actor specified in protection contract</w:t>
            </w:r>
          </w:p>
        </w:tc>
        <w:tc>
          <w:tcPr>
            <w:tcW w:w="1426" w:type="dxa"/>
            <w:tcPrChange w:id="422" w:author="Adam Ludvig" w:date="2018-03-27T14:18:00Z">
              <w:tcPr>
                <w:tcW w:w="1620" w:type="dxa"/>
                <w:gridSpan w:val="3"/>
              </w:tcPr>
            </w:tcPrChange>
          </w:tcPr>
          <w:p w14:paraId="11BF5A36" w14:textId="04E0DE40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423" w:author="Adam Ludvig" w:date="2018-03-27T14:18:00Z">
              <w:tcPr>
                <w:tcW w:w="900" w:type="dxa"/>
                <w:gridSpan w:val="2"/>
              </w:tcPr>
            </w:tcPrChange>
          </w:tcPr>
          <w:p w14:paraId="74F47333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24" w:author="Adam Ludvig" w:date="2018-03-27T14:18:00Z">
              <w:tcPr>
                <w:tcW w:w="720" w:type="dxa"/>
                <w:gridSpan w:val="2"/>
              </w:tcPr>
            </w:tcPrChange>
          </w:tcPr>
          <w:p w14:paraId="60F46476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425" w:author="Adam Ludvig" w:date="2018-03-27T14:18:00Z">
              <w:tcPr>
                <w:tcW w:w="900" w:type="dxa"/>
                <w:gridSpan w:val="2"/>
              </w:tcPr>
            </w:tcPrChange>
          </w:tcPr>
          <w:p w14:paraId="1ABEE34D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26" w:author="Adam Ludvig" w:date="2018-03-27T14:18:00Z">
              <w:tcPr>
                <w:tcW w:w="1080" w:type="dxa"/>
              </w:tcPr>
            </w:tcPrChange>
          </w:tcPr>
          <w:p w14:paraId="2822D20C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089EE865" w14:textId="77777777" w:rsidTr="00DC79EF">
        <w:trPr>
          <w:trPrChange w:id="42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28" w:author="Adam Ludvig" w:date="2018-03-27T14:18:00Z">
              <w:tcPr>
                <w:tcW w:w="2412" w:type="dxa"/>
                <w:gridSpan w:val="2"/>
              </w:tcPr>
            </w:tcPrChange>
          </w:tcPr>
          <w:p w14:paraId="14437E02" w14:textId="00F45432" w:rsidR="00317DAF" w:rsidRPr="00962584" w:rsidRDefault="00103430" w:rsidP="00E136A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ForestUseSitCode</w:t>
            </w:r>
          </w:p>
        </w:tc>
        <w:tc>
          <w:tcPr>
            <w:tcW w:w="6228" w:type="dxa"/>
            <w:tcPrChange w:id="429" w:author="Adam Ludvig" w:date="2018-03-27T14:18:00Z">
              <w:tcPr>
                <w:tcW w:w="6228" w:type="dxa"/>
                <w:gridSpan w:val="2"/>
              </w:tcPr>
            </w:tcPrChange>
          </w:tcPr>
          <w:p w14:paraId="7C45E209" w14:textId="4604FBD3" w:rsidR="00317DAF" w:rsidRPr="00962584" w:rsidRDefault="00A23036" w:rsidP="000500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</w:t>
            </w:r>
            <w:r w:rsidR="006E7BDC" w:rsidRPr="00962584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of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 xml:space="preserve"> forest use situation</w:t>
            </w:r>
            <w:r w:rsidR="006E7BDC" w:rsidRPr="009625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ForestUseSituation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430" w:author="Adam Ludvig" w:date="2018-03-27T14:18:00Z">
              <w:tcPr>
                <w:tcW w:w="1620" w:type="dxa"/>
                <w:gridSpan w:val="3"/>
              </w:tcPr>
            </w:tcPrChange>
          </w:tcPr>
          <w:p w14:paraId="1FFD6A85" w14:textId="517EC306" w:rsidR="00317DAF" w:rsidRPr="00962584" w:rsidRDefault="006E7BDC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431" w:author="Adam Ludvig" w:date="2018-03-27T14:18:00Z">
              <w:tcPr>
                <w:tcW w:w="900" w:type="dxa"/>
                <w:gridSpan w:val="2"/>
              </w:tcPr>
            </w:tcPrChange>
          </w:tcPr>
          <w:p w14:paraId="57EC3A1F" w14:textId="24FF5B88" w:rsidR="00317DAF" w:rsidRPr="00962584" w:rsidRDefault="00013D5B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</w:t>
            </w:r>
            <w:r w:rsidR="006E7BDC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432" w:author="Adam Ludvig" w:date="2018-03-27T14:18:00Z">
              <w:tcPr>
                <w:tcW w:w="720" w:type="dxa"/>
                <w:gridSpan w:val="2"/>
              </w:tcPr>
            </w:tcPrChange>
          </w:tcPr>
          <w:p w14:paraId="1C7E8DE2" w14:textId="50A1B9C1" w:rsidR="00317DAF" w:rsidRPr="00962584" w:rsidRDefault="00D232B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33" w:author="Adam Ludvig" w:date="2018-03-27T14:18:00Z">
              <w:tcPr>
                <w:tcW w:w="900" w:type="dxa"/>
                <w:gridSpan w:val="2"/>
              </w:tcPr>
            </w:tcPrChange>
          </w:tcPr>
          <w:p w14:paraId="3E15C9AE" w14:textId="3F32E465" w:rsidR="00317DAF" w:rsidRPr="00962584" w:rsidRDefault="00D232B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434" w:author="Adam Ludvig" w:date="2018-03-27T14:18:00Z">
              <w:tcPr>
                <w:tcW w:w="1080" w:type="dxa"/>
              </w:tcPr>
            </w:tcPrChange>
          </w:tcPr>
          <w:p w14:paraId="64E6E2FD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4055B177" w14:textId="77777777" w:rsidTr="00DC79EF">
        <w:trPr>
          <w:trPrChange w:id="43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36" w:author="Adam Ludvig" w:date="2018-03-27T14:18:00Z">
              <w:tcPr>
                <w:tcW w:w="2412" w:type="dxa"/>
                <w:gridSpan w:val="2"/>
              </w:tcPr>
            </w:tcPrChange>
          </w:tcPr>
          <w:p w14:paraId="53460E0F" w14:textId="22D572AA" w:rsidR="00317DAF" w:rsidRPr="00962584" w:rsidRDefault="008D791F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NatFor</w:t>
            </w:r>
            <w:r w:rsidR="00013D5B" w:rsidRPr="00962584">
              <w:rPr>
                <w:rFonts w:ascii="Arial" w:hAnsi="Arial" w:cs="Arial"/>
                <w:sz w:val="20"/>
                <w:szCs w:val="20"/>
              </w:rPr>
              <w:t>Or</w:t>
            </w:r>
            <w:r w:rsidR="00103430" w:rsidRPr="00962584">
              <w:rPr>
                <w:rFonts w:ascii="Arial" w:hAnsi="Arial" w:cs="Arial"/>
                <w:sz w:val="20"/>
                <w:szCs w:val="20"/>
              </w:rPr>
              <w:t>gCode</w:t>
            </w:r>
          </w:p>
        </w:tc>
        <w:tc>
          <w:tcPr>
            <w:tcW w:w="6228" w:type="dxa"/>
            <w:tcPrChange w:id="437" w:author="Adam Ludvig" w:date="2018-03-27T14:18:00Z">
              <w:tcPr>
                <w:tcW w:w="6228" w:type="dxa"/>
                <w:gridSpan w:val="2"/>
              </w:tcPr>
            </w:tcPrChange>
          </w:tcPr>
          <w:p w14:paraId="41962519" w14:textId="53FF986A" w:rsidR="00317DAF" w:rsidRPr="00962584" w:rsidRDefault="00A23036" w:rsidP="005C09D9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</w:t>
            </w:r>
            <w:r w:rsidR="005B6DF4" w:rsidRPr="00962584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natural forest origin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="005C09D9" w:rsidRPr="00962584">
              <w:rPr>
                <w:rFonts w:ascii="Arial" w:hAnsi="Arial" w:cs="Arial"/>
                <w:sz w:val="20"/>
                <w:szCs w:val="20"/>
              </w:rPr>
              <w:t>Ref.Table  NaturalForestOrigin</w:t>
            </w:r>
            <w:proofErr w:type="gramEnd"/>
            <w:r w:rsidR="005C09D9"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438" w:author="Adam Ludvig" w:date="2018-03-27T14:18:00Z">
              <w:tcPr>
                <w:tcW w:w="1620" w:type="dxa"/>
                <w:gridSpan w:val="3"/>
              </w:tcPr>
            </w:tcPrChange>
          </w:tcPr>
          <w:p w14:paraId="381A0D25" w14:textId="4AA5E2D6" w:rsidR="00317DAF" w:rsidRPr="00962584" w:rsidRDefault="005B6DF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439" w:author="Adam Ludvig" w:date="2018-03-27T14:18:00Z">
              <w:tcPr>
                <w:tcW w:w="900" w:type="dxa"/>
                <w:gridSpan w:val="2"/>
              </w:tcPr>
            </w:tcPrChange>
          </w:tcPr>
          <w:p w14:paraId="5A770ED8" w14:textId="59B845AA" w:rsidR="00317DAF" w:rsidRPr="00962584" w:rsidRDefault="00013D5B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</w:t>
            </w:r>
            <w:r w:rsidR="005B6DF4" w:rsidRPr="00962584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709" w:type="dxa"/>
            <w:tcPrChange w:id="440" w:author="Adam Ludvig" w:date="2018-03-27T14:18:00Z">
              <w:tcPr>
                <w:tcW w:w="720" w:type="dxa"/>
                <w:gridSpan w:val="2"/>
              </w:tcPr>
            </w:tcPrChange>
          </w:tcPr>
          <w:p w14:paraId="24815C79" w14:textId="57946095" w:rsidR="00317DAF" w:rsidRPr="00962584" w:rsidRDefault="005B6DF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441" w:author="Adam Ludvig" w:date="2018-03-27T14:18:00Z">
              <w:tcPr>
                <w:tcW w:w="900" w:type="dxa"/>
                <w:gridSpan w:val="2"/>
              </w:tcPr>
            </w:tcPrChange>
          </w:tcPr>
          <w:p w14:paraId="11C545EE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42" w:author="Adam Ludvig" w:date="2018-03-27T14:18:00Z">
              <w:tcPr>
                <w:tcW w:w="1080" w:type="dxa"/>
              </w:tcPr>
            </w:tcPrChange>
          </w:tcPr>
          <w:p w14:paraId="5818893C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8B2" w:rsidRPr="00962584" w14:paraId="7F13A5C8" w14:textId="77777777" w:rsidTr="00DC79EF">
        <w:trPr>
          <w:trPrChange w:id="44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44" w:author="Adam Ludvig" w:date="2018-03-27T14:18:00Z">
              <w:tcPr>
                <w:tcW w:w="2412" w:type="dxa"/>
                <w:gridSpan w:val="2"/>
              </w:tcPr>
            </w:tcPrChange>
          </w:tcPr>
          <w:p w14:paraId="0212A4FF" w14:textId="251A366C" w:rsidR="004D08B2" w:rsidRPr="00962584" w:rsidRDefault="0039166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OldPlotCode</w:t>
            </w:r>
          </w:p>
        </w:tc>
        <w:tc>
          <w:tcPr>
            <w:tcW w:w="6228" w:type="dxa"/>
            <w:tcPrChange w:id="445" w:author="Adam Ludvig" w:date="2018-03-27T14:18:00Z">
              <w:tcPr>
                <w:tcW w:w="6228" w:type="dxa"/>
                <w:gridSpan w:val="2"/>
              </w:tcPr>
            </w:tcPrChange>
          </w:tcPr>
          <w:p w14:paraId="20507978" w14:textId="6238674C" w:rsidR="004D08B2" w:rsidRPr="00962584" w:rsidRDefault="00A23036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O</w:t>
            </w:r>
            <w:r w:rsidR="00391664" w:rsidRPr="00962584">
              <w:rPr>
                <w:rFonts w:ascii="Arial" w:hAnsi="Arial" w:cs="Arial"/>
                <w:sz w:val="20"/>
                <w:szCs w:val="20"/>
              </w:rPr>
              <w:t xml:space="preserve">ld plot </w:t>
            </w:r>
            <w:r w:rsidR="00050077" w:rsidRPr="00962584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426" w:type="dxa"/>
            <w:tcPrChange w:id="446" w:author="Adam Ludvig" w:date="2018-03-27T14:18:00Z">
              <w:tcPr>
                <w:tcW w:w="1620" w:type="dxa"/>
                <w:gridSpan w:val="3"/>
              </w:tcPr>
            </w:tcPrChange>
          </w:tcPr>
          <w:p w14:paraId="4A50B83A" w14:textId="07F18643" w:rsidR="004D08B2" w:rsidRPr="00962584" w:rsidRDefault="0039166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447" w:author="Adam Ludvig" w:date="2018-03-27T14:18:00Z">
              <w:tcPr>
                <w:tcW w:w="900" w:type="dxa"/>
                <w:gridSpan w:val="2"/>
              </w:tcPr>
            </w:tcPrChange>
          </w:tcPr>
          <w:p w14:paraId="15B86C6E" w14:textId="57B865F8" w:rsidR="004D08B2" w:rsidRPr="00962584" w:rsidRDefault="0039166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PrChange w:id="448" w:author="Adam Ludvig" w:date="2018-03-27T14:18:00Z">
              <w:tcPr>
                <w:tcW w:w="720" w:type="dxa"/>
                <w:gridSpan w:val="2"/>
              </w:tcPr>
            </w:tcPrChange>
          </w:tcPr>
          <w:p w14:paraId="5F2465E4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449" w:author="Adam Ludvig" w:date="2018-03-27T14:18:00Z">
              <w:tcPr>
                <w:tcW w:w="900" w:type="dxa"/>
                <w:gridSpan w:val="2"/>
              </w:tcPr>
            </w:tcPrChange>
          </w:tcPr>
          <w:p w14:paraId="1265C2EF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50" w:author="Adam Ludvig" w:date="2018-03-27T14:18:00Z">
              <w:tcPr>
                <w:tcW w:w="1080" w:type="dxa"/>
              </w:tcPr>
            </w:tcPrChange>
          </w:tcPr>
          <w:p w14:paraId="64F3FBE6" w14:textId="77777777" w:rsidR="004D08B2" w:rsidRPr="00962584" w:rsidRDefault="004D08B2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7DAF" w:rsidRPr="00962584" w14:paraId="694B5EE4" w14:textId="77777777" w:rsidTr="00DC79EF">
        <w:trPr>
          <w:trPrChange w:id="45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52" w:author="Adam Ludvig" w:date="2018-03-27T14:18:00Z">
              <w:tcPr>
                <w:tcW w:w="2412" w:type="dxa"/>
                <w:gridSpan w:val="2"/>
              </w:tcPr>
            </w:tcPrChange>
          </w:tcPr>
          <w:p w14:paraId="1A7AE767" w14:textId="582CCCAF" w:rsidR="00317DAF" w:rsidRPr="00962584" w:rsidRDefault="0039166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PosStatusCode</w:t>
            </w:r>
          </w:p>
        </w:tc>
        <w:tc>
          <w:tcPr>
            <w:tcW w:w="6228" w:type="dxa"/>
            <w:tcPrChange w:id="453" w:author="Adam Ludvig" w:date="2018-03-27T14:18:00Z">
              <w:tcPr>
                <w:tcW w:w="6228" w:type="dxa"/>
                <w:gridSpan w:val="2"/>
              </w:tcPr>
            </w:tcPrChange>
          </w:tcPr>
          <w:p w14:paraId="780C2B43" w14:textId="03C2441C" w:rsidR="00317DAF" w:rsidRPr="00962584" w:rsidRDefault="0039166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Relative location of the plot compared to actual position</w:t>
            </w:r>
            <w:r w:rsidR="005C09D9" w:rsidRPr="00962584">
              <w:rPr>
                <w:rFonts w:ascii="Arial" w:hAnsi="Arial" w:cs="Arial"/>
                <w:sz w:val="20"/>
                <w:szCs w:val="20"/>
              </w:rPr>
              <w:t xml:space="preserve"> ForestUseSituation (Ref: Table PlotPositionStatus)</w:t>
            </w:r>
          </w:p>
        </w:tc>
        <w:tc>
          <w:tcPr>
            <w:tcW w:w="1426" w:type="dxa"/>
            <w:tcPrChange w:id="454" w:author="Adam Ludvig" w:date="2018-03-27T14:18:00Z">
              <w:tcPr>
                <w:tcW w:w="1620" w:type="dxa"/>
                <w:gridSpan w:val="3"/>
              </w:tcPr>
            </w:tcPrChange>
          </w:tcPr>
          <w:p w14:paraId="05E4A92C" w14:textId="379152E4" w:rsidR="00317DAF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455" w:author="Adam Ludvig" w:date="2018-03-27T14:18:00Z">
              <w:tcPr>
                <w:tcW w:w="900" w:type="dxa"/>
                <w:gridSpan w:val="2"/>
              </w:tcPr>
            </w:tcPrChange>
          </w:tcPr>
          <w:p w14:paraId="303AABF7" w14:textId="5E22165C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56" w:author="Adam Ludvig" w:date="2018-03-27T14:18:00Z">
              <w:tcPr>
                <w:tcW w:w="720" w:type="dxa"/>
                <w:gridSpan w:val="2"/>
              </w:tcPr>
            </w:tcPrChange>
          </w:tcPr>
          <w:p w14:paraId="55E3F84C" w14:textId="54183F20" w:rsidR="00317DAF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57" w:author="Adam Ludvig" w:date="2018-03-27T14:18:00Z">
              <w:tcPr>
                <w:tcW w:w="900" w:type="dxa"/>
                <w:gridSpan w:val="2"/>
              </w:tcPr>
            </w:tcPrChange>
          </w:tcPr>
          <w:p w14:paraId="25B96616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58" w:author="Adam Ludvig" w:date="2018-03-27T14:18:00Z">
              <w:tcPr>
                <w:tcW w:w="1080" w:type="dxa"/>
              </w:tcPr>
            </w:tcPrChange>
          </w:tcPr>
          <w:p w14:paraId="548E11BD" w14:textId="77777777" w:rsidR="00317DAF" w:rsidRPr="00962584" w:rsidRDefault="00317DAF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584" w:rsidRPr="00962584" w14:paraId="0139BD9D" w14:textId="77777777" w:rsidTr="00DC79EF">
        <w:trPr>
          <w:trPrChange w:id="45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60" w:author="Adam Ludvig" w:date="2018-03-27T14:18:00Z">
              <w:tcPr>
                <w:tcW w:w="2412" w:type="dxa"/>
                <w:gridSpan w:val="2"/>
              </w:tcPr>
            </w:tcPrChange>
          </w:tcPr>
          <w:p w14:paraId="1F052C8A" w14:textId="1F2BE41D" w:rsidR="00962584" w:rsidRPr="00962584" w:rsidRDefault="00962584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ChangeTypeIDLast</w:t>
            </w:r>
          </w:p>
        </w:tc>
        <w:tc>
          <w:tcPr>
            <w:tcW w:w="6228" w:type="dxa"/>
            <w:tcPrChange w:id="461" w:author="Adam Ludvig" w:date="2018-03-27T14:18:00Z">
              <w:tcPr>
                <w:tcW w:w="6228" w:type="dxa"/>
                <w:gridSpan w:val="2"/>
              </w:tcPr>
            </w:tcPrChange>
          </w:tcPr>
          <w:p w14:paraId="248A5E0F" w14:textId="71DAE93A" w:rsidR="00962584" w:rsidRPr="00962584" w:rsidRDefault="00962584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type of last monitoring change (Ref. Table MonitoringChangeType)</w:t>
            </w:r>
          </w:p>
        </w:tc>
        <w:tc>
          <w:tcPr>
            <w:tcW w:w="1426" w:type="dxa"/>
            <w:tcPrChange w:id="462" w:author="Adam Ludvig" w:date="2018-03-27T14:18:00Z">
              <w:tcPr>
                <w:tcW w:w="1620" w:type="dxa"/>
                <w:gridSpan w:val="3"/>
              </w:tcPr>
            </w:tcPrChange>
          </w:tcPr>
          <w:p w14:paraId="6B473A91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463" w:author="Adam Ludvig" w:date="2018-03-27T14:18:00Z">
              <w:tcPr>
                <w:tcW w:w="900" w:type="dxa"/>
                <w:gridSpan w:val="2"/>
              </w:tcPr>
            </w:tcPrChange>
          </w:tcPr>
          <w:p w14:paraId="269EB3B4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64" w:author="Adam Ludvig" w:date="2018-03-27T14:18:00Z">
              <w:tcPr>
                <w:tcW w:w="720" w:type="dxa"/>
                <w:gridSpan w:val="2"/>
              </w:tcPr>
            </w:tcPrChange>
          </w:tcPr>
          <w:p w14:paraId="3160D0F1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65" w:author="Adam Ludvig" w:date="2018-03-27T14:18:00Z">
              <w:tcPr>
                <w:tcW w:w="900" w:type="dxa"/>
                <w:gridSpan w:val="2"/>
              </w:tcPr>
            </w:tcPrChange>
          </w:tcPr>
          <w:p w14:paraId="6A3C6B24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66" w:author="Adam Ludvig" w:date="2018-03-27T14:18:00Z">
              <w:tcPr>
                <w:tcW w:w="1080" w:type="dxa"/>
              </w:tcPr>
            </w:tcPrChange>
          </w:tcPr>
          <w:p w14:paraId="2AE729C2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584" w:rsidRPr="00962584" w14:paraId="62E5BC62" w14:textId="77777777" w:rsidTr="00DC79EF">
        <w:trPr>
          <w:trPrChange w:id="46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68" w:author="Adam Ludvig" w:date="2018-03-27T14:18:00Z">
              <w:tcPr>
                <w:tcW w:w="2412" w:type="dxa"/>
                <w:gridSpan w:val="2"/>
              </w:tcPr>
            </w:tcPrChange>
          </w:tcPr>
          <w:p w14:paraId="2D1CB14F" w14:textId="77777777" w:rsidR="00962584" w:rsidRPr="00962584" w:rsidRDefault="00962584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228" w:type="dxa"/>
            <w:tcPrChange w:id="469" w:author="Adam Ludvig" w:date="2018-03-27T14:18:00Z">
              <w:tcPr>
                <w:tcW w:w="6228" w:type="dxa"/>
                <w:gridSpan w:val="2"/>
              </w:tcPr>
            </w:tcPrChange>
          </w:tcPr>
          <w:p w14:paraId="40CAF6A5" w14:textId="77777777" w:rsidR="00962584" w:rsidRPr="00962584" w:rsidRDefault="00962584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Spatial boundary of the plot</w:t>
            </w:r>
          </w:p>
        </w:tc>
        <w:tc>
          <w:tcPr>
            <w:tcW w:w="1426" w:type="dxa"/>
            <w:tcPrChange w:id="470" w:author="Adam Ludvig" w:date="2018-03-27T14:18:00Z">
              <w:tcPr>
                <w:tcW w:w="1620" w:type="dxa"/>
                <w:gridSpan w:val="3"/>
              </w:tcPr>
            </w:tcPrChange>
          </w:tcPr>
          <w:p w14:paraId="4564F4B4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851" w:type="dxa"/>
            <w:tcPrChange w:id="471" w:author="Adam Ludvig" w:date="2018-03-27T14:18:00Z">
              <w:tcPr>
                <w:tcW w:w="900" w:type="dxa"/>
                <w:gridSpan w:val="2"/>
              </w:tcPr>
            </w:tcPrChange>
          </w:tcPr>
          <w:p w14:paraId="4D0C7249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72" w:author="Adam Ludvig" w:date="2018-03-27T14:18:00Z">
              <w:tcPr>
                <w:tcW w:w="720" w:type="dxa"/>
                <w:gridSpan w:val="2"/>
              </w:tcPr>
            </w:tcPrChange>
          </w:tcPr>
          <w:p w14:paraId="71892CA3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473" w:author="Adam Ludvig" w:date="2018-03-27T14:18:00Z">
              <w:tcPr>
                <w:tcW w:w="900" w:type="dxa"/>
                <w:gridSpan w:val="2"/>
              </w:tcPr>
            </w:tcPrChange>
          </w:tcPr>
          <w:p w14:paraId="36826C6A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474" w:author="Adam Ludvig" w:date="2018-03-27T14:18:00Z">
              <w:tcPr>
                <w:tcW w:w="1080" w:type="dxa"/>
              </w:tcPr>
            </w:tcPrChange>
          </w:tcPr>
          <w:p w14:paraId="4485FA72" w14:textId="77777777" w:rsidR="00962584" w:rsidRPr="00962584" w:rsidRDefault="00962584" w:rsidP="00962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1" w:rsidRPr="00962584" w14:paraId="4ACF4E63" w14:textId="77777777" w:rsidTr="00DC79EF">
        <w:trPr>
          <w:trPrChange w:id="47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76" w:author="Adam Ludvig" w:date="2018-03-27T14:18:00Z">
              <w:tcPr>
                <w:tcW w:w="2412" w:type="dxa"/>
                <w:gridSpan w:val="2"/>
              </w:tcPr>
            </w:tcPrChange>
          </w:tcPr>
          <w:p w14:paraId="200DEB85" w14:textId="0DFF04E8" w:rsidR="00FB6981" w:rsidRPr="00962584" w:rsidRDefault="00FB6981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ChangeTypeID</w:t>
            </w:r>
          </w:p>
        </w:tc>
        <w:tc>
          <w:tcPr>
            <w:tcW w:w="6228" w:type="dxa"/>
            <w:tcPrChange w:id="477" w:author="Adam Ludvig" w:date="2018-03-27T14:18:00Z">
              <w:tcPr>
                <w:tcW w:w="6228" w:type="dxa"/>
                <w:gridSpan w:val="2"/>
              </w:tcPr>
            </w:tcPrChange>
          </w:tcPr>
          <w:p w14:paraId="511101EA" w14:textId="061DE75B" w:rsidR="00FB6981" w:rsidRPr="00962584" w:rsidRDefault="00FB6981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type of monitoring change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478" w:author="Adam Ludvig" w:date="2018-03-27T14:18:00Z">
              <w:tcPr>
                <w:tcW w:w="1620" w:type="dxa"/>
                <w:gridSpan w:val="3"/>
              </w:tcPr>
            </w:tcPrChange>
          </w:tcPr>
          <w:p w14:paraId="14835B7B" w14:textId="21E78631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479" w:author="Adam Ludvig" w:date="2018-03-27T14:18:00Z">
              <w:tcPr>
                <w:tcW w:w="900" w:type="dxa"/>
                <w:gridSpan w:val="2"/>
              </w:tcPr>
            </w:tcPrChange>
          </w:tcPr>
          <w:p w14:paraId="0E593FA0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80" w:author="Adam Ludvig" w:date="2018-03-27T14:18:00Z">
              <w:tcPr>
                <w:tcW w:w="720" w:type="dxa"/>
                <w:gridSpan w:val="2"/>
              </w:tcPr>
            </w:tcPrChange>
          </w:tcPr>
          <w:p w14:paraId="10EA8A9C" w14:textId="413A9893" w:rsidR="00FB6981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81" w:author="Adam Ludvig" w:date="2018-03-27T14:18:00Z">
              <w:tcPr>
                <w:tcW w:w="900" w:type="dxa"/>
                <w:gridSpan w:val="2"/>
              </w:tcPr>
            </w:tcPrChange>
          </w:tcPr>
          <w:p w14:paraId="10D43FF7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82" w:author="Adam Ludvig" w:date="2018-03-27T14:18:00Z">
              <w:tcPr>
                <w:tcW w:w="1080" w:type="dxa"/>
              </w:tcPr>
            </w:tcPrChange>
          </w:tcPr>
          <w:p w14:paraId="39A6B089" w14:textId="77777777" w:rsidR="00FB6981" w:rsidRPr="00962584" w:rsidRDefault="00FB6981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57E" w:rsidRPr="00962584" w14:paraId="609948A6" w14:textId="77777777" w:rsidTr="00DC79EF">
        <w:trPr>
          <w:trPrChange w:id="48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84" w:author="Adam Ludvig" w:date="2018-03-27T14:18:00Z">
              <w:tcPr>
                <w:tcW w:w="2412" w:type="dxa"/>
                <w:gridSpan w:val="2"/>
              </w:tcPr>
            </w:tcPrChange>
          </w:tcPr>
          <w:p w14:paraId="4D21E0F6" w14:textId="7384F998" w:rsidR="00EF257E" w:rsidRPr="00962584" w:rsidRDefault="00EF257E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6228" w:type="dxa"/>
            <w:tcPrChange w:id="485" w:author="Adam Ludvig" w:date="2018-03-27T14:18:00Z">
              <w:tcPr>
                <w:tcW w:w="6228" w:type="dxa"/>
                <w:gridSpan w:val="2"/>
              </w:tcPr>
            </w:tcPrChange>
          </w:tcPr>
          <w:p w14:paraId="27C00D9E" w14:textId="3EDB8E71" w:rsidR="00EF257E" w:rsidRPr="00962584" w:rsidRDefault="00EF257E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time when the change occurs to the plot</w:t>
            </w:r>
          </w:p>
        </w:tc>
        <w:tc>
          <w:tcPr>
            <w:tcW w:w="1426" w:type="dxa"/>
            <w:tcPrChange w:id="486" w:author="Adam Ludvig" w:date="2018-03-27T14:18:00Z">
              <w:tcPr>
                <w:tcW w:w="1620" w:type="dxa"/>
                <w:gridSpan w:val="3"/>
              </w:tcPr>
            </w:tcPrChange>
          </w:tcPr>
          <w:p w14:paraId="0DD72E7C" w14:textId="07F45AEC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tcPrChange w:id="487" w:author="Adam Ludvig" w:date="2018-03-27T14:18:00Z">
              <w:tcPr>
                <w:tcW w:w="900" w:type="dxa"/>
                <w:gridSpan w:val="2"/>
              </w:tcPr>
            </w:tcPrChange>
          </w:tcPr>
          <w:p w14:paraId="131EF47C" w14:textId="77777777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488" w:author="Adam Ludvig" w:date="2018-03-27T14:18:00Z">
              <w:tcPr>
                <w:tcW w:w="720" w:type="dxa"/>
                <w:gridSpan w:val="2"/>
              </w:tcPr>
            </w:tcPrChange>
          </w:tcPr>
          <w:p w14:paraId="2595FDAF" w14:textId="7FFC1318" w:rsidR="00EF257E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89" w:author="Adam Ludvig" w:date="2018-03-27T14:18:00Z">
              <w:tcPr>
                <w:tcW w:w="900" w:type="dxa"/>
                <w:gridSpan w:val="2"/>
              </w:tcPr>
            </w:tcPrChange>
          </w:tcPr>
          <w:p w14:paraId="0631E4BD" w14:textId="77777777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90" w:author="Adam Ludvig" w:date="2018-03-27T14:18:00Z">
              <w:tcPr>
                <w:tcW w:w="1080" w:type="dxa"/>
              </w:tcPr>
            </w:tcPrChange>
          </w:tcPr>
          <w:p w14:paraId="4320E90C" w14:textId="77777777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57E" w:rsidRPr="00962584" w14:paraId="6B585563" w14:textId="77777777" w:rsidTr="00DC79EF">
        <w:trPr>
          <w:trPrChange w:id="49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492" w:author="Adam Ludvig" w:date="2018-03-27T14:18:00Z">
              <w:tcPr>
                <w:tcW w:w="2412" w:type="dxa"/>
                <w:gridSpan w:val="2"/>
              </w:tcPr>
            </w:tcPrChange>
          </w:tcPr>
          <w:p w14:paraId="2CD33E88" w14:textId="36D0B093" w:rsidR="00EF257E" w:rsidRPr="00962584" w:rsidRDefault="00EF257E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AreaAffected</w:t>
            </w:r>
          </w:p>
        </w:tc>
        <w:tc>
          <w:tcPr>
            <w:tcW w:w="6228" w:type="dxa"/>
            <w:tcPrChange w:id="493" w:author="Adam Ludvig" w:date="2018-03-27T14:18:00Z">
              <w:tcPr>
                <w:tcW w:w="6228" w:type="dxa"/>
                <w:gridSpan w:val="2"/>
              </w:tcPr>
            </w:tcPrChange>
          </w:tcPr>
          <w:p w14:paraId="3F12C046" w14:textId="2782C60A" w:rsidR="00EF257E" w:rsidRPr="00962584" w:rsidRDefault="00EF257E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area affected by the last change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494" w:author="Adam Ludvig" w:date="2018-03-27T14:18:00Z">
              <w:tcPr>
                <w:tcW w:w="1620" w:type="dxa"/>
                <w:gridSpan w:val="3"/>
              </w:tcPr>
            </w:tcPrChange>
          </w:tcPr>
          <w:p w14:paraId="4D67013D" w14:textId="7F12C9BF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495" w:author="Adam Ludvig" w:date="2018-03-27T14:18:00Z">
              <w:tcPr>
                <w:tcW w:w="900" w:type="dxa"/>
                <w:gridSpan w:val="2"/>
              </w:tcPr>
            </w:tcPrChange>
          </w:tcPr>
          <w:p w14:paraId="03A769C4" w14:textId="0ED29622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709" w:type="dxa"/>
            <w:tcPrChange w:id="496" w:author="Adam Ludvig" w:date="2018-03-27T14:18:00Z">
              <w:tcPr>
                <w:tcW w:w="720" w:type="dxa"/>
                <w:gridSpan w:val="2"/>
              </w:tcPr>
            </w:tcPrChange>
          </w:tcPr>
          <w:p w14:paraId="48912732" w14:textId="04757BCE" w:rsidR="00EF257E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497" w:author="Adam Ludvig" w:date="2018-03-27T14:18:00Z">
              <w:tcPr>
                <w:tcW w:w="900" w:type="dxa"/>
                <w:gridSpan w:val="2"/>
              </w:tcPr>
            </w:tcPrChange>
          </w:tcPr>
          <w:p w14:paraId="03997C57" w14:textId="77777777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498" w:author="Adam Ludvig" w:date="2018-03-27T14:18:00Z">
              <w:tcPr>
                <w:tcW w:w="1080" w:type="dxa"/>
              </w:tcPr>
            </w:tcPrChange>
          </w:tcPr>
          <w:p w14:paraId="3243BA8C" w14:textId="77777777" w:rsidR="00EF257E" w:rsidRPr="00962584" w:rsidRDefault="00EF257E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57E" w:rsidRPr="00962584" w14:paraId="5179F98B" w14:textId="77777777" w:rsidTr="00DC79EF">
        <w:trPr>
          <w:trPrChange w:id="49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00" w:author="Adam Ludvig" w:date="2018-03-27T14:18:00Z">
              <w:tcPr>
                <w:tcW w:w="2412" w:type="dxa"/>
                <w:gridSpan w:val="2"/>
              </w:tcPr>
            </w:tcPrChange>
          </w:tcPr>
          <w:p w14:paraId="1381A911" w14:textId="5FB71EB8" w:rsidR="00EF257E" w:rsidRPr="00962584" w:rsidRDefault="00EF257E" w:rsidP="00EF257E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VolumeAffected</w:t>
            </w:r>
          </w:p>
        </w:tc>
        <w:tc>
          <w:tcPr>
            <w:tcW w:w="6228" w:type="dxa"/>
            <w:tcPrChange w:id="501" w:author="Adam Ludvig" w:date="2018-03-27T14:18:00Z">
              <w:tcPr>
                <w:tcW w:w="6228" w:type="dxa"/>
                <w:gridSpan w:val="2"/>
              </w:tcPr>
            </w:tcPrChange>
          </w:tcPr>
          <w:p w14:paraId="703FAF10" w14:textId="72BE0363" w:rsidR="00EF257E" w:rsidRPr="00962584" w:rsidRDefault="00EF257E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volume affected by the last change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02" w:author="Adam Ludvig" w:date="2018-03-27T14:18:00Z">
              <w:tcPr>
                <w:tcW w:w="1620" w:type="dxa"/>
                <w:gridSpan w:val="3"/>
              </w:tcPr>
            </w:tcPrChange>
          </w:tcPr>
          <w:p w14:paraId="562BFA5D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03" w:author="Adam Ludvig" w:date="2018-03-27T14:18:00Z">
              <w:tcPr>
                <w:tcW w:w="900" w:type="dxa"/>
                <w:gridSpan w:val="2"/>
              </w:tcPr>
            </w:tcPrChange>
          </w:tcPr>
          <w:p w14:paraId="70309DDF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709" w:type="dxa"/>
            <w:tcPrChange w:id="504" w:author="Adam Ludvig" w:date="2018-03-27T14:18:00Z">
              <w:tcPr>
                <w:tcW w:w="720" w:type="dxa"/>
                <w:gridSpan w:val="2"/>
              </w:tcPr>
            </w:tcPrChange>
          </w:tcPr>
          <w:p w14:paraId="142556EC" w14:textId="2A1B3985" w:rsidR="00EF257E" w:rsidRPr="00962584" w:rsidRDefault="00062EA4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05" w:author="Adam Ludvig" w:date="2018-03-27T14:18:00Z">
              <w:tcPr>
                <w:tcW w:w="900" w:type="dxa"/>
                <w:gridSpan w:val="2"/>
              </w:tcPr>
            </w:tcPrChange>
          </w:tcPr>
          <w:p w14:paraId="77844637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06" w:author="Adam Ludvig" w:date="2018-03-27T14:18:00Z">
              <w:tcPr>
                <w:tcW w:w="1080" w:type="dxa"/>
              </w:tcPr>
            </w:tcPrChange>
          </w:tcPr>
          <w:p w14:paraId="2886ABCF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57E" w:rsidRPr="00962584" w14:paraId="6BD01CD7" w14:textId="77777777" w:rsidTr="00DC79EF">
        <w:trPr>
          <w:trPrChange w:id="50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08" w:author="Adam Ludvig" w:date="2018-03-27T14:18:00Z">
              <w:tcPr>
                <w:tcW w:w="2412" w:type="dxa"/>
                <w:gridSpan w:val="2"/>
              </w:tcPr>
            </w:tcPrChange>
          </w:tcPr>
          <w:p w14:paraId="4F671F10" w14:textId="7326CDA6" w:rsidR="00EF257E" w:rsidRPr="00962584" w:rsidRDefault="00EF257E" w:rsidP="00EF257E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StemsNoAffected</w:t>
            </w:r>
          </w:p>
        </w:tc>
        <w:tc>
          <w:tcPr>
            <w:tcW w:w="6228" w:type="dxa"/>
            <w:tcPrChange w:id="509" w:author="Adam Ludvig" w:date="2018-03-27T14:18:00Z">
              <w:tcPr>
                <w:tcW w:w="6228" w:type="dxa"/>
                <w:gridSpan w:val="2"/>
              </w:tcPr>
            </w:tcPrChange>
          </w:tcPr>
          <w:p w14:paraId="421F9349" w14:textId="12C7571E" w:rsidR="00EF257E" w:rsidRPr="00962584" w:rsidRDefault="00EF257E" w:rsidP="0096258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a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>rea affected by the last change that is used as temporary placeholder to trigger the update in the Table ForestMonitoring</w:t>
            </w:r>
          </w:p>
        </w:tc>
        <w:tc>
          <w:tcPr>
            <w:tcW w:w="1426" w:type="dxa"/>
            <w:tcPrChange w:id="510" w:author="Adam Ludvig" w:date="2018-03-27T14:18:00Z">
              <w:tcPr>
                <w:tcW w:w="1620" w:type="dxa"/>
                <w:gridSpan w:val="3"/>
              </w:tcPr>
            </w:tcPrChange>
          </w:tcPr>
          <w:p w14:paraId="506235A1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11" w:author="Adam Ludvig" w:date="2018-03-27T14:18:00Z">
              <w:tcPr>
                <w:tcW w:w="900" w:type="dxa"/>
                <w:gridSpan w:val="2"/>
              </w:tcPr>
            </w:tcPrChange>
          </w:tcPr>
          <w:p w14:paraId="62B040B8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709" w:type="dxa"/>
            <w:tcPrChange w:id="512" w:author="Adam Ludvig" w:date="2018-03-27T14:18:00Z">
              <w:tcPr>
                <w:tcW w:w="720" w:type="dxa"/>
                <w:gridSpan w:val="2"/>
              </w:tcPr>
            </w:tcPrChange>
          </w:tcPr>
          <w:p w14:paraId="1EAFCDE1" w14:textId="717A792E" w:rsidR="00EF257E" w:rsidRPr="00962584" w:rsidRDefault="00062EA4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13" w:author="Adam Ludvig" w:date="2018-03-27T14:18:00Z">
              <w:tcPr>
                <w:tcW w:w="900" w:type="dxa"/>
                <w:gridSpan w:val="2"/>
              </w:tcPr>
            </w:tcPrChange>
          </w:tcPr>
          <w:p w14:paraId="5979EDF4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14" w:author="Adam Ludvig" w:date="2018-03-27T14:18:00Z">
              <w:tcPr>
                <w:tcW w:w="1080" w:type="dxa"/>
              </w:tcPr>
            </w:tcPrChange>
          </w:tcPr>
          <w:p w14:paraId="35AA92D7" w14:textId="77777777" w:rsidR="00EF257E" w:rsidRPr="00962584" w:rsidRDefault="00EF257E" w:rsidP="00EF25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AD" w:rsidRPr="00962584" w14:paraId="2BA27A07" w14:textId="77777777" w:rsidTr="00DC79EF">
        <w:trPr>
          <w:trPrChange w:id="51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16" w:author="Adam Ludvig" w:date="2018-03-27T14:18:00Z">
              <w:tcPr>
                <w:tcW w:w="2412" w:type="dxa"/>
                <w:gridSpan w:val="2"/>
              </w:tcPr>
            </w:tcPrChange>
          </w:tcPr>
          <w:p w14:paraId="65F1624D" w14:textId="58B99C8E" w:rsidR="00DF23AD" w:rsidRPr="00962584" w:rsidRDefault="00DF23AD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Method_plantation</w:t>
            </w:r>
          </w:p>
        </w:tc>
        <w:tc>
          <w:tcPr>
            <w:tcW w:w="6228" w:type="dxa"/>
            <w:tcPrChange w:id="517" w:author="Adam Ludvig" w:date="2018-03-27T14:18:00Z">
              <w:tcPr>
                <w:tcW w:w="6228" w:type="dxa"/>
                <w:gridSpan w:val="2"/>
              </w:tcPr>
            </w:tcPrChange>
          </w:tcPr>
          <w:p w14:paraId="78551CAE" w14:textId="531CAFAC" w:rsidR="00DF23AD" w:rsidRPr="00962584" w:rsidRDefault="00DF23AD" w:rsidP="00DF23AD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Type of plantation species (Ref. Table 17.</w:t>
            </w:r>
            <w:r w:rsidRPr="00962584">
              <w:rPr>
                <w:rFonts w:ascii="Arial" w:hAnsi="Arial" w:cs="Arial"/>
                <w:bCs/>
                <w:sz w:val="20"/>
                <w:szCs w:val="20"/>
                <w:lang w:val="nl-NL"/>
              </w:rPr>
              <w:t xml:space="preserve"> Classification and encoding the type of plantation species</w:t>
            </w:r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18" w:author="Adam Ludvig" w:date="2018-03-27T14:18:00Z">
              <w:tcPr>
                <w:tcW w:w="1620" w:type="dxa"/>
                <w:gridSpan w:val="3"/>
              </w:tcPr>
            </w:tcPrChange>
          </w:tcPr>
          <w:p w14:paraId="743A30F3" w14:textId="3A621405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19" w:author="Adam Ludvig" w:date="2018-03-27T14:18:00Z">
              <w:tcPr>
                <w:tcW w:w="900" w:type="dxa"/>
                <w:gridSpan w:val="2"/>
              </w:tcPr>
            </w:tcPrChange>
          </w:tcPr>
          <w:p w14:paraId="7774D049" w14:textId="5FA6E24D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709" w:type="dxa"/>
            <w:tcPrChange w:id="520" w:author="Adam Ludvig" w:date="2018-03-27T14:18:00Z">
              <w:tcPr>
                <w:tcW w:w="720" w:type="dxa"/>
                <w:gridSpan w:val="2"/>
              </w:tcPr>
            </w:tcPrChange>
          </w:tcPr>
          <w:p w14:paraId="57678405" w14:textId="0287E010" w:rsidR="00DF23AD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21" w:author="Adam Ludvig" w:date="2018-03-27T14:18:00Z">
              <w:tcPr>
                <w:tcW w:w="900" w:type="dxa"/>
                <w:gridSpan w:val="2"/>
              </w:tcPr>
            </w:tcPrChange>
          </w:tcPr>
          <w:p w14:paraId="39408544" w14:textId="77777777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22" w:author="Adam Ludvig" w:date="2018-03-27T14:18:00Z">
              <w:tcPr>
                <w:tcW w:w="1080" w:type="dxa"/>
              </w:tcPr>
            </w:tcPrChange>
          </w:tcPr>
          <w:p w14:paraId="7B45462F" w14:textId="77777777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EA4" w:rsidRPr="00962584" w14:paraId="13394E63" w14:textId="77777777" w:rsidTr="00DC79EF">
        <w:trPr>
          <w:trPrChange w:id="523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24" w:author="Adam Ludvig" w:date="2018-03-27T14:18:00Z">
              <w:tcPr>
                <w:tcW w:w="2412" w:type="dxa"/>
                <w:gridSpan w:val="2"/>
              </w:tcPr>
            </w:tcPrChange>
          </w:tcPr>
          <w:p w14:paraId="5993607F" w14:textId="77777777" w:rsidR="00062EA4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DensityWood</w:t>
            </w:r>
          </w:p>
        </w:tc>
        <w:tc>
          <w:tcPr>
            <w:tcW w:w="6228" w:type="dxa"/>
            <w:tcPrChange w:id="525" w:author="Adam Ludvig" w:date="2018-03-27T14:18:00Z">
              <w:tcPr>
                <w:tcW w:w="6228" w:type="dxa"/>
                <w:gridSpan w:val="2"/>
              </w:tcPr>
            </w:tcPrChange>
          </w:tcPr>
          <w:p w14:paraId="05E9BC83" w14:textId="34999D51" w:rsidR="00062EA4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density of wood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26" w:author="Adam Ludvig" w:date="2018-03-27T14:18:00Z">
              <w:tcPr>
                <w:tcW w:w="1620" w:type="dxa"/>
                <w:gridSpan w:val="3"/>
              </w:tcPr>
            </w:tcPrChange>
          </w:tcPr>
          <w:p w14:paraId="72F18EEE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27" w:author="Adam Ludvig" w:date="2018-03-27T14:18:00Z">
              <w:tcPr>
                <w:tcW w:w="900" w:type="dxa"/>
                <w:gridSpan w:val="2"/>
              </w:tcPr>
            </w:tcPrChange>
          </w:tcPr>
          <w:p w14:paraId="38053A25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709" w:type="dxa"/>
            <w:tcPrChange w:id="528" w:author="Adam Ludvig" w:date="2018-03-27T14:18:00Z">
              <w:tcPr>
                <w:tcW w:w="720" w:type="dxa"/>
                <w:gridSpan w:val="2"/>
              </w:tcPr>
            </w:tcPrChange>
          </w:tcPr>
          <w:p w14:paraId="3B9476AE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29" w:author="Adam Ludvig" w:date="2018-03-27T14:18:00Z">
              <w:tcPr>
                <w:tcW w:w="900" w:type="dxa"/>
                <w:gridSpan w:val="2"/>
              </w:tcPr>
            </w:tcPrChange>
          </w:tcPr>
          <w:p w14:paraId="4999D7DD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30" w:author="Adam Ludvig" w:date="2018-03-27T14:18:00Z">
              <w:tcPr>
                <w:tcW w:w="1080" w:type="dxa"/>
              </w:tcPr>
            </w:tcPrChange>
          </w:tcPr>
          <w:p w14:paraId="2DFB0D48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AD" w:rsidRPr="00962584" w14:paraId="3617AFF4" w14:textId="77777777" w:rsidTr="00DC79EF">
        <w:trPr>
          <w:trPrChange w:id="531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32" w:author="Adam Ludvig" w:date="2018-03-27T14:18:00Z">
              <w:tcPr>
                <w:tcW w:w="2412" w:type="dxa"/>
                <w:gridSpan w:val="2"/>
              </w:tcPr>
            </w:tcPrChange>
          </w:tcPr>
          <w:p w14:paraId="3F77917D" w14:textId="182F5A53" w:rsidR="00DF23AD" w:rsidRPr="00962584" w:rsidRDefault="00062EA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DensityBamboo</w:t>
            </w:r>
          </w:p>
        </w:tc>
        <w:tc>
          <w:tcPr>
            <w:tcW w:w="6228" w:type="dxa"/>
            <w:tcPrChange w:id="533" w:author="Adam Ludvig" w:date="2018-03-27T14:18:00Z">
              <w:tcPr>
                <w:tcW w:w="6228" w:type="dxa"/>
                <w:gridSpan w:val="2"/>
              </w:tcPr>
            </w:tcPrChange>
          </w:tcPr>
          <w:p w14:paraId="6915325D" w14:textId="7DF3F644" w:rsidR="00DF23AD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density of bamboo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34" w:author="Adam Ludvig" w:date="2018-03-27T14:18:00Z">
              <w:tcPr>
                <w:tcW w:w="1620" w:type="dxa"/>
                <w:gridSpan w:val="3"/>
              </w:tcPr>
            </w:tcPrChange>
          </w:tcPr>
          <w:p w14:paraId="6D39FE56" w14:textId="30B4B524" w:rsidR="00DF23AD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35" w:author="Adam Ludvig" w:date="2018-03-27T14:18:00Z">
              <w:tcPr>
                <w:tcW w:w="900" w:type="dxa"/>
                <w:gridSpan w:val="2"/>
              </w:tcPr>
            </w:tcPrChange>
          </w:tcPr>
          <w:p w14:paraId="64DF204D" w14:textId="1F95E253" w:rsidR="00DF23AD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709" w:type="dxa"/>
            <w:tcPrChange w:id="536" w:author="Adam Ludvig" w:date="2018-03-27T14:18:00Z">
              <w:tcPr>
                <w:tcW w:w="720" w:type="dxa"/>
                <w:gridSpan w:val="2"/>
              </w:tcPr>
            </w:tcPrChange>
          </w:tcPr>
          <w:p w14:paraId="5EE71BF0" w14:textId="31AB6D27" w:rsidR="00DF23AD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37" w:author="Adam Ludvig" w:date="2018-03-27T14:18:00Z">
              <w:tcPr>
                <w:tcW w:w="900" w:type="dxa"/>
                <w:gridSpan w:val="2"/>
              </w:tcPr>
            </w:tcPrChange>
          </w:tcPr>
          <w:p w14:paraId="6327AA97" w14:textId="77777777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38" w:author="Adam Ludvig" w:date="2018-03-27T14:18:00Z">
              <w:tcPr>
                <w:tcW w:w="1080" w:type="dxa"/>
              </w:tcPr>
            </w:tcPrChange>
          </w:tcPr>
          <w:p w14:paraId="03C84BFC" w14:textId="77777777" w:rsidR="00DF23AD" w:rsidRPr="00962584" w:rsidRDefault="00DF23AD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EA4" w:rsidRPr="00962584" w14:paraId="1E4E76AE" w14:textId="77777777" w:rsidTr="00DC79EF">
        <w:trPr>
          <w:trPrChange w:id="539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40" w:author="Adam Ludvig" w:date="2018-03-27T14:18:00Z">
              <w:tcPr>
                <w:tcW w:w="2412" w:type="dxa"/>
                <w:gridSpan w:val="2"/>
              </w:tcPr>
            </w:tcPrChange>
          </w:tcPr>
          <w:p w14:paraId="2A603B66" w14:textId="77777777" w:rsidR="00062EA4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StemsNoThin</w:t>
            </w:r>
          </w:p>
        </w:tc>
        <w:tc>
          <w:tcPr>
            <w:tcW w:w="6228" w:type="dxa"/>
            <w:tcPrChange w:id="541" w:author="Adam Ludvig" w:date="2018-03-27T14:18:00Z">
              <w:tcPr>
                <w:tcW w:w="6228" w:type="dxa"/>
                <w:gridSpan w:val="2"/>
              </w:tcPr>
            </w:tcPrChange>
          </w:tcPr>
          <w:p w14:paraId="48D37233" w14:textId="6BCFAF84" w:rsidR="00062EA4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Removed number of wood stems/plot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42" w:author="Adam Ludvig" w:date="2018-03-27T14:18:00Z">
              <w:tcPr>
                <w:tcW w:w="1620" w:type="dxa"/>
                <w:gridSpan w:val="3"/>
              </w:tcPr>
            </w:tcPrChange>
          </w:tcPr>
          <w:p w14:paraId="72D0E691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43" w:author="Adam Ludvig" w:date="2018-03-27T14:18:00Z">
              <w:tcPr>
                <w:tcW w:w="900" w:type="dxa"/>
                <w:gridSpan w:val="2"/>
              </w:tcPr>
            </w:tcPrChange>
          </w:tcPr>
          <w:p w14:paraId="532A32EC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(10,0)</w:t>
            </w:r>
          </w:p>
        </w:tc>
        <w:tc>
          <w:tcPr>
            <w:tcW w:w="709" w:type="dxa"/>
            <w:tcPrChange w:id="544" w:author="Adam Ludvig" w:date="2018-03-27T14:18:00Z">
              <w:tcPr>
                <w:tcW w:w="720" w:type="dxa"/>
                <w:gridSpan w:val="2"/>
              </w:tcPr>
            </w:tcPrChange>
          </w:tcPr>
          <w:p w14:paraId="14F07775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45" w:author="Adam Ludvig" w:date="2018-03-27T14:18:00Z">
              <w:tcPr>
                <w:tcW w:w="900" w:type="dxa"/>
                <w:gridSpan w:val="2"/>
              </w:tcPr>
            </w:tcPrChange>
          </w:tcPr>
          <w:p w14:paraId="6823704F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46" w:author="Adam Ludvig" w:date="2018-03-27T14:18:00Z">
              <w:tcPr>
                <w:tcW w:w="1080" w:type="dxa"/>
              </w:tcPr>
            </w:tcPrChange>
          </w:tcPr>
          <w:p w14:paraId="3298785E" w14:textId="77777777" w:rsidR="00062EA4" w:rsidRPr="00962584" w:rsidRDefault="00062EA4" w:rsidP="00062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EA4" w:rsidRPr="00962584" w14:paraId="2156D95C" w14:textId="77777777" w:rsidTr="00DC79EF">
        <w:trPr>
          <w:trPrChange w:id="547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48" w:author="Adam Ludvig" w:date="2018-03-27T14:18:00Z">
              <w:tcPr>
                <w:tcW w:w="2412" w:type="dxa"/>
                <w:gridSpan w:val="2"/>
              </w:tcPr>
            </w:tcPrChange>
          </w:tcPr>
          <w:p w14:paraId="73771844" w14:textId="432BC475" w:rsidR="00062EA4" w:rsidRPr="00962584" w:rsidRDefault="00062EA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StemsNoBambooThin</w:t>
            </w:r>
          </w:p>
        </w:tc>
        <w:tc>
          <w:tcPr>
            <w:tcW w:w="6228" w:type="dxa"/>
            <w:tcPrChange w:id="549" w:author="Adam Ludvig" w:date="2018-03-27T14:18:00Z">
              <w:tcPr>
                <w:tcW w:w="6228" w:type="dxa"/>
                <w:gridSpan w:val="2"/>
              </w:tcPr>
            </w:tcPrChange>
          </w:tcPr>
          <w:p w14:paraId="3AEACFF4" w14:textId="5C3A1E85" w:rsidR="00062EA4" w:rsidRPr="00962584" w:rsidRDefault="00062EA4" w:rsidP="00062EA4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Removed number of bamboo stems/plot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50" w:author="Adam Ludvig" w:date="2018-03-27T14:18:00Z">
              <w:tcPr>
                <w:tcW w:w="1620" w:type="dxa"/>
                <w:gridSpan w:val="3"/>
              </w:tcPr>
            </w:tcPrChange>
          </w:tcPr>
          <w:p w14:paraId="5D38A92B" w14:textId="57A367BD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551" w:author="Adam Ludvig" w:date="2018-03-27T14:18:00Z">
              <w:tcPr>
                <w:tcW w:w="900" w:type="dxa"/>
                <w:gridSpan w:val="2"/>
              </w:tcPr>
            </w:tcPrChange>
          </w:tcPr>
          <w:p w14:paraId="61BEB52E" w14:textId="32CFAFB4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(10,0)</w:t>
            </w:r>
          </w:p>
        </w:tc>
        <w:tc>
          <w:tcPr>
            <w:tcW w:w="709" w:type="dxa"/>
            <w:tcPrChange w:id="552" w:author="Adam Ludvig" w:date="2018-03-27T14:18:00Z">
              <w:tcPr>
                <w:tcW w:w="720" w:type="dxa"/>
                <w:gridSpan w:val="2"/>
              </w:tcPr>
            </w:tcPrChange>
          </w:tcPr>
          <w:p w14:paraId="6C398864" w14:textId="64945166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553" w:author="Adam Ludvig" w:date="2018-03-27T14:18:00Z">
              <w:tcPr>
                <w:tcW w:w="900" w:type="dxa"/>
                <w:gridSpan w:val="2"/>
              </w:tcPr>
            </w:tcPrChange>
          </w:tcPr>
          <w:p w14:paraId="763246A2" w14:textId="77777777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54" w:author="Adam Ludvig" w:date="2018-03-27T14:18:00Z">
              <w:tcPr>
                <w:tcW w:w="1080" w:type="dxa"/>
              </w:tcPr>
            </w:tcPrChange>
          </w:tcPr>
          <w:p w14:paraId="01CC9AAF" w14:textId="77777777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EA4" w:rsidRPr="00962584" w14:paraId="1C4422FD" w14:textId="77777777" w:rsidTr="00DC79EF">
        <w:trPr>
          <w:trPrChange w:id="555" w:author="Adam Ludvig" w:date="2018-03-27T14:18:00Z">
            <w:trPr>
              <w:gridBefore w:val="1"/>
            </w:trPr>
          </w:trPrChange>
        </w:trPr>
        <w:tc>
          <w:tcPr>
            <w:tcW w:w="2412" w:type="dxa"/>
            <w:tcPrChange w:id="556" w:author="Adam Ludvig" w:date="2018-03-27T14:18:00Z">
              <w:tcPr>
                <w:tcW w:w="2412" w:type="dxa"/>
                <w:gridSpan w:val="2"/>
              </w:tcPr>
            </w:tcPrChange>
          </w:tcPr>
          <w:p w14:paraId="727000A0" w14:textId="7CFEF330" w:rsidR="00062EA4" w:rsidRPr="00962584" w:rsidRDefault="00062EA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DescMonitor</w:t>
            </w:r>
          </w:p>
        </w:tc>
        <w:tc>
          <w:tcPr>
            <w:tcW w:w="6228" w:type="dxa"/>
            <w:tcPrChange w:id="557" w:author="Adam Ludvig" w:date="2018-03-27T14:18:00Z">
              <w:tcPr>
                <w:tcW w:w="6228" w:type="dxa"/>
                <w:gridSpan w:val="2"/>
              </w:tcPr>
            </w:tcPrChange>
          </w:tcPr>
          <w:p w14:paraId="4DD4FB73" w14:textId="08D4964D" w:rsidR="00062EA4" w:rsidRPr="00962584" w:rsidRDefault="00062EA4" w:rsidP="006B3277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Additional descprtion of the monitor</w:t>
            </w:r>
            <w:r w:rsidR="00962584" w:rsidRPr="00962584">
              <w:rPr>
                <w:rFonts w:ascii="Arial" w:hAnsi="Arial" w:cs="Arial"/>
                <w:sz w:val="20"/>
                <w:szCs w:val="20"/>
              </w:rPr>
              <w:t xml:space="preserve"> that is used as temporary placeholder to trigger the update in the Table ForestMonitoring</w:t>
            </w:r>
          </w:p>
        </w:tc>
        <w:tc>
          <w:tcPr>
            <w:tcW w:w="1426" w:type="dxa"/>
            <w:tcPrChange w:id="558" w:author="Adam Ludvig" w:date="2018-03-27T14:18:00Z">
              <w:tcPr>
                <w:tcW w:w="1620" w:type="dxa"/>
                <w:gridSpan w:val="3"/>
              </w:tcPr>
            </w:tcPrChange>
          </w:tcPr>
          <w:p w14:paraId="7EBF5865" w14:textId="6B52EE90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559" w:author="Adam Ludvig" w:date="2018-03-27T14:18:00Z">
              <w:tcPr>
                <w:tcW w:w="900" w:type="dxa"/>
                <w:gridSpan w:val="2"/>
              </w:tcPr>
            </w:tcPrChange>
          </w:tcPr>
          <w:p w14:paraId="0DAF10EF" w14:textId="191EB6E1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09" w:type="dxa"/>
            <w:tcPrChange w:id="560" w:author="Adam Ludvig" w:date="2018-03-27T14:18:00Z">
              <w:tcPr>
                <w:tcW w:w="720" w:type="dxa"/>
                <w:gridSpan w:val="2"/>
              </w:tcPr>
            </w:tcPrChange>
          </w:tcPr>
          <w:p w14:paraId="10294637" w14:textId="77777777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561" w:author="Adam Ludvig" w:date="2018-03-27T14:18:00Z">
              <w:tcPr>
                <w:tcW w:w="900" w:type="dxa"/>
                <w:gridSpan w:val="2"/>
              </w:tcPr>
            </w:tcPrChange>
          </w:tcPr>
          <w:p w14:paraId="1A7777F6" w14:textId="77777777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62" w:author="Adam Ludvig" w:date="2018-03-27T14:18:00Z">
              <w:tcPr>
                <w:tcW w:w="1080" w:type="dxa"/>
              </w:tcPr>
            </w:tcPrChange>
          </w:tcPr>
          <w:p w14:paraId="7441D2E2" w14:textId="77777777" w:rsidR="00062EA4" w:rsidRPr="00962584" w:rsidRDefault="00062EA4" w:rsidP="00B62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2901A" w14:textId="77777777" w:rsidR="003A3407" w:rsidRDefault="003A3407" w:rsidP="003A3407">
      <w:pPr>
        <w:rPr>
          <w:rFonts w:ascii="Arial" w:hAnsi="Arial" w:cs="Arial"/>
        </w:rPr>
      </w:pPr>
    </w:p>
    <w:p w14:paraId="17695781" w14:textId="77777777" w:rsidR="009A2EB1" w:rsidRDefault="009A2EB1" w:rsidP="003A3407">
      <w:pPr>
        <w:rPr>
          <w:rFonts w:ascii="Arial" w:hAnsi="Arial" w:cs="Arial"/>
        </w:rPr>
      </w:pPr>
    </w:p>
    <w:p w14:paraId="3F4EC0B6" w14:textId="77777777" w:rsidR="009A2EB1" w:rsidRDefault="009A2EB1" w:rsidP="003A3407">
      <w:pPr>
        <w:rPr>
          <w:rFonts w:ascii="Arial" w:hAnsi="Arial" w:cs="Arial"/>
        </w:rPr>
      </w:pPr>
    </w:p>
    <w:p w14:paraId="4B43DF95" w14:textId="77777777" w:rsidR="009A2EB1" w:rsidRDefault="009A2EB1" w:rsidP="003A3407">
      <w:pPr>
        <w:rPr>
          <w:rFonts w:ascii="Arial" w:hAnsi="Arial" w:cs="Arial"/>
        </w:rPr>
      </w:pPr>
    </w:p>
    <w:p w14:paraId="05E52C54" w14:textId="77777777" w:rsidR="009A2EB1" w:rsidRDefault="009A2EB1" w:rsidP="003A3407">
      <w:pPr>
        <w:rPr>
          <w:rFonts w:ascii="Arial" w:hAnsi="Arial" w:cs="Arial"/>
        </w:rPr>
      </w:pPr>
    </w:p>
    <w:p w14:paraId="57E9725F" w14:textId="77777777" w:rsidR="009A2EB1" w:rsidRPr="00E8755C" w:rsidRDefault="009A2EB1" w:rsidP="009A2EB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572"/>
        <w:gridCol w:w="2712"/>
        <w:gridCol w:w="1511"/>
        <w:gridCol w:w="8065"/>
      </w:tblGrid>
      <w:tr w:rsidR="009A2EB1" w:rsidRPr="00E8755C" w14:paraId="160DD885" w14:textId="77777777" w:rsidTr="009A2EB1">
        <w:trPr>
          <w:trHeight w:val="359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31D583E0" w14:textId="77777777" w:rsidR="009A2EB1" w:rsidRPr="00E8755C" w:rsidRDefault="009A2EB1" w:rsidP="009A2E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</w:tcPr>
          <w:p w14:paraId="6730E849" w14:textId="596570EA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Plot</w:t>
            </w:r>
            <w:r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5A4C3666" w14:textId="77777777" w:rsidR="009A2EB1" w:rsidRPr="00E8755C" w:rsidRDefault="009A2EB1" w:rsidP="009A2E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065" w:type="dxa"/>
            <w:tcBorders>
              <w:top w:val="nil"/>
              <w:left w:val="nil"/>
              <w:right w:val="nil"/>
            </w:tcBorders>
          </w:tcPr>
          <w:p w14:paraId="38CFC6E4" w14:textId="50D16E5D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</w:t>
            </w:r>
            <w:r w:rsidR="00E275D4">
              <w:rPr>
                <w:rFonts w:ascii="Arial" w:hAnsi="Arial" w:cs="Arial"/>
                <w:sz w:val="20"/>
                <w:szCs w:val="20"/>
              </w:rPr>
              <w:t>the historical information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755C">
              <w:rPr>
                <w:rFonts w:ascii="Arial" w:hAnsi="Arial" w:cs="Arial"/>
                <w:sz w:val="20"/>
                <w:szCs w:val="20"/>
              </w:rPr>
              <w:t>plot</w:t>
            </w:r>
            <w:r w:rsidR="00E275D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2C3828EE" w14:textId="77777777" w:rsidR="009A2EB1" w:rsidRPr="00E8755C" w:rsidRDefault="009A2EB1" w:rsidP="009A2EB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  <w:tblPrChange w:id="563" w:author="Adam Ludvig" w:date="2018-03-27T14:21:00Z">
          <w:tblPr>
            <w:tblStyle w:val="TableGrid"/>
            <w:tblW w:w="13860" w:type="dxa"/>
            <w:tblInd w:w="-43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2"/>
        <w:gridCol w:w="6228"/>
        <w:gridCol w:w="1426"/>
        <w:gridCol w:w="851"/>
        <w:gridCol w:w="709"/>
        <w:gridCol w:w="1154"/>
        <w:gridCol w:w="1080"/>
        <w:tblGridChange w:id="564">
          <w:tblGrid>
            <w:gridCol w:w="1296"/>
            <w:gridCol w:w="1116"/>
            <w:gridCol w:w="1296"/>
            <w:gridCol w:w="4932"/>
            <w:gridCol w:w="1296"/>
            <w:gridCol w:w="130"/>
            <w:gridCol w:w="851"/>
            <w:gridCol w:w="639"/>
            <w:gridCol w:w="70"/>
            <w:gridCol w:w="830"/>
            <w:gridCol w:w="324"/>
            <w:gridCol w:w="396"/>
            <w:gridCol w:w="684"/>
            <w:gridCol w:w="216"/>
            <w:gridCol w:w="1080"/>
          </w:tblGrid>
        </w:tblGridChange>
      </w:tblGrid>
      <w:tr w:rsidR="009A2EB1" w:rsidRPr="00962584" w14:paraId="140DE3A6" w14:textId="77777777" w:rsidTr="00E07B90">
        <w:trPr>
          <w:trPrChange w:id="565" w:author="Adam Ludvig" w:date="2018-03-27T14:21:00Z">
            <w:trPr>
              <w:gridBefore w:val="1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566" w:author="Adam Ludvig" w:date="2018-03-27T14:21:00Z">
              <w:tcPr>
                <w:tcW w:w="2412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0186F84C" w14:textId="77777777" w:rsidR="009A2EB1" w:rsidRPr="00962584" w:rsidRDefault="009A2EB1" w:rsidP="009A2E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228" w:type="dxa"/>
            <w:tcPrChange w:id="567" w:author="Adam Ludvig" w:date="2018-03-27T14:21:00Z">
              <w:tcPr>
                <w:tcW w:w="6228" w:type="dxa"/>
                <w:gridSpan w:val="2"/>
              </w:tcPr>
            </w:tcPrChange>
          </w:tcPr>
          <w:p w14:paraId="31F03A2D" w14:textId="77777777" w:rsidR="009A2EB1" w:rsidRPr="00962584" w:rsidRDefault="009A2EB1" w:rsidP="009A2E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26" w:type="dxa"/>
            <w:tcPrChange w:id="568" w:author="Adam Ludvig" w:date="2018-03-27T14:21:00Z">
              <w:tcPr>
                <w:tcW w:w="1620" w:type="dxa"/>
                <w:gridSpan w:val="3"/>
              </w:tcPr>
            </w:tcPrChange>
          </w:tcPr>
          <w:p w14:paraId="67F49D86" w14:textId="77777777" w:rsidR="009A2EB1" w:rsidRPr="00962584" w:rsidRDefault="009A2EB1" w:rsidP="009A2E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51" w:type="dxa"/>
            <w:tcPrChange w:id="569" w:author="Adam Ludvig" w:date="2018-03-27T14:21:00Z">
              <w:tcPr>
                <w:tcW w:w="900" w:type="dxa"/>
                <w:gridSpan w:val="2"/>
              </w:tcPr>
            </w:tcPrChange>
          </w:tcPr>
          <w:p w14:paraId="2E4C0678" w14:textId="77777777" w:rsidR="009A2EB1" w:rsidRPr="00962584" w:rsidRDefault="009A2EB1" w:rsidP="009A2E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709" w:type="dxa"/>
            <w:tcPrChange w:id="570" w:author="Adam Ludvig" w:date="2018-03-27T14:21:00Z">
              <w:tcPr>
                <w:tcW w:w="720" w:type="dxa"/>
                <w:gridSpan w:val="2"/>
              </w:tcPr>
            </w:tcPrChange>
          </w:tcPr>
          <w:p w14:paraId="35A0F13A" w14:textId="77777777" w:rsidR="009A2EB1" w:rsidRPr="00962584" w:rsidRDefault="009A2EB1" w:rsidP="009A2E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154" w:type="dxa"/>
            <w:tcPrChange w:id="571" w:author="Adam Ludvig" w:date="2018-03-27T14:21:00Z">
              <w:tcPr>
                <w:tcW w:w="900" w:type="dxa"/>
                <w:gridSpan w:val="2"/>
              </w:tcPr>
            </w:tcPrChange>
          </w:tcPr>
          <w:p w14:paraId="7A530A6B" w14:textId="77777777" w:rsidR="009A2EB1" w:rsidRPr="00962584" w:rsidRDefault="009A2EB1" w:rsidP="009A2E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080" w:type="dxa"/>
            <w:tcPrChange w:id="572" w:author="Adam Ludvig" w:date="2018-03-27T14:21:00Z">
              <w:tcPr>
                <w:tcW w:w="1080" w:type="dxa"/>
              </w:tcPr>
            </w:tcPrChange>
          </w:tcPr>
          <w:p w14:paraId="5EC3AE98" w14:textId="77777777" w:rsidR="009A2EB1" w:rsidRPr="00962584" w:rsidRDefault="009A2EB1" w:rsidP="009A2E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584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E07B90" w:rsidRPr="009A2EB1" w14:paraId="7871DB42" w14:textId="77777777" w:rsidTr="00E07B90">
        <w:trPr>
          <w:ins w:id="573" w:author="Adam Ludvig" w:date="2018-03-27T14:20:00Z"/>
          <w:trPrChange w:id="57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575" w:author="Adam Ludvig" w:date="2018-03-27T14:21:00Z">
              <w:tcPr>
                <w:tcW w:w="2412" w:type="dxa"/>
                <w:gridSpan w:val="2"/>
              </w:tcPr>
            </w:tcPrChange>
          </w:tcPr>
          <w:p w14:paraId="66BECE84" w14:textId="50DB9FAD" w:rsidR="00E07B90" w:rsidRPr="009A2EB1" w:rsidRDefault="00E07B90" w:rsidP="00E07B90">
            <w:pPr>
              <w:rPr>
                <w:ins w:id="576" w:author="Adam Ludvig" w:date="2018-03-27T14:20:00Z"/>
                <w:rFonts w:ascii="Arial" w:hAnsi="Arial" w:cs="Arial"/>
                <w:sz w:val="20"/>
                <w:szCs w:val="20"/>
              </w:rPr>
            </w:pPr>
            <w:ins w:id="577" w:author="Adam Ludvig" w:date="2018-03-27T14:20:00Z">
              <w:r w:rsidRPr="00026EC5">
                <w:rPr>
                  <w:rFonts w:ascii="Arial" w:hAnsi="Arial" w:cs="Arial"/>
                  <w:sz w:val="20"/>
                  <w:szCs w:val="20"/>
                </w:rPr>
                <w:t>plot_history_uuid</w:t>
              </w:r>
            </w:ins>
          </w:p>
        </w:tc>
        <w:tc>
          <w:tcPr>
            <w:tcW w:w="6228" w:type="dxa"/>
            <w:tcPrChange w:id="578" w:author="Adam Ludvig" w:date="2018-03-27T14:21:00Z">
              <w:tcPr>
                <w:tcW w:w="6228" w:type="dxa"/>
                <w:gridSpan w:val="2"/>
              </w:tcPr>
            </w:tcPrChange>
          </w:tcPr>
          <w:p w14:paraId="41058F2C" w14:textId="222C19DC" w:rsidR="00E07B90" w:rsidRPr="009A2EB1" w:rsidRDefault="00E07B90" w:rsidP="00E07B90">
            <w:pPr>
              <w:rPr>
                <w:ins w:id="579" w:author="Adam Ludvig" w:date="2018-03-27T14:20:00Z"/>
                <w:rFonts w:ascii="Arial" w:hAnsi="Arial" w:cs="Arial"/>
                <w:sz w:val="20"/>
                <w:szCs w:val="20"/>
              </w:rPr>
            </w:pPr>
            <w:ins w:id="580" w:author="Adam Ludvig" w:date="2018-03-27T14:22:00Z">
              <w:r>
                <w:rPr>
                  <w:rFonts w:ascii="Arial" w:hAnsi="Arial" w:cs="Arial"/>
                  <w:sz w:val="20"/>
                  <w:szCs w:val="20"/>
                </w:rPr>
                <w:t>Universal</w:t>
              </w:r>
            </w:ins>
            <w:ins w:id="581" w:author="Adam Ludvig" w:date="2018-03-27T15:08:00Z">
              <w:r w:rsidR="008D5C28">
                <w:rPr>
                  <w:rFonts w:ascii="Arial" w:hAnsi="Arial" w:cs="Arial"/>
                  <w:sz w:val="20"/>
                  <w:szCs w:val="20"/>
                </w:rPr>
                <w:t>ly</w:t>
              </w:r>
            </w:ins>
            <w:ins w:id="582" w:author="Adam Ludvig" w:date="2018-03-27T14:22:00Z">
              <w:r>
                <w:rPr>
                  <w:rFonts w:ascii="Arial" w:hAnsi="Arial" w:cs="Arial"/>
                  <w:sz w:val="20"/>
                  <w:szCs w:val="20"/>
                </w:rPr>
                <w:t xml:space="preserve"> u</w:t>
              </w:r>
            </w:ins>
            <w:ins w:id="583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>nique</w:t>
              </w:r>
            </w:ins>
            <w:ins w:id="584" w:author="Adam Ludvig" w:date="2018-03-27T14:20:00Z">
              <w:r>
                <w:rPr>
                  <w:rFonts w:ascii="Arial" w:hAnsi="Arial" w:cs="Arial"/>
                  <w:sz w:val="20"/>
                  <w:szCs w:val="20"/>
                </w:rPr>
                <w:t xml:space="preserve"> ID of plot_history row</w:t>
              </w:r>
            </w:ins>
          </w:p>
        </w:tc>
        <w:tc>
          <w:tcPr>
            <w:tcW w:w="1426" w:type="dxa"/>
            <w:tcPrChange w:id="585" w:author="Adam Ludvig" w:date="2018-03-27T14:21:00Z">
              <w:tcPr>
                <w:tcW w:w="1620" w:type="dxa"/>
                <w:gridSpan w:val="3"/>
              </w:tcPr>
            </w:tcPrChange>
          </w:tcPr>
          <w:p w14:paraId="0D525012" w14:textId="40479C60" w:rsidR="00E07B90" w:rsidRPr="009A2EB1" w:rsidRDefault="00E4059A" w:rsidP="00E07B90">
            <w:pPr>
              <w:jc w:val="center"/>
              <w:rPr>
                <w:ins w:id="586" w:author="Adam Ludvig" w:date="2018-03-27T14:20:00Z"/>
                <w:rFonts w:ascii="Arial" w:hAnsi="Arial" w:cs="Arial"/>
                <w:sz w:val="20"/>
                <w:szCs w:val="20"/>
              </w:rPr>
            </w:pPr>
            <w:ins w:id="587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588" w:author="Adam Ludvig" w:date="2018-03-27T14:21:00Z">
              <w:tcPr>
                <w:tcW w:w="900" w:type="dxa"/>
                <w:gridSpan w:val="2"/>
              </w:tcPr>
            </w:tcPrChange>
          </w:tcPr>
          <w:p w14:paraId="29D68826" w14:textId="77777777" w:rsidR="00E07B90" w:rsidRDefault="00E07B90" w:rsidP="00E07B90">
            <w:pPr>
              <w:jc w:val="center"/>
              <w:rPr>
                <w:ins w:id="589" w:author="Adam Ludvig" w:date="2018-03-27T14:20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590" w:author="Adam Ludvig" w:date="2018-03-27T14:21:00Z">
              <w:tcPr>
                <w:tcW w:w="720" w:type="dxa"/>
                <w:gridSpan w:val="2"/>
              </w:tcPr>
            </w:tcPrChange>
          </w:tcPr>
          <w:p w14:paraId="2631E9D4" w14:textId="296D570B" w:rsidR="00E07B90" w:rsidRPr="009A2EB1" w:rsidRDefault="00E07B90" w:rsidP="00E07B90">
            <w:pPr>
              <w:jc w:val="center"/>
              <w:rPr>
                <w:ins w:id="591" w:author="Adam Ludvig" w:date="2018-03-27T14:20:00Z"/>
                <w:rFonts w:ascii="Arial" w:hAnsi="Arial" w:cs="Arial"/>
                <w:sz w:val="20"/>
                <w:szCs w:val="20"/>
              </w:rPr>
            </w:pPr>
            <w:ins w:id="592" w:author="Adam Ludvig" w:date="2018-03-27T14:23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1154" w:type="dxa"/>
            <w:tcPrChange w:id="593" w:author="Adam Ludvig" w:date="2018-03-27T14:21:00Z">
              <w:tcPr>
                <w:tcW w:w="900" w:type="dxa"/>
                <w:gridSpan w:val="2"/>
              </w:tcPr>
            </w:tcPrChange>
          </w:tcPr>
          <w:p w14:paraId="63E4438E" w14:textId="3881F3F6" w:rsidR="00E07B90" w:rsidRPr="009A2EB1" w:rsidRDefault="00E07B90" w:rsidP="00E07B90">
            <w:pPr>
              <w:jc w:val="center"/>
              <w:rPr>
                <w:ins w:id="594" w:author="Adam Ludvig" w:date="2018-03-27T14:20:00Z"/>
                <w:rFonts w:ascii="Arial" w:hAnsi="Arial" w:cs="Arial"/>
                <w:sz w:val="20"/>
                <w:szCs w:val="20"/>
              </w:rPr>
            </w:pPr>
            <w:ins w:id="595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>generated</w:t>
              </w:r>
            </w:ins>
          </w:p>
        </w:tc>
        <w:tc>
          <w:tcPr>
            <w:tcW w:w="1080" w:type="dxa"/>
            <w:tcPrChange w:id="596" w:author="Adam Ludvig" w:date="2018-03-27T14:21:00Z">
              <w:tcPr>
                <w:tcW w:w="1080" w:type="dxa"/>
              </w:tcPr>
            </w:tcPrChange>
          </w:tcPr>
          <w:p w14:paraId="47007ABF" w14:textId="05712253" w:rsidR="00E07B90" w:rsidRPr="009A2EB1" w:rsidRDefault="00E07B90" w:rsidP="00E07B90">
            <w:pPr>
              <w:jc w:val="center"/>
              <w:rPr>
                <w:ins w:id="597" w:author="Adam Ludvig" w:date="2018-03-27T14:20:00Z"/>
                <w:rFonts w:ascii="Arial" w:hAnsi="Arial" w:cs="Arial"/>
                <w:sz w:val="20"/>
                <w:szCs w:val="20"/>
              </w:rPr>
            </w:pPr>
            <w:ins w:id="598" w:author="Adam Ludvig" w:date="2018-03-27T14:21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E07B90" w:rsidRPr="009A2EB1" w14:paraId="68AB9F96" w14:textId="77777777" w:rsidTr="00E07B90">
        <w:trPr>
          <w:ins w:id="599" w:author="Adam Ludvig" w:date="2018-03-27T14:22:00Z"/>
        </w:trPr>
        <w:tc>
          <w:tcPr>
            <w:tcW w:w="2412" w:type="dxa"/>
          </w:tcPr>
          <w:p w14:paraId="36E552EF" w14:textId="317B1C49" w:rsidR="00E07B90" w:rsidRPr="009A2EB1" w:rsidRDefault="00E07B90" w:rsidP="00E07B90">
            <w:pPr>
              <w:rPr>
                <w:ins w:id="600" w:author="Adam Ludvig" w:date="2018-03-27T14:22:00Z"/>
                <w:rFonts w:ascii="Arial" w:hAnsi="Arial" w:cs="Arial"/>
                <w:sz w:val="20"/>
                <w:szCs w:val="20"/>
              </w:rPr>
            </w:pPr>
            <w:ins w:id="601" w:author="Adam Ludvig" w:date="2018-03-27T14:22:00Z">
              <w:r>
                <w:rPr>
                  <w:rFonts w:ascii="Arial" w:hAnsi="Arial" w:cs="Arial"/>
                  <w:sz w:val="20"/>
                  <w:szCs w:val="20"/>
                </w:rPr>
                <w:t>plot_uuid</w:t>
              </w:r>
            </w:ins>
          </w:p>
        </w:tc>
        <w:tc>
          <w:tcPr>
            <w:tcW w:w="6228" w:type="dxa"/>
          </w:tcPr>
          <w:p w14:paraId="16AB7DE2" w14:textId="4EAB6BD7" w:rsidR="00E07B90" w:rsidRPr="009A2EB1" w:rsidRDefault="00E07B90" w:rsidP="00E07B90">
            <w:pPr>
              <w:rPr>
                <w:ins w:id="602" w:author="Adam Ludvig" w:date="2018-03-27T14:22:00Z"/>
                <w:rFonts w:ascii="Arial" w:hAnsi="Arial" w:cs="Arial"/>
                <w:sz w:val="20"/>
                <w:szCs w:val="20"/>
              </w:rPr>
            </w:pPr>
            <w:ins w:id="603" w:author="Adam Ludvig" w:date="2018-03-27T14:22:00Z">
              <w:r>
                <w:rPr>
                  <w:rFonts w:ascii="Arial" w:hAnsi="Arial" w:cs="Arial"/>
                  <w:sz w:val="20"/>
                  <w:szCs w:val="20"/>
                </w:rPr>
                <w:t xml:space="preserve">Foreign key </w:t>
              </w:r>
            </w:ins>
            <w:ins w:id="604" w:author="Adam Ludvig" w:date="2018-03-27T14:23:00Z">
              <w:r>
                <w:rPr>
                  <w:rFonts w:ascii="Arial" w:hAnsi="Arial" w:cs="Arial"/>
                  <w:sz w:val="20"/>
                  <w:szCs w:val="20"/>
                </w:rPr>
                <w:t>linking</w:t>
              </w:r>
            </w:ins>
            <w:ins w:id="605" w:author="Adam Ludvig" w:date="2018-03-27T14:22:00Z">
              <w:r>
                <w:rPr>
                  <w:rFonts w:ascii="Arial" w:hAnsi="Arial" w:cs="Arial"/>
                  <w:sz w:val="20"/>
                  <w:szCs w:val="20"/>
                </w:rPr>
                <w:t xml:space="preserve"> to plo</w:t>
              </w:r>
            </w:ins>
            <w:ins w:id="606" w:author="Adam Ludvig" w:date="2018-03-27T14:23:00Z">
              <w:r>
                <w:rPr>
                  <w:rFonts w:ascii="Arial" w:hAnsi="Arial" w:cs="Arial"/>
                  <w:sz w:val="20"/>
                  <w:szCs w:val="20"/>
                </w:rPr>
                <w:t>t row</w:t>
              </w:r>
            </w:ins>
          </w:p>
        </w:tc>
        <w:tc>
          <w:tcPr>
            <w:tcW w:w="1426" w:type="dxa"/>
          </w:tcPr>
          <w:p w14:paraId="4C08FF86" w14:textId="61B9CD30" w:rsidR="00E07B90" w:rsidRPr="009A2EB1" w:rsidRDefault="00E4059A" w:rsidP="00E07B90">
            <w:pPr>
              <w:jc w:val="center"/>
              <w:rPr>
                <w:ins w:id="607" w:author="Adam Ludvig" w:date="2018-03-27T14:22:00Z"/>
                <w:rFonts w:ascii="Arial" w:hAnsi="Arial" w:cs="Arial"/>
                <w:sz w:val="20"/>
                <w:szCs w:val="20"/>
              </w:rPr>
            </w:pPr>
            <w:ins w:id="608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</w:tcPr>
          <w:p w14:paraId="103F88E8" w14:textId="77777777" w:rsidR="00E07B90" w:rsidRDefault="00E07B90" w:rsidP="00E07B90">
            <w:pPr>
              <w:jc w:val="center"/>
              <w:rPr>
                <w:ins w:id="609" w:author="Adam Ludvig" w:date="2018-03-27T14:2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73DBDC" w14:textId="672E1808" w:rsidR="00E07B90" w:rsidRPr="009A2EB1" w:rsidRDefault="00B7297A" w:rsidP="00E07B90">
            <w:pPr>
              <w:jc w:val="center"/>
              <w:rPr>
                <w:ins w:id="610" w:author="Adam Ludvig" w:date="2018-03-27T14:22:00Z"/>
                <w:rFonts w:ascii="Arial" w:hAnsi="Arial" w:cs="Arial"/>
                <w:sz w:val="20"/>
                <w:szCs w:val="20"/>
              </w:rPr>
            </w:pPr>
            <w:ins w:id="611" w:author="Adam Ludvig" w:date="2018-03-27T14:24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1154" w:type="dxa"/>
          </w:tcPr>
          <w:p w14:paraId="27C66DE0" w14:textId="0E759F17" w:rsidR="00E07B90" w:rsidRPr="009A2EB1" w:rsidRDefault="00E07B90" w:rsidP="00E07B90">
            <w:pPr>
              <w:jc w:val="center"/>
              <w:rPr>
                <w:ins w:id="612" w:author="Adam Ludvig" w:date="2018-03-27T14:22:00Z"/>
                <w:rFonts w:ascii="Arial" w:hAnsi="Arial" w:cs="Arial"/>
                <w:sz w:val="20"/>
                <w:szCs w:val="20"/>
              </w:rPr>
            </w:pPr>
            <w:ins w:id="613" w:author="Adam Ludvig" w:date="2018-03-27T14:23:00Z">
              <w:r>
                <w:rPr>
                  <w:rFonts w:ascii="Arial" w:hAnsi="Arial" w:cs="Arial"/>
                  <w:sz w:val="20"/>
                  <w:szCs w:val="20"/>
                </w:rPr>
                <w:t>NULL</w:t>
              </w:r>
            </w:ins>
          </w:p>
        </w:tc>
        <w:tc>
          <w:tcPr>
            <w:tcW w:w="1080" w:type="dxa"/>
          </w:tcPr>
          <w:p w14:paraId="0271F409" w14:textId="2A9D9E83" w:rsidR="00E07B90" w:rsidRPr="009A2EB1" w:rsidDel="00E07B90" w:rsidRDefault="00E07B90" w:rsidP="00E07B90">
            <w:pPr>
              <w:jc w:val="center"/>
              <w:rPr>
                <w:ins w:id="614" w:author="Adam Ludvig" w:date="2018-03-27T14:22:00Z"/>
                <w:rFonts w:ascii="Arial" w:hAnsi="Arial" w:cs="Arial"/>
                <w:sz w:val="20"/>
                <w:szCs w:val="20"/>
              </w:rPr>
            </w:pPr>
            <w:ins w:id="615" w:author="Adam Ludvig" w:date="2018-03-27T14:23:00Z">
              <w:r>
                <w:rPr>
                  <w:rFonts w:ascii="Arial" w:hAnsi="Arial" w:cs="Arial"/>
                  <w:sz w:val="20"/>
                  <w:szCs w:val="20"/>
                </w:rPr>
                <w:t>FK</w:t>
              </w:r>
            </w:ins>
          </w:p>
        </w:tc>
      </w:tr>
      <w:tr w:rsidR="00E07B90" w:rsidRPr="009A2EB1" w14:paraId="12C7BDCD" w14:textId="77777777" w:rsidTr="00E07B90">
        <w:trPr>
          <w:trPrChange w:id="61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17" w:author="Adam Ludvig" w:date="2018-03-27T14:21:00Z">
              <w:tcPr>
                <w:tcW w:w="2412" w:type="dxa"/>
                <w:gridSpan w:val="2"/>
              </w:tcPr>
            </w:tcPrChange>
          </w:tcPr>
          <w:p w14:paraId="73E31664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PlotCode</w:t>
            </w:r>
          </w:p>
        </w:tc>
        <w:tc>
          <w:tcPr>
            <w:tcW w:w="6228" w:type="dxa"/>
            <w:tcPrChange w:id="618" w:author="Adam Ludvig" w:date="2018-03-27T14:21:00Z">
              <w:tcPr>
                <w:tcW w:w="6228" w:type="dxa"/>
                <w:gridSpan w:val="2"/>
              </w:tcPr>
            </w:tcPrChange>
          </w:tcPr>
          <w:p w14:paraId="69DEF848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plot</w:t>
            </w:r>
          </w:p>
        </w:tc>
        <w:tc>
          <w:tcPr>
            <w:tcW w:w="1426" w:type="dxa"/>
            <w:tcPrChange w:id="619" w:author="Adam Ludvig" w:date="2018-03-27T14:21:00Z">
              <w:tcPr>
                <w:tcW w:w="1620" w:type="dxa"/>
                <w:gridSpan w:val="3"/>
              </w:tcPr>
            </w:tcPrChange>
          </w:tcPr>
          <w:p w14:paraId="29E7C909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620" w:author="Adam Ludvig" w:date="2018-03-27T14:21:00Z">
              <w:tcPr>
                <w:tcW w:w="900" w:type="dxa"/>
                <w:gridSpan w:val="2"/>
              </w:tcPr>
            </w:tcPrChange>
          </w:tcPr>
          <w:p w14:paraId="3C1820CE" w14:textId="471A4309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621" w:author="Pasi Roti" w:date="2017-12-12T17:04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622" w:author="Pasi Roti" w:date="2017-12-12T17:04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  <w:tcPrChange w:id="623" w:author="Adam Ludvig" w:date="2018-03-27T14:21:00Z">
              <w:tcPr>
                <w:tcW w:w="720" w:type="dxa"/>
                <w:gridSpan w:val="2"/>
              </w:tcPr>
            </w:tcPrChange>
          </w:tcPr>
          <w:p w14:paraId="04AF6411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24" w:author="Adam Ludvig" w:date="2018-03-27T14:21:00Z">
              <w:tcPr>
                <w:tcW w:w="900" w:type="dxa"/>
                <w:gridSpan w:val="2"/>
              </w:tcPr>
            </w:tcPrChange>
          </w:tcPr>
          <w:p w14:paraId="579EA2DC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625" w:author="Adam Ludvig" w:date="2018-03-27T14:21:00Z">
              <w:tcPr>
                <w:tcW w:w="1080" w:type="dxa"/>
              </w:tcPr>
            </w:tcPrChange>
          </w:tcPr>
          <w:p w14:paraId="7BDAC515" w14:textId="3720C485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626" w:author="Adam Ludvig" w:date="2018-03-27T14:20:00Z">
              <w:r w:rsidRPr="009A2EB1" w:rsidDel="00E07B90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E07B90" w:rsidRPr="009A2EB1" w14:paraId="62FB5D78" w14:textId="77777777" w:rsidTr="00E07B90">
        <w:trPr>
          <w:trPrChange w:id="627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28" w:author="Adam Ludvig" w:date="2018-03-27T14:21:00Z">
              <w:tcPr>
                <w:tcW w:w="2412" w:type="dxa"/>
                <w:gridSpan w:val="2"/>
              </w:tcPr>
            </w:tcPrChange>
          </w:tcPr>
          <w:p w14:paraId="13C92F07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228" w:type="dxa"/>
            <w:tcPrChange w:id="629" w:author="Adam Ludvig" w:date="2018-03-27T14:21:00Z">
              <w:tcPr>
                <w:tcW w:w="6228" w:type="dxa"/>
                <w:gridSpan w:val="2"/>
              </w:tcPr>
            </w:tcPrChange>
          </w:tcPr>
          <w:p w14:paraId="281DD2F2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sub-compartment that the plot belongs to</w:t>
            </w:r>
          </w:p>
        </w:tc>
        <w:tc>
          <w:tcPr>
            <w:tcW w:w="1426" w:type="dxa"/>
            <w:tcPrChange w:id="630" w:author="Adam Ludvig" w:date="2018-03-27T14:21:00Z">
              <w:tcPr>
                <w:tcW w:w="1620" w:type="dxa"/>
                <w:gridSpan w:val="3"/>
              </w:tcPr>
            </w:tcPrChange>
          </w:tcPr>
          <w:p w14:paraId="1B32589F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631" w:author="Adam Ludvig" w:date="2018-03-27T14:21:00Z">
              <w:tcPr>
                <w:tcW w:w="900" w:type="dxa"/>
                <w:gridSpan w:val="2"/>
              </w:tcPr>
            </w:tcPrChange>
          </w:tcPr>
          <w:p w14:paraId="757E82E8" w14:textId="6406D7CD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632" w:author="Pasi Roti" w:date="2017-12-12T17:04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633" w:author="Pasi Roti" w:date="2017-12-12T17:04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  <w:tcPrChange w:id="634" w:author="Adam Ludvig" w:date="2018-03-27T14:21:00Z">
              <w:tcPr>
                <w:tcW w:w="720" w:type="dxa"/>
                <w:gridSpan w:val="2"/>
              </w:tcPr>
            </w:tcPrChange>
          </w:tcPr>
          <w:p w14:paraId="1170F280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35" w:author="Adam Ludvig" w:date="2018-03-27T14:21:00Z">
              <w:tcPr>
                <w:tcW w:w="900" w:type="dxa"/>
                <w:gridSpan w:val="2"/>
              </w:tcPr>
            </w:tcPrChange>
          </w:tcPr>
          <w:p w14:paraId="3513C17D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636" w:author="Adam Ludvig" w:date="2018-03-27T14:21:00Z">
              <w:tcPr>
                <w:tcW w:w="1080" w:type="dxa"/>
              </w:tcPr>
            </w:tcPrChange>
          </w:tcPr>
          <w:p w14:paraId="51F29999" w14:textId="092D7B4D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637" w:author="Adam Ludvig" w:date="2018-03-27T14:20:00Z">
              <w:r w:rsidRPr="009A2EB1" w:rsidDel="00E07B90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E07B90" w:rsidRPr="009A2EB1" w14:paraId="4EBB9584" w14:textId="77777777" w:rsidTr="00E07B90">
        <w:trPr>
          <w:trPrChange w:id="63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39" w:author="Adam Ludvig" w:date="2018-03-27T14:21:00Z">
              <w:tcPr>
                <w:tcW w:w="2412" w:type="dxa"/>
                <w:gridSpan w:val="2"/>
              </w:tcPr>
            </w:tcPrChange>
          </w:tcPr>
          <w:p w14:paraId="603DAB18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228" w:type="dxa"/>
            <w:tcPrChange w:id="640" w:author="Adam Ludvig" w:date="2018-03-27T14:21:00Z">
              <w:tcPr>
                <w:tcW w:w="6228" w:type="dxa"/>
                <w:gridSpan w:val="2"/>
              </w:tcPr>
            </w:tcPrChange>
          </w:tcPr>
          <w:p w14:paraId="38D9A424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compartment that the plot belongs to</w:t>
            </w:r>
          </w:p>
        </w:tc>
        <w:tc>
          <w:tcPr>
            <w:tcW w:w="1426" w:type="dxa"/>
            <w:tcPrChange w:id="641" w:author="Adam Ludvig" w:date="2018-03-27T14:21:00Z">
              <w:tcPr>
                <w:tcW w:w="1620" w:type="dxa"/>
                <w:gridSpan w:val="3"/>
              </w:tcPr>
            </w:tcPrChange>
          </w:tcPr>
          <w:p w14:paraId="107ACC8D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642" w:author="Adam Ludvig" w:date="2018-03-27T14:21:00Z">
              <w:tcPr>
                <w:tcW w:w="900" w:type="dxa"/>
                <w:gridSpan w:val="2"/>
              </w:tcPr>
            </w:tcPrChange>
          </w:tcPr>
          <w:p w14:paraId="5205FE09" w14:textId="64E1EBB5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643" w:author="Pasi Roti" w:date="2017-12-12T17:04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644" w:author="Pasi Roti" w:date="2017-12-12T17:04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9" w:type="dxa"/>
            <w:tcPrChange w:id="645" w:author="Adam Ludvig" w:date="2018-03-27T14:21:00Z">
              <w:tcPr>
                <w:tcW w:w="720" w:type="dxa"/>
                <w:gridSpan w:val="2"/>
              </w:tcPr>
            </w:tcPrChange>
          </w:tcPr>
          <w:p w14:paraId="4AEF7DAE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46" w:author="Adam Ludvig" w:date="2018-03-27T14:21:00Z">
              <w:tcPr>
                <w:tcW w:w="900" w:type="dxa"/>
                <w:gridSpan w:val="2"/>
              </w:tcPr>
            </w:tcPrChange>
          </w:tcPr>
          <w:p w14:paraId="60B550F4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647" w:author="Adam Ludvig" w:date="2018-03-27T14:21:00Z">
              <w:tcPr>
                <w:tcW w:w="1080" w:type="dxa"/>
              </w:tcPr>
            </w:tcPrChange>
          </w:tcPr>
          <w:p w14:paraId="26EF8B31" w14:textId="1ADD79AD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648" w:author="Adam Ludvig" w:date="2018-03-27T14:20:00Z">
              <w:r w:rsidRPr="009A2EB1" w:rsidDel="00E07B90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E07B90" w:rsidRPr="009A2EB1" w14:paraId="20C648C1" w14:textId="77777777" w:rsidTr="00E07B90">
        <w:trPr>
          <w:trPrChange w:id="649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50" w:author="Adam Ludvig" w:date="2018-03-27T14:21:00Z">
              <w:tcPr>
                <w:tcW w:w="2412" w:type="dxa"/>
                <w:gridSpan w:val="2"/>
              </w:tcPr>
            </w:tcPrChange>
          </w:tcPr>
          <w:p w14:paraId="0D63C412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228" w:type="dxa"/>
            <w:tcPrChange w:id="651" w:author="Adam Ludvig" w:date="2018-03-27T14:21:00Z">
              <w:tcPr>
                <w:tcW w:w="6228" w:type="dxa"/>
                <w:gridSpan w:val="2"/>
              </w:tcPr>
            </w:tcPrChange>
          </w:tcPr>
          <w:p w14:paraId="47659538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commune that the plot belongs to</w:t>
            </w:r>
          </w:p>
        </w:tc>
        <w:tc>
          <w:tcPr>
            <w:tcW w:w="1426" w:type="dxa"/>
            <w:tcPrChange w:id="652" w:author="Adam Ludvig" w:date="2018-03-27T14:21:00Z">
              <w:tcPr>
                <w:tcW w:w="1620" w:type="dxa"/>
                <w:gridSpan w:val="3"/>
              </w:tcPr>
            </w:tcPrChange>
          </w:tcPr>
          <w:p w14:paraId="1F1A6567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653" w:author="Adam Ludvig" w:date="2018-03-27T14:21:00Z">
              <w:tcPr>
                <w:tcW w:w="900" w:type="dxa"/>
                <w:gridSpan w:val="2"/>
              </w:tcPr>
            </w:tcPrChange>
          </w:tcPr>
          <w:p w14:paraId="52B0F503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654" w:author="Adam Ludvig" w:date="2018-03-27T14:21:00Z">
              <w:tcPr>
                <w:tcW w:w="720" w:type="dxa"/>
                <w:gridSpan w:val="2"/>
              </w:tcPr>
            </w:tcPrChange>
          </w:tcPr>
          <w:p w14:paraId="69B450B3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55" w:author="Adam Ludvig" w:date="2018-03-27T14:21:00Z">
              <w:tcPr>
                <w:tcW w:w="900" w:type="dxa"/>
                <w:gridSpan w:val="2"/>
              </w:tcPr>
            </w:tcPrChange>
          </w:tcPr>
          <w:p w14:paraId="4588D059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656" w:author="Adam Ludvig" w:date="2018-03-27T14:21:00Z">
              <w:tcPr>
                <w:tcW w:w="1080" w:type="dxa"/>
              </w:tcPr>
            </w:tcPrChange>
          </w:tcPr>
          <w:p w14:paraId="2CADC0B2" w14:textId="146DEA96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657" w:author="Adam Ludvig" w:date="2018-03-27T14:20:00Z">
              <w:r w:rsidRPr="009A2EB1" w:rsidDel="00E07B90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E07B90" w:rsidRPr="009A2EB1" w14:paraId="25494BF8" w14:textId="77777777" w:rsidTr="00E07B90">
        <w:trPr>
          <w:trPrChange w:id="65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59" w:author="Adam Ludvig" w:date="2018-03-27T14:21:00Z">
              <w:tcPr>
                <w:tcW w:w="2412" w:type="dxa"/>
                <w:gridSpan w:val="2"/>
              </w:tcPr>
            </w:tcPrChange>
          </w:tcPr>
          <w:p w14:paraId="71E1D0A7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ParcelCode</w:t>
            </w:r>
          </w:p>
        </w:tc>
        <w:tc>
          <w:tcPr>
            <w:tcW w:w="6228" w:type="dxa"/>
            <w:tcPrChange w:id="660" w:author="Adam Ludvig" w:date="2018-03-27T14:21:00Z">
              <w:tcPr>
                <w:tcW w:w="6228" w:type="dxa"/>
                <w:gridSpan w:val="2"/>
              </w:tcPr>
            </w:tcPrChange>
          </w:tcPr>
          <w:p w14:paraId="7F0E8DE0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parcel that the plot belongs to</w:t>
            </w:r>
          </w:p>
        </w:tc>
        <w:tc>
          <w:tcPr>
            <w:tcW w:w="1426" w:type="dxa"/>
            <w:tcPrChange w:id="661" w:author="Adam Ludvig" w:date="2018-03-27T14:21:00Z">
              <w:tcPr>
                <w:tcW w:w="1620" w:type="dxa"/>
                <w:gridSpan w:val="3"/>
              </w:tcPr>
            </w:tcPrChange>
          </w:tcPr>
          <w:p w14:paraId="6C65CA46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662" w:author="Adam Ludvig" w:date="2018-03-27T14:21:00Z">
              <w:tcPr>
                <w:tcW w:w="900" w:type="dxa"/>
                <w:gridSpan w:val="2"/>
              </w:tcPr>
            </w:tcPrChange>
          </w:tcPr>
          <w:p w14:paraId="180DE208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663" w:author="Adam Ludvig" w:date="2018-03-27T14:21:00Z">
              <w:tcPr>
                <w:tcW w:w="720" w:type="dxa"/>
                <w:gridSpan w:val="2"/>
              </w:tcPr>
            </w:tcPrChange>
          </w:tcPr>
          <w:p w14:paraId="67A51775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664" w:author="Adam Ludvig" w:date="2018-03-27T14:21:00Z">
              <w:tcPr>
                <w:tcW w:w="900" w:type="dxa"/>
                <w:gridSpan w:val="2"/>
              </w:tcPr>
            </w:tcPrChange>
          </w:tcPr>
          <w:p w14:paraId="4381D971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080" w:type="dxa"/>
            <w:tcPrChange w:id="665" w:author="Adam Ludvig" w:date="2018-03-27T14:21:00Z">
              <w:tcPr>
                <w:tcW w:w="1080" w:type="dxa"/>
              </w:tcPr>
            </w:tcPrChange>
          </w:tcPr>
          <w:p w14:paraId="677F9A24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A2EB1" w14:paraId="6252471F" w14:textId="77777777" w:rsidTr="00E07B90">
        <w:trPr>
          <w:trPrChange w:id="66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67" w:author="Adam Ludvig" w:date="2018-03-27T14:21:00Z">
              <w:tcPr>
                <w:tcW w:w="2412" w:type="dxa"/>
                <w:gridSpan w:val="2"/>
              </w:tcPr>
            </w:tcPrChange>
          </w:tcPr>
          <w:p w14:paraId="07F42A5C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MapSheet</w:t>
            </w:r>
          </w:p>
        </w:tc>
        <w:tc>
          <w:tcPr>
            <w:tcW w:w="6228" w:type="dxa"/>
            <w:tcPrChange w:id="668" w:author="Adam Ludvig" w:date="2018-03-27T14:21:00Z">
              <w:tcPr>
                <w:tcW w:w="6228" w:type="dxa"/>
                <w:gridSpan w:val="2"/>
              </w:tcPr>
            </w:tcPrChange>
          </w:tcPr>
          <w:p w14:paraId="3D09C6EA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Number of base map sheet</w:t>
            </w:r>
          </w:p>
        </w:tc>
        <w:tc>
          <w:tcPr>
            <w:tcW w:w="1426" w:type="dxa"/>
            <w:tcPrChange w:id="669" w:author="Adam Ludvig" w:date="2018-03-27T14:21:00Z">
              <w:tcPr>
                <w:tcW w:w="1620" w:type="dxa"/>
                <w:gridSpan w:val="3"/>
              </w:tcPr>
            </w:tcPrChange>
          </w:tcPr>
          <w:p w14:paraId="3B20E164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670" w:author="Adam Ludvig" w:date="2018-03-27T14:21:00Z">
              <w:tcPr>
                <w:tcW w:w="900" w:type="dxa"/>
                <w:gridSpan w:val="2"/>
              </w:tcPr>
            </w:tcPrChange>
          </w:tcPr>
          <w:p w14:paraId="77737FC2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PrChange w:id="671" w:author="Adam Ludvig" w:date="2018-03-27T14:21:00Z">
              <w:tcPr>
                <w:tcW w:w="720" w:type="dxa"/>
                <w:gridSpan w:val="2"/>
              </w:tcPr>
            </w:tcPrChange>
          </w:tcPr>
          <w:p w14:paraId="24F92BCA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72" w:author="Adam Ludvig" w:date="2018-03-27T14:21:00Z">
              <w:tcPr>
                <w:tcW w:w="900" w:type="dxa"/>
                <w:gridSpan w:val="2"/>
              </w:tcPr>
            </w:tcPrChange>
          </w:tcPr>
          <w:p w14:paraId="0611B708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673" w:author="Adam Ludvig" w:date="2018-03-27T14:21:00Z">
              <w:tcPr>
                <w:tcW w:w="1080" w:type="dxa"/>
              </w:tcPr>
            </w:tcPrChange>
          </w:tcPr>
          <w:p w14:paraId="70A76ECB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A2EB1" w14:paraId="00C46ECB" w14:textId="77777777" w:rsidTr="00E07B90">
        <w:trPr>
          <w:trPrChange w:id="67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75" w:author="Adam Ludvig" w:date="2018-03-27T14:21:00Z">
              <w:tcPr>
                <w:tcW w:w="2412" w:type="dxa"/>
                <w:gridSpan w:val="2"/>
              </w:tcPr>
            </w:tcPrChange>
          </w:tcPr>
          <w:p w14:paraId="097F6754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Village</w:t>
            </w:r>
          </w:p>
        </w:tc>
        <w:tc>
          <w:tcPr>
            <w:tcW w:w="6228" w:type="dxa"/>
            <w:tcPrChange w:id="676" w:author="Adam Ludvig" w:date="2018-03-27T14:21:00Z">
              <w:tcPr>
                <w:tcW w:w="6228" w:type="dxa"/>
                <w:gridSpan w:val="2"/>
              </w:tcPr>
            </w:tcPrChange>
          </w:tcPr>
          <w:p w14:paraId="77ABA6AD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Name of the village that the plot belongs to</w:t>
            </w:r>
          </w:p>
        </w:tc>
        <w:tc>
          <w:tcPr>
            <w:tcW w:w="1426" w:type="dxa"/>
            <w:tcPrChange w:id="677" w:author="Adam Ludvig" w:date="2018-03-27T14:21:00Z">
              <w:tcPr>
                <w:tcW w:w="1620" w:type="dxa"/>
                <w:gridSpan w:val="3"/>
              </w:tcPr>
            </w:tcPrChange>
          </w:tcPr>
          <w:p w14:paraId="0F263EA6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678" w:author="Adam Ludvig" w:date="2018-03-27T14:21:00Z">
              <w:tcPr>
                <w:tcW w:w="900" w:type="dxa"/>
                <w:gridSpan w:val="2"/>
              </w:tcPr>
            </w:tcPrChange>
          </w:tcPr>
          <w:p w14:paraId="493E2D43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09" w:type="dxa"/>
            <w:tcPrChange w:id="679" w:author="Adam Ludvig" w:date="2018-03-27T14:21:00Z">
              <w:tcPr>
                <w:tcW w:w="720" w:type="dxa"/>
                <w:gridSpan w:val="2"/>
              </w:tcPr>
            </w:tcPrChange>
          </w:tcPr>
          <w:p w14:paraId="715B3DB3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680" w:author="Adam Ludvig" w:date="2018-03-27T14:21:00Z">
              <w:tcPr>
                <w:tcW w:w="900" w:type="dxa"/>
                <w:gridSpan w:val="2"/>
              </w:tcPr>
            </w:tcPrChange>
          </w:tcPr>
          <w:p w14:paraId="545AFE7A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080" w:type="dxa"/>
            <w:tcPrChange w:id="681" w:author="Adam Ludvig" w:date="2018-03-27T14:21:00Z">
              <w:tcPr>
                <w:tcW w:w="1080" w:type="dxa"/>
              </w:tcPr>
            </w:tcPrChange>
          </w:tcPr>
          <w:p w14:paraId="41E1714D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A2EB1" w14:paraId="6898A90C" w14:textId="77777777" w:rsidTr="00E07B90">
        <w:trPr>
          <w:trPrChange w:id="68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83" w:author="Adam Ludvig" w:date="2018-03-27T14:21:00Z">
              <w:tcPr>
                <w:tcW w:w="2412" w:type="dxa"/>
                <w:gridSpan w:val="2"/>
              </w:tcPr>
            </w:tcPrChange>
          </w:tcPr>
          <w:p w14:paraId="0ADB10BB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228" w:type="dxa"/>
            <w:tcPrChange w:id="684" w:author="Adam Ludvig" w:date="2018-03-27T14:21:00Z">
              <w:tcPr>
                <w:tcW w:w="6228" w:type="dxa"/>
                <w:gridSpan w:val="2"/>
              </w:tcPr>
            </w:tcPrChange>
          </w:tcPr>
          <w:p w14:paraId="111D8525" w14:textId="77777777" w:rsidR="00E07B90" w:rsidRPr="009A2EB1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Area of the plot (ha)</w:t>
            </w:r>
          </w:p>
        </w:tc>
        <w:tc>
          <w:tcPr>
            <w:tcW w:w="1426" w:type="dxa"/>
            <w:tcPrChange w:id="685" w:author="Adam Ludvig" w:date="2018-03-27T14:21:00Z">
              <w:tcPr>
                <w:tcW w:w="1620" w:type="dxa"/>
                <w:gridSpan w:val="3"/>
              </w:tcPr>
            </w:tcPrChange>
          </w:tcPr>
          <w:p w14:paraId="348985B1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686" w:author="Adam Ludvig" w:date="2018-03-27T14:21:00Z">
              <w:tcPr>
                <w:tcW w:w="900" w:type="dxa"/>
                <w:gridSpan w:val="2"/>
              </w:tcPr>
            </w:tcPrChange>
          </w:tcPr>
          <w:p w14:paraId="1ADA9DB3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(9,2)</w:t>
            </w:r>
          </w:p>
        </w:tc>
        <w:tc>
          <w:tcPr>
            <w:tcW w:w="709" w:type="dxa"/>
            <w:tcPrChange w:id="687" w:author="Adam Ludvig" w:date="2018-03-27T14:21:00Z">
              <w:tcPr>
                <w:tcW w:w="720" w:type="dxa"/>
                <w:gridSpan w:val="2"/>
              </w:tcPr>
            </w:tcPrChange>
          </w:tcPr>
          <w:p w14:paraId="4FE0954F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88" w:author="Adam Ludvig" w:date="2018-03-27T14:21:00Z">
              <w:tcPr>
                <w:tcW w:w="900" w:type="dxa"/>
                <w:gridSpan w:val="2"/>
              </w:tcPr>
            </w:tcPrChange>
          </w:tcPr>
          <w:p w14:paraId="75CCDF82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689" w:author="Adam Ludvig" w:date="2018-03-27T14:21:00Z">
              <w:tcPr>
                <w:tcW w:w="1080" w:type="dxa"/>
              </w:tcPr>
            </w:tcPrChange>
          </w:tcPr>
          <w:p w14:paraId="4FA784A6" w14:textId="77777777" w:rsidR="00E07B90" w:rsidRPr="009A2EB1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2BC4B38" w14:textId="77777777" w:rsidTr="00E07B90">
        <w:trPr>
          <w:trPrChange w:id="690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91" w:author="Adam Ludvig" w:date="2018-03-27T14:21:00Z">
              <w:tcPr>
                <w:tcW w:w="2412" w:type="dxa"/>
                <w:gridSpan w:val="2"/>
              </w:tcPr>
            </w:tcPrChange>
          </w:tcPr>
          <w:p w14:paraId="439A1BE8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</w:p>
        </w:tc>
        <w:tc>
          <w:tcPr>
            <w:tcW w:w="6228" w:type="dxa"/>
            <w:tcPrChange w:id="692" w:author="Adam Ludvig" w:date="2018-03-27T14:21:00Z">
              <w:tcPr>
                <w:tcW w:w="6228" w:type="dxa"/>
                <w:gridSpan w:val="2"/>
              </w:tcPr>
            </w:tcPrChange>
          </w:tcPr>
          <w:p w14:paraId="0A2D785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origin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693" w:author="Adam Ludvig" w:date="2018-03-27T14:21:00Z">
              <w:tcPr>
                <w:tcW w:w="1620" w:type="dxa"/>
                <w:gridSpan w:val="3"/>
              </w:tcPr>
            </w:tcPrChange>
          </w:tcPr>
          <w:p w14:paraId="0D6F3C8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694" w:author="Adam Ludvig" w:date="2018-03-27T14:21:00Z">
              <w:tcPr>
                <w:tcW w:w="900" w:type="dxa"/>
                <w:gridSpan w:val="2"/>
              </w:tcPr>
            </w:tcPrChange>
          </w:tcPr>
          <w:p w14:paraId="7F7228CF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695" w:author="Adam Ludvig" w:date="2018-03-27T14:21:00Z">
              <w:tcPr>
                <w:tcW w:w="720" w:type="dxa"/>
                <w:gridSpan w:val="2"/>
              </w:tcPr>
            </w:tcPrChange>
          </w:tcPr>
          <w:p w14:paraId="5994939F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696" w:author="Adam Ludvig" w:date="2018-03-27T14:21:00Z">
              <w:tcPr>
                <w:tcW w:w="900" w:type="dxa"/>
                <w:gridSpan w:val="2"/>
              </w:tcPr>
            </w:tcPrChange>
          </w:tcPr>
          <w:p w14:paraId="33F00F8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697" w:author="Adam Ludvig" w:date="2018-03-27T14:21:00Z">
              <w:tcPr>
                <w:tcW w:w="1080" w:type="dxa"/>
              </w:tcPr>
            </w:tcPrChange>
          </w:tcPr>
          <w:p w14:paraId="1B8FB26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5764795" w14:textId="77777777" w:rsidTr="00E07B90">
        <w:trPr>
          <w:trPrChange w:id="69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699" w:author="Adam Ludvig" w:date="2018-03-27T14:21:00Z">
              <w:tcPr>
                <w:tcW w:w="2412" w:type="dxa"/>
                <w:gridSpan w:val="2"/>
              </w:tcPr>
            </w:tcPrChange>
          </w:tcPr>
          <w:p w14:paraId="3C9EA4D2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ForestTypeCode</w:t>
            </w:r>
          </w:p>
        </w:tc>
        <w:tc>
          <w:tcPr>
            <w:tcW w:w="6228" w:type="dxa"/>
            <w:tcPrChange w:id="700" w:author="Adam Ludvig" w:date="2018-03-27T14:21:00Z">
              <w:tcPr>
                <w:tcW w:w="6228" w:type="dxa"/>
                <w:gridSpan w:val="2"/>
              </w:tcPr>
            </w:tcPrChange>
          </w:tcPr>
          <w:p w14:paraId="2D25E156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type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ForestType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701" w:author="Adam Ludvig" w:date="2018-03-27T14:21:00Z">
              <w:tcPr>
                <w:tcW w:w="1620" w:type="dxa"/>
                <w:gridSpan w:val="3"/>
              </w:tcPr>
            </w:tcPrChange>
          </w:tcPr>
          <w:p w14:paraId="214259F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02" w:author="Adam Ludvig" w:date="2018-03-27T14:21:00Z">
              <w:tcPr>
                <w:tcW w:w="900" w:type="dxa"/>
                <w:gridSpan w:val="2"/>
              </w:tcPr>
            </w:tcPrChange>
          </w:tcPr>
          <w:p w14:paraId="098120C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703" w:author="Adam Ludvig" w:date="2018-03-27T14:21:00Z">
              <w:tcPr>
                <w:tcW w:w="720" w:type="dxa"/>
                <w:gridSpan w:val="2"/>
              </w:tcPr>
            </w:tcPrChange>
          </w:tcPr>
          <w:p w14:paraId="39D3754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04" w:author="Adam Ludvig" w:date="2018-03-27T14:21:00Z">
              <w:tcPr>
                <w:tcW w:w="900" w:type="dxa"/>
                <w:gridSpan w:val="2"/>
              </w:tcPr>
            </w:tcPrChange>
          </w:tcPr>
          <w:p w14:paraId="00469F0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05" w:author="Adam Ludvig" w:date="2018-03-27T14:21:00Z">
              <w:tcPr>
                <w:tcW w:w="1080" w:type="dxa"/>
              </w:tcPr>
            </w:tcPrChange>
          </w:tcPr>
          <w:p w14:paraId="304F838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3778EAE" w14:textId="77777777" w:rsidTr="00E07B90">
        <w:trPr>
          <w:trPrChange w:id="70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07" w:author="Adam Ludvig" w:date="2018-03-27T14:21:00Z">
              <w:tcPr>
                <w:tcW w:w="2412" w:type="dxa"/>
                <w:gridSpan w:val="2"/>
              </w:tcPr>
            </w:tcPrChange>
          </w:tcPr>
          <w:p w14:paraId="55A5106B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PlantingYear</w:t>
            </w:r>
          </w:p>
        </w:tc>
        <w:tc>
          <w:tcPr>
            <w:tcW w:w="6228" w:type="dxa"/>
            <w:tcPrChange w:id="708" w:author="Adam Ludvig" w:date="2018-03-27T14:21:00Z">
              <w:tcPr>
                <w:tcW w:w="6228" w:type="dxa"/>
                <w:gridSpan w:val="2"/>
              </w:tcPr>
            </w:tcPrChange>
          </w:tcPr>
          <w:p w14:paraId="3873CB4A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year</w:t>
            </w:r>
          </w:p>
        </w:tc>
        <w:tc>
          <w:tcPr>
            <w:tcW w:w="1426" w:type="dxa"/>
            <w:tcPrChange w:id="709" w:author="Adam Ludvig" w:date="2018-03-27T14:21:00Z">
              <w:tcPr>
                <w:tcW w:w="1620" w:type="dxa"/>
                <w:gridSpan w:val="3"/>
              </w:tcPr>
            </w:tcPrChange>
          </w:tcPr>
          <w:p w14:paraId="4D4A975F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10" w:author="Adam Ludvig" w:date="2018-03-27T14:21:00Z">
              <w:tcPr>
                <w:tcW w:w="900" w:type="dxa"/>
                <w:gridSpan w:val="2"/>
              </w:tcPr>
            </w:tcPrChange>
          </w:tcPr>
          <w:p w14:paraId="419DE7E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711" w:author="Adam Ludvig" w:date="2018-03-27T14:21:00Z">
              <w:tcPr>
                <w:tcW w:w="720" w:type="dxa"/>
                <w:gridSpan w:val="2"/>
              </w:tcPr>
            </w:tcPrChange>
          </w:tcPr>
          <w:p w14:paraId="61D6ABA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12" w:author="Adam Ludvig" w:date="2018-03-27T14:21:00Z">
              <w:tcPr>
                <w:tcW w:w="900" w:type="dxa"/>
                <w:gridSpan w:val="2"/>
              </w:tcPr>
            </w:tcPrChange>
          </w:tcPr>
          <w:p w14:paraId="0384605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13" w:author="Adam Ludvig" w:date="2018-03-27T14:21:00Z">
              <w:tcPr>
                <w:tcW w:w="1080" w:type="dxa"/>
              </w:tcPr>
            </w:tcPrChange>
          </w:tcPr>
          <w:p w14:paraId="086FC8D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20E65FD5" w14:textId="77777777" w:rsidTr="00E07B90">
        <w:trPr>
          <w:trPrChange w:id="71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15" w:author="Adam Ludvig" w:date="2018-03-27T14:21:00Z">
              <w:tcPr>
                <w:tcW w:w="2412" w:type="dxa"/>
                <w:gridSpan w:val="2"/>
              </w:tcPr>
            </w:tcPrChange>
          </w:tcPr>
          <w:p w14:paraId="5CA98F1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AvgYearCanopy</w:t>
            </w:r>
          </w:p>
        </w:tc>
        <w:tc>
          <w:tcPr>
            <w:tcW w:w="6228" w:type="dxa"/>
            <w:tcPrChange w:id="716" w:author="Adam Ludvig" w:date="2018-03-27T14:21:00Z">
              <w:tcPr>
                <w:tcW w:w="6228" w:type="dxa"/>
                <w:gridSpan w:val="2"/>
              </w:tcPr>
            </w:tcPrChange>
          </w:tcPr>
          <w:p w14:paraId="6FE42692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Average years to closed canopy</w:t>
            </w:r>
          </w:p>
        </w:tc>
        <w:tc>
          <w:tcPr>
            <w:tcW w:w="1426" w:type="dxa"/>
            <w:tcPrChange w:id="717" w:author="Adam Ludvig" w:date="2018-03-27T14:21:00Z">
              <w:tcPr>
                <w:tcW w:w="1620" w:type="dxa"/>
                <w:gridSpan w:val="3"/>
              </w:tcPr>
            </w:tcPrChange>
          </w:tcPr>
          <w:p w14:paraId="1EA8A37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18" w:author="Adam Ludvig" w:date="2018-03-27T14:21:00Z">
              <w:tcPr>
                <w:tcW w:w="900" w:type="dxa"/>
                <w:gridSpan w:val="2"/>
              </w:tcPr>
            </w:tcPrChange>
          </w:tcPr>
          <w:p w14:paraId="469463A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719" w:author="Adam Ludvig" w:date="2018-03-27T14:21:00Z">
              <w:tcPr>
                <w:tcW w:w="720" w:type="dxa"/>
                <w:gridSpan w:val="2"/>
              </w:tcPr>
            </w:tcPrChange>
          </w:tcPr>
          <w:p w14:paraId="45BFB97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20" w:author="Adam Ludvig" w:date="2018-03-27T14:21:00Z">
              <w:tcPr>
                <w:tcW w:w="900" w:type="dxa"/>
                <w:gridSpan w:val="2"/>
              </w:tcPr>
            </w:tcPrChange>
          </w:tcPr>
          <w:p w14:paraId="673ABBC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21" w:author="Adam Ludvig" w:date="2018-03-27T14:21:00Z">
              <w:tcPr>
                <w:tcW w:w="1080" w:type="dxa"/>
              </w:tcPr>
            </w:tcPrChange>
          </w:tcPr>
          <w:p w14:paraId="5341DDC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010EDEEB" w14:textId="77777777" w:rsidTr="00E07B90">
        <w:trPr>
          <w:trPrChange w:id="72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23" w:author="Adam Ludvig" w:date="2018-03-27T14:21:00Z">
              <w:tcPr>
                <w:tcW w:w="2412" w:type="dxa"/>
                <w:gridSpan w:val="2"/>
              </w:tcPr>
            </w:tcPrChange>
          </w:tcPr>
          <w:p w14:paraId="40F732D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PForestOrgCode</w:t>
            </w:r>
          </w:p>
        </w:tc>
        <w:tc>
          <w:tcPr>
            <w:tcW w:w="6228" w:type="dxa"/>
            <w:tcPrChange w:id="724" w:author="Adam Ludvig" w:date="2018-03-27T14:21:00Z">
              <w:tcPr>
                <w:tcW w:w="6228" w:type="dxa"/>
                <w:gridSpan w:val="2"/>
              </w:tcPr>
            </w:tcPrChange>
          </w:tcPr>
          <w:p w14:paraId="666722DF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plantation forest origin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725" w:author="Adam Ludvig" w:date="2018-03-27T14:21:00Z">
              <w:tcPr>
                <w:tcW w:w="1620" w:type="dxa"/>
                <w:gridSpan w:val="3"/>
              </w:tcPr>
            </w:tcPrChange>
          </w:tcPr>
          <w:p w14:paraId="1DB1B60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26" w:author="Adam Ludvig" w:date="2018-03-27T14:21:00Z">
              <w:tcPr>
                <w:tcW w:w="900" w:type="dxa"/>
                <w:gridSpan w:val="2"/>
              </w:tcPr>
            </w:tcPrChange>
          </w:tcPr>
          <w:p w14:paraId="45A01AE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727" w:author="Adam Ludvig" w:date="2018-03-27T14:21:00Z">
              <w:tcPr>
                <w:tcW w:w="720" w:type="dxa"/>
                <w:gridSpan w:val="2"/>
              </w:tcPr>
            </w:tcPrChange>
          </w:tcPr>
          <w:p w14:paraId="2A35084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28" w:author="Adam Ludvig" w:date="2018-03-27T14:21:00Z">
              <w:tcPr>
                <w:tcW w:w="900" w:type="dxa"/>
                <w:gridSpan w:val="2"/>
              </w:tcPr>
            </w:tcPrChange>
          </w:tcPr>
          <w:p w14:paraId="4F8A748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29" w:author="Adam Ludvig" w:date="2018-03-27T14:21:00Z">
              <w:tcPr>
                <w:tcW w:w="1080" w:type="dxa"/>
              </w:tcPr>
            </w:tcPrChange>
          </w:tcPr>
          <w:p w14:paraId="0DA4A9B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27D3F0C4" w14:textId="77777777" w:rsidTr="00E07B90">
        <w:trPr>
          <w:trPrChange w:id="730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31" w:author="Adam Ludvig" w:date="2018-03-27T14:21:00Z">
              <w:tcPr>
                <w:tcW w:w="2412" w:type="dxa"/>
                <w:gridSpan w:val="2"/>
              </w:tcPr>
            </w:tcPrChange>
          </w:tcPr>
          <w:p w14:paraId="328A9B4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PlantStateCode</w:t>
            </w:r>
          </w:p>
        </w:tc>
        <w:tc>
          <w:tcPr>
            <w:tcW w:w="6228" w:type="dxa"/>
            <w:tcPrChange w:id="732" w:author="Adam Ludvig" w:date="2018-03-27T14:21:00Z">
              <w:tcPr>
                <w:tcW w:w="6228" w:type="dxa"/>
                <w:gridSpan w:val="2"/>
              </w:tcPr>
            </w:tcPrChange>
          </w:tcPr>
          <w:p w14:paraId="0A733488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state of plantation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PlantationSate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426" w:type="dxa"/>
            <w:tcPrChange w:id="733" w:author="Adam Ludvig" w:date="2018-03-27T14:21:00Z">
              <w:tcPr>
                <w:tcW w:w="1620" w:type="dxa"/>
                <w:gridSpan w:val="3"/>
              </w:tcPr>
            </w:tcPrChange>
          </w:tcPr>
          <w:p w14:paraId="00B3069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34" w:author="Adam Ludvig" w:date="2018-03-27T14:21:00Z">
              <w:tcPr>
                <w:tcW w:w="900" w:type="dxa"/>
                <w:gridSpan w:val="2"/>
              </w:tcPr>
            </w:tcPrChange>
          </w:tcPr>
          <w:p w14:paraId="6F0F602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735" w:author="Adam Ludvig" w:date="2018-03-27T14:21:00Z">
              <w:tcPr>
                <w:tcW w:w="720" w:type="dxa"/>
                <w:gridSpan w:val="2"/>
              </w:tcPr>
            </w:tcPrChange>
          </w:tcPr>
          <w:p w14:paraId="3BE94D5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36" w:author="Adam Ludvig" w:date="2018-03-27T14:21:00Z">
              <w:tcPr>
                <w:tcW w:w="900" w:type="dxa"/>
                <w:gridSpan w:val="2"/>
              </w:tcPr>
            </w:tcPrChange>
          </w:tcPr>
          <w:p w14:paraId="0049E09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37" w:author="Adam Ludvig" w:date="2018-03-27T14:21:00Z">
              <w:tcPr>
                <w:tcW w:w="1080" w:type="dxa"/>
              </w:tcPr>
            </w:tcPrChange>
          </w:tcPr>
          <w:p w14:paraId="2D3A121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99EC227" w14:textId="77777777" w:rsidTr="00E07B90">
        <w:trPr>
          <w:trPrChange w:id="73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39" w:author="Adam Ludvig" w:date="2018-03-27T14:21:00Z">
              <w:tcPr>
                <w:tcW w:w="2412" w:type="dxa"/>
                <w:gridSpan w:val="2"/>
              </w:tcPr>
            </w:tcPrChange>
          </w:tcPr>
          <w:p w14:paraId="08C86839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TreeSpecCode</w:t>
            </w:r>
          </w:p>
        </w:tc>
        <w:tc>
          <w:tcPr>
            <w:tcW w:w="6228" w:type="dxa"/>
            <w:tcPrChange w:id="740" w:author="Adam Ludvig" w:date="2018-03-27T14:21:00Z">
              <w:tcPr>
                <w:tcW w:w="6228" w:type="dxa"/>
                <w:gridSpan w:val="2"/>
              </w:tcPr>
            </w:tcPrChange>
          </w:tcPr>
          <w:p w14:paraId="0B52FE18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tree specie (Ref. Table TreeSpecies</w:t>
            </w:r>
          </w:p>
        </w:tc>
        <w:tc>
          <w:tcPr>
            <w:tcW w:w="1426" w:type="dxa"/>
            <w:tcPrChange w:id="741" w:author="Adam Ludvig" w:date="2018-03-27T14:21:00Z">
              <w:tcPr>
                <w:tcW w:w="1620" w:type="dxa"/>
                <w:gridSpan w:val="3"/>
              </w:tcPr>
            </w:tcPrChange>
          </w:tcPr>
          <w:p w14:paraId="09EA98B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742" w:author="Adam Ludvig" w:date="2018-03-27T14:21:00Z">
              <w:tcPr>
                <w:tcW w:w="900" w:type="dxa"/>
                <w:gridSpan w:val="2"/>
              </w:tcPr>
            </w:tcPrChange>
          </w:tcPr>
          <w:p w14:paraId="07F16E9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PrChange w:id="743" w:author="Adam Ludvig" w:date="2018-03-27T14:21:00Z">
              <w:tcPr>
                <w:tcW w:w="720" w:type="dxa"/>
                <w:gridSpan w:val="2"/>
              </w:tcPr>
            </w:tcPrChange>
          </w:tcPr>
          <w:p w14:paraId="542C3C9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44" w:author="Adam Ludvig" w:date="2018-03-27T14:21:00Z">
              <w:tcPr>
                <w:tcW w:w="900" w:type="dxa"/>
                <w:gridSpan w:val="2"/>
              </w:tcPr>
            </w:tcPrChange>
          </w:tcPr>
          <w:p w14:paraId="401E683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080" w:type="dxa"/>
            <w:tcPrChange w:id="745" w:author="Adam Ludvig" w:date="2018-03-27T14:21:00Z">
              <w:tcPr>
                <w:tcW w:w="1080" w:type="dxa"/>
              </w:tcPr>
            </w:tcPrChange>
          </w:tcPr>
          <w:p w14:paraId="6990F89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97A8F72" w14:textId="77777777" w:rsidTr="00E07B90">
        <w:trPr>
          <w:trPrChange w:id="74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47" w:author="Adam Ludvig" w:date="2018-03-27T14:21:00Z">
              <w:tcPr>
                <w:tcW w:w="2412" w:type="dxa"/>
                <w:gridSpan w:val="2"/>
              </w:tcPr>
            </w:tcPrChange>
          </w:tcPr>
          <w:p w14:paraId="5A8B3C91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VolumePerHa</w:t>
            </w:r>
          </w:p>
        </w:tc>
        <w:tc>
          <w:tcPr>
            <w:tcW w:w="6228" w:type="dxa"/>
            <w:tcPrChange w:id="748" w:author="Adam Ludvig" w:date="2018-03-27T14:21:00Z">
              <w:tcPr>
                <w:tcW w:w="6228" w:type="dxa"/>
                <w:gridSpan w:val="2"/>
              </w:tcPr>
            </w:tcPrChange>
          </w:tcPr>
          <w:p w14:paraId="2A9F5DD2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 per ha (m</w:t>
            </w:r>
            <w:r w:rsidRPr="0096258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62584">
              <w:rPr>
                <w:rFonts w:ascii="Arial" w:hAnsi="Arial" w:cs="Arial"/>
                <w:sz w:val="20"/>
                <w:szCs w:val="20"/>
              </w:rPr>
              <w:t>/ha)</w:t>
            </w:r>
          </w:p>
        </w:tc>
        <w:tc>
          <w:tcPr>
            <w:tcW w:w="1426" w:type="dxa"/>
            <w:tcPrChange w:id="749" w:author="Adam Ludvig" w:date="2018-03-27T14:21:00Z">
              <w:tcPr>
                <w:tcW w:w="1620" w:type="dxa"/>
                <w:gridSpan w:val="3"/>
              </w:tcPr>
            </w:tcPrChange>
          </w:tcPr>
          <w:p w14:paraId="3EDEFE4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50" w:author="Adam Ludvig" w:date="2018-03-27T14:21:00Z">
              <w:tcPr>
                <w:tcW w:w="900" w:type="dxa"/>
                <w:gridSpan w:val="2"/>
              </w:tcPr>
            </w:tcPrChange>
          </w:tcPr>
          <w:p w14:paraId="0BCDE474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(7,1)</w:t>
            </w:r>
          </w:p>
        </w:tc>
        <w:tc>
          <w:tcPr>
            <w:tcW w:w="709" w:type="dxa"/>
            <w:tcPrChange w:id="751" w:author="Adam Ludvig" w:date="2018-03-27T14:21:00Z">
              <w:tcPr>
                <w:tcW w:w="720" w:type="dxa"/>
                <w:gridSpan w:val="2"/>
              </w:tcPr>
            </w:tcPrChange>
          </w:tcPr>
          <w:p w14:paraId="74C1F6E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52" w:author="Adam Ludvig" w:date="2018-03-27T14:21:00Z">
              <w:tcPr>
                <w:tcW w:w="900" w:type="dxa"/>
                <w:gridSpan w:val="2"/>
              </w:tcPr>
            </w:tcPrChange>
          </w:tcPr>
          <w:p w14:paraId="5028ED2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53" w:author="Adam Ludvig" w:date="2018-03-27T14:21:00Z">
              <w:tcPr>
                <w:tcW w:w="1080" w:type="dxa"/>
              </w:tcPr>
            </w:tcPrChange>
          </w:tcPr>
          <w:p w14:paraId="4D1FD6A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6227B6D1" w14:textId="77777777" w:rsidTr="00E07B90">
        <w:trPr>
          <w:trPrChange w:id="75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55" w:author="Adam Ludvig" w:date="2018-03-27T14:21:00Z">
              <w:tcPr>
                <w:tcW w:w="2412" w:type="dxa"/>
                <w:gridSpan w:val="2"/>
              </w:tcPr>
            </w:tcPrChange>
          </w:tcPr>
          <w:p w14:paraId="4DDDECE4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StemPerHa</w:t>
            </w:r>
          </w:p>
        </w:tc>
        <w:tc>
          <w:tcPr>
            <w:tcW w:w="6228" w:type="dxa"/>
            <w:tcPrChange w:id="756" w:author="Adam Ludvig" w:date="2018-03-27T14:21:00Z">
              <w:tcPr>
                <w:tcW w:w="6228" w:type="dxa"/>
                <w:gridSpan w:val="2"/>
              </w:tcPr>
            </w:tcPrChange>
          </w:tcPr>
          <w:p w14:paraId="55D5D6EB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Number of stems for bamboo and coconut per ha (1000 stems/ha)</w:t>
            </w:r>
          </w:p>
        </w:tc>
        <w:tc>
          <w:tcPr>
            <w:tcW w:w="1426" w:type="dxa"/>
            <w:tcPrChange w:id="757" w:author="Adam Ludvig" w:date="2018-03-27T14:21:00Z">
              <w:tcPr>
                <w:tcW w:w="1620" w:type="dxa"/>
                <w:gridSpan w:val="3"/>
              </w:tcPr>
            </w:tcPrChange>
          </w:tcPr>
          <w:p w14:paraId="07A2EB6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58" w:author="Adam Ludvig" w:date="2018-03-27T14:21:00Z">
              <w:tcPr>
                <w:tcW w:w="900" w:type="dxa"/>
                <w:gridSpan w:val="2"/>
              </w:tcPr>
            </w:tcPrChange>
          </w:tcPr>
          <w:p w14:paraId="102CEBA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(9,3)</w:t>
            </w:r>
          </w:p>
        </w:tc>
        <w:tc>
          <w:tcPr>
            <w:tcW w:w="709" w:type="dxa"/>
            <w:tcPrChange w:id="759" w:author="Adam Ludvig" w:date="2018-03-27T14:21:00Z">
              <w:tcPr>
                <w:tcW w:w="720" w:type="dxa"/>
                <w:gridSpan w:val="2"/>
              </w:tcPr>
            </w:tcPrChange>
          </w:tcPr>
          <w:p w14:paraId="2659A32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60" w:author="Adam Ludvig" w:date="2018-03-27T14:21:00Z">
              <w:tcPr>
                <w:tcW w:w="900" w:type="dxa"/>
                <w:gridSpan w:val="2"/>
              </w:tcPr>
            </w:tcPrChange>
          </w:tcPr>
          <w:p w14:paraId="57D543E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61" w:author="Adam Ludvig" w:date="2018-03-27T14:21:00Z">
              <w:tcPr>
                <w:tcW w:w="1080" w:type="dxa"/>
              </w:tcPr>
            </w:tcPrChange>
          </w:tcPr>
          <w:p w14:paraId="2B9A868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08391F97" w14:textId="77777777" w:rsidTr="00E07B90">
        <w:trPr>
          <w:trPrChange w:id="76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63" w:author="Adam Ludvig" w:date="2018-03-27T14:21:00Z">
              <w:tcPr>
                <w:tcW w:w="2412" w:type="dxa"/>
                <w:gridSpan w:val="2"/>
              </w:tcPr>
            </w:tcPrChange>
          </w:tcPr>
          <w:p w14:paraId="289D5E99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VolumePerPlot</w:t>
            </w:r>
          </w:p>
        </w:tc>
        <w:tc>
          <w:tcPr>
            <w:tcW w:w="6228" w:type="dxa"/>
            <w:tcPrChange w:id="764" w:author="Adam Ludvig" w:date="2018-03-27T14:21:00Z">
              <w:tcPr>
                <w:tcW w:w="6228" w:type="dxa"/>
                <w:gridSpan w:val="2"/>
              </w:tcPr>
            </w:tcPrChange>
          </w:tcPr>
          <w:p w14:paraId="3842D1EC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Volume per the inventory plot (m</w:t>
            </w:r>
            <w:r w:rsidRPr="0096258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962584">
              <w:rPr>
                <w:rFonts w:ascii="Arial" w:hAnsi="Arial" w:cs="Arial"/>
                <w:sz w:val="20"/>
                <w:szCs w:val="20"/>
              </w:rPr>
              <w:t>/plot)</w:t>
            </w:r>
          </w:p>
        </w:tc>
        <w:tc>
          <w:tcPr>
            <w:tcW w:w="1426" w:type="dxa"/>
            <w:tcPrChange w:id="765" w:author="Adam Ludvig" w:date="2018-03-27T14:21:00Z">
              <w:tcPr>
                <w:tcW w:w="1620" w:type="dxa"/>
                <w:gridSpan w:val="3"/>
              </w:tcPr>
            </w:tcPrChange>
          </w:tcPr>
          <w:p w14:paraId="767C295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66" w:author="Adam Ludvig" w:date="2018-03-27T14:21:00Z">
              <w:tcPr>
                <w:tcW w:w="900" w:type="dxa"/>
                <w:gridSpan w:val="2"/>
              </w:tcPr>
            </w:tcPrChange>
          </w:tcPr>
          <w:p w14:paraId="144BE4C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(9,1)</w:t>
            </w:r>
          </w:p>
        </w:tc>
        <w:tc>
          <w:tcPr>
            <w:tcW w:w="709" w:type="dxa"/>
            <w:tcPrChange w:id="767" w:author="Adam Ludvig" w:date="2018-03-27T14:21:00Z">
              <w:tcPr>
                <w:tcW w:w="720" w:type="dxa"/>
                <w:gridSpan w:val="2"/>
              </w:tcPr>
            </w:tcPrChange>
          </w:tcPr>
          <w:p w14:paraId="3E95447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68" w:author="Adam Ludvig" w:date="2018-03-27T14:21:00Z">
              <w:tcPr>
                <w:tcW w:w="900" w:type="dxa"/>
                <w:gridSpan w:val="2"/>
              </w:tcPr>
            </w:tcPrChange>
          </w:tcPr>
          <w:p w14:paraId="7F6F973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69" w:author="Adam Ludvig" w:date="2018-03-27T14:21:00Z">
              <w:tcPr>
                <w:tcW w:w="1080" w:type="dxa"/>
              </w:tcPr>
            </w:tcPrChange>
          </w:tcPr>
          <w:p w14:paraId="7707FB1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1BE6399" w14:textId="77777777" w:rsidTr="00E07B90">
        <w:trPr>
          <w:trPrChange w:id="770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71" w:author="Adam Ludvig" w:date="2018-03-27T14:21:00Z">
              <w:tcPr>
                <w:tcW w:w="2412" w:type="dxa"/>
                <w:gridSpan w:val="2"/>
              </w:tcPr>
            </w:tcPrChange>
          </w:tcPr>
          <w:p w14:paraId="127DA32C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StemPerPlot</w:t>
            </w:r>
          </w:p>
        </w:tc>
        <w:tc>
          <w:tcPr>
            <w:tcW w:w="6228" w:type="dxa"/>
            <w:tcPrChange w:id="772" w:author="Adam Ludvig" w:date="2018-03-27T14:21:00Z">
              <w:tcPr>
                <w:tcW w:w="6228" w:type="dxa"/>
                <w:gridSpan w:val="2"/>
              </w:tcPr>
            </w:tcPrChange>
          </w:tcPr>
          <w:p w14:paraId="78E9951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Number of the stems for bamboo and coconut (1000 stems/plot)</w:t>
            </w:r>
          </w:p>
        </w:tc>
        <w:tc>
          <w:tcPr>
            <w:tcW w:w="1426" w:type="dxa"/>
            <w:tcPrChange w:id="773" w:author="Adam Ludvig" w:date="2018-03-27T14:21:00Z">
              <w:tcPr>
                <w:tcW w:w="1620" w:type="dxa"/>
                <w:gridSpan w:val="3"/>
              </w:tcPr>
            </w:tcPrChange>
          </w:tcPr>
          <w:p w14:paraId="340A7A5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74" w:author="Adam Ludvig" w:date="2018-03-27T14:21:00Z">
              <w:tcPr>
                <w:tcW w:w="900" w:type="dxa"/>
                <w:gridSpan w:val="2"/>
              </w:tcPr>
            </w:tcPrChange>
          </w:tcPr>
          <w:p w14:paraId="1104186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(9,3)</w:t>
            </w:r>
          </w:p>
        </w:tc>
        <w:tc>
          <w:tcPr>
            <w:tcW w:w="709" w:type="dxa"/>
            <w:tcPrChange w:id="775" w:author="Adam Ludvig" w:date="2018-03-27T14:21:00Z">
              <w:tcPr>
                <w:tcW w:w="720" w:type="dxa"/>
                <w:gridSpan w:val="2"/>
              </w:tcPr>
            </w:tcPrChange>
          </w:tcPr>
          <w:p w14:paraId="6527DA4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776" w:author="Adam Ludvig" w:date="2018-03-27T14:21:00Z">
              <w:tcPr>
                <w:tcW w:w="900" w:type="dxa"/>
                <w:gridSpan w:val="2"/>
              </w:tcPr>
            </w:tcPrChange>
          </w:tcPr>
          <w:p w14:paraId="44ED2FC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777" w:author="Adam Ludvig" w:date="2018-03-27T14:21:00Z">
              <w:tcPr>
                <w:tcW w:w="1080" w:type="dxa"/>
              </w:tcPr>
            </w:tcPrChange>
          </w:tcPr>
          <w:p w14:paraId="5A4FC82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6D24CB5" w14:textId="77777777" w:rsidTr="00E07B90">
        <w:trPr>
          <w:trPrChange w:id="77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79" w:author="Adam Ludvig" w:date="2018-03-27T14:21:00Z">
              <w:tcPr>
                <w:tcW w:w="2412" w:type="dxa"/>
                <w:gridSpan w:val="2"/>
              </w:tcPr>
            </w:tcPrChange>
          </w:tcPr>
          <w:p w14:paraId="1D61922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SiteCondCode</w:t>
            </w:r>
          </w:p>
        </w:tc>
        <w:tc>
          <w:tcPr>
            <w:tcW w:w="6228" w:type="dxa"/>
            <w:tcPrChange w:id="780" w:author="Adam Ludvig" w:date="2018-03-27T14:21:00Z">
              <w:tcPr>
                <w:tcW w:w="6228" w:type="dxa"/>
                <w:gridSpan w:val="2"/>
              </w:tcPr>
            </w:tcPrChange>
          </w:tcPr>
          <w:p w14:paraId="43319958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site condition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SiteCondition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781" w:author="Adam Ludvig" w:date="2018-03-27T14:21:00Z">
              <w:tcPr>
                <w:tcW w:w="1620" w:type="dxa"/>
                <w:gridSpan w:val="3"/>
              </w:tcPr>
            </w:tcPrChange>
          </w:tcPr>
          <w:p w14:paraId="60D4AC5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82" w:author="Adam Ludvig" w:date="2018-03-27T14:21:00Z">
              <w:tcPr>
                <w:tcW w:w="900" w:type="dxa"/>
                <w:gridSpan w:val="2"/>
              </w:tcPr>
            </w:tcPrChange>
          </w:tcPr>
          <w:p w14:paraId="59E5857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709" w:type="dxa"/>
            <w:tcPrChange w:id="783" w:author="Adam Ludvig" w:date="2018-03-27T14:21:00Z">
              <w:tcPr>
                <w:tcW w:w="720" w:type="dxa"/>
                <w:gridSpan w:val="2"/>
              </w:tcPr>
            </w:tcPrChange>
          </w:tcPr>
          <w:p w14:paraId="553DEE9C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84" w:author="Adam Ludvig" w:date="2018-03-27T14:21:00Z">
              <w:tcPr>
                <w:tcW w:w="900" w:type="dxa"/>
                <w:gridSpan w:val="2"/>
              </w:tcPr>
            </w:tcPrChange>
          </w:tcPr>
          <w:p w14:paraId="43F7C25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85" w:author="Adam Ludvig" w:date="2018-03-27T14:21:00Z">
              <w:tcPr>
                <w:tcW w:w="1080" w:type="dxa"/>
              </w:tcPr>
            </w:tcPrChange>
          </w:tcPr>
          <w:p w14:paraId="12E7847C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3E4BC907" w14:textId="77777777" w:rsidTr="00E07B90">
        <w:trPr>
          <w:trPrChange w:id="78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87" w:author="Adam Ludvig" w:date="2018-03-27T14:21:00Z">
              <w:tcPr>
                <w:tcW w:w="2412" w:type="dxa"/>
                <w:gridSpan w:val="2"/>
              </w:tcPr>
            </w:tcPrChange>
          </w:tcPr>
          <w:p w14:paraId="5CD5966A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ForFunctionSubCode</w:t>
            </w:r>
          </w:p>
        </w:tc>
        <w:tc>
          <w:tcPr>
            <w:tcW w:w="6228" w:type="dxa"/>
            <w:tcPrChange w:id="788" w:author="Adam Ludvig" w:date="2018-03-27T14:21:00Z">
              <w:tcPr>
                <w:tcW w:w="6228" w:type="dxa"/>
                <w:gridSpan w:val="2"/>
              </w:tcPr>
            </w:tcPrChange>
          </w:tcPr>
          <w:p w14:paraId="08F85879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function, sub-class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ForestFunction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789" w:author="Adam Ludvig" w:date="2018-03-27T14:21:00Z">
              <w:tcPr>
                <w:tcW w:w="1620" w:type="dxa"/>
                <w:gridSpan w:val="3"/>
              </w:tcPr>
            </w:tcPrChange>
          </w:tcPr>
          <w:p w14:paraId="3A66C604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90" w:author="Adam Ludvig" w:date="2018-03-27T14:21:00Z">
              <w:tcPr>
                <w:tcW w:w="900" w:type="dxa"/>
                <w:gridSpan w:val="2"/>
              </w:tcPr>
            </w:tcPrChange>
          </w:tcPr>
          <w:p w14:paraId="13C759C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791" w:author="Adam Ludvig" w:date="2018-03-27T14:21:00Z">
              <w:tcPr>
                <w:tcW w:w="720" w:type="dxa"/>
                <w:gridSpan w:val="2"/>
              </w:tcPr>
            </w:tcPrChange>
          </w:tcPr>
          <w:p w14:paraId="61CCD8D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792" w:author="Adam Ludvig" w:date="2018-03-27T14:21:00Z">
              <w:tcPr>
                <w:tcW w:w="900" w:type="dxa"/>
                <w:gridSpan w:val="2"/>
              </w:tcPr>
            </w:tcPrChange>
          </w:tcPr>
          <w:p w14:paraId="0AA7F2B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93" w:author="Adam Ludvig" w:date="2018-03-27T14:21:00Z">
              <w:tcPr>
                <w:tcW w:w="1080" w:type="dxa"/>
              </w:tcPr>
            </w:tcPrChange>
          </w:tcPr>
          <w:p w14:paraId="681665C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2133058" w14:textId="77777777" w:rsidTr="00E07B90">
        <w:trPr>
          <w:trPrChange w:id="79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795" w:author="Adam Ludvig" w:date="2018-03-27T14:21:00Z">
              <w:tcPr>
                <w:tcW w:w="2412" w:type="dxa"/>
                <w:gridSpan w:val="2"/>
              </w:tcPr>
            </w:tcPrChange>
          </w:tcPr>
          <w:p w14:paraId="7C6BF8CA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ConflictSitCode</w:t>
            </w:r>
          </w:p>
        </w:tc>
        <w:tc>
          <w:tcPr>
            <w:tcW w:w="6228" w:type="dxa"/>
            <w:tcPrChange w:id="796" w:author="Adam Ludvig" w:date="2018-03-27T14:21:00Z">
              <w:tcPr>
                <w:tcW w:w="6228" w:type="dxa"/>
                <w:gridSpan w:val="2"/>
              </w:tcPr>
            </w:tcPrChange>
          </w:tcPr>
          <w:p w14:paraId="55346920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conflicting situation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ConflictSituation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797" w:author="Adam Ludvig" w:date="2018-03-27T14:21:00Z">
              <w:tcPr>
                <w:tcW w:w="1620" w:type="dxa"/>
                <w:gridSpan w:val="3"/>
              </w:tcPr>
            </w:tcPrChange>
          </w:tcPr>
          <w:p w14:paraId="56B1C15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798" w:author="Adam Ludvig" w:date="2018-03-27T14:21:00Z">
              <w:tcPr>
                <w:tcW w:w="900" w:type="dxa"/>
                <w:gridSpan w:val="2"/>
              </w:tcPr>
            </w:tcPrChange>
          </w:tcPr>
          <w:p w14:paraId="7C5258A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709" w:type="dxa"/>
            <w:tcPrChange w:id="799" w:author="Adam Ludvig" w:date="2018-03-27T14:21:00Z">
              <w:tcPr>
                <w:tcW w:w="720" w:type="dxa"/>
                <w:gridSpan w:val="2"/>
              </w:tcPr>
            </w:tcPrChange>
          </w:tcPr>
          <w:p w14:paraId="7E20E8A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800" w:author="Adam Ludvig" w:date="2018-03-27T14:21:00Z">
              <w:tcPr>
                <w:tcW w:w="900" w:type="dxa"/>
                <w:gridSpan w:val="2"/>
              </w:tcPr>
            </w:tcPrChange>
          </w:tcPr>
          <w:p w14:paraId="4F89EF4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01" w:author="Adam Ludvig" w:date="2018-03-27T14:21:00Z">
              <w:tcPr>
                <w:tcW w:w="1080" w:type="dxa"/>
              </w:tcPr>
            </w:tcPrChange>
          </w:tcPr>
          <w:p w14:paraId="79ACB7C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19715323" w14:textId="77777777" w:rsidTr="00E07B90">
        <w:trPr>
          <w:trPrChange w:id="80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03" w:author="Adam Ludvig" w:date="2018-03-27T14:21:00Z">
              <w:tcPr>
                <w:tcW w:w="2412" w:type="dxa"/>
                <w:gridSpan w:val="2"/>
              </w:tcPr>
            </w:tcPrChange>
          </w:tcPr>
          <w:p w14:paraId="110F575A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LandUseCertCode</w:t>
            </w:r>
          </w:p>
        </w:tc>
        <w:tc>
          <w:tcPr>
            <w:tcW w:w="6228" w:type="dxa"/>
            <w:tcPrChange w:id="804" w:author="Adam Ludvig" w:date="2018-03-27T14:21:00Z">
              <w:tcPr>
                <w:tcW w:w="6228" w:type="dxa"/>
                <w:gridSpan w:val="2"/>
              </w:tcPr>
            </w:tcPrChange>
          </w:tcPr>
          <w:p w14:paraId="1496C029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land use certificate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LandUseCertificate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805" w:author="Adam Ludvig" w:date="2018-03-27T14:21:00Z">
              <w:tcPr>
                <w:tcW w:w="1620" w:type="dxa"/>
                <w:gridSpan w:val="3"/>
              </w:tcPr>
            </w:tcPrChange>
          </w:tcPr>
          <w:p w14:paraId="76569BA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806" w:author="Adam Ludvig" w:date="2018-03-27T14:21:00Z">
              <w:tcPr>
                <w:tcW w:w="900" w:type="dxa"/>
                <w:gridSpan w:val="2"/>
              </w:tcPr>
            </w:tcPrChange>
          </w:tcPr>
          <w:p w14:paraId="739EC07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807" w:author="Adam Ludvig" w:date="2018-03-27T14:21:00Z">
              <w:tcPr>
                <w:tcW w:w="720" w:type="dxa"/>
                <w:gridSpan w:val="2"/>
              </w:tcPr>
            </w:tcPrChange>
          </w:tcPr>
          <w:p w14:paraId="2C4B85C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808" w:author="Adam Ludvig" w:date="2018-03-27T14:21:00Z">
              <w:tcPr>
                <w:tcW w:w="900" w:type="dxa"/>
                <w:gridSpan w:val="2"/>
              </w:tcPr>
            </w:tcPrChange>
          </w:tcPr>
          <w:p w14:paraId="6858F63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09" w:author="Adam Ludvig" w:date="2018-03-27T14:21:00Z">
              <w:tcPr>
                <w:tcW w:w="1080" w:type="dxa"/>
              </w:tcPr>
            </w:tcPrChange>
          </w:tcPr>
          <w:p w14:paraId="37E9A52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6E91432" w14:textId="77777777" w:rsidTr="00E07B90">
        <w:trPr>
          <w:trPrChange w:id="810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11" w:author="Adam Ludvig" w:date="2018-03-27T14:21:00Z">
              <w:tcPr>
                <w:tcW w:w="2412" w:type="dxa"/>
                <w:gridSpan w:val="2"/>
              </w:tcPr>
            </w:tcPrChange>
          </w:tcPr>
          <w:p w14:paraId="2B8F1F4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LandUseTenure</w:t>
            </w:r>
          </w:p>
        </w:tc>
        <w:tc>
          <w:tcPr>
            <w:tcW w:w="6228" w:type="dxa"/>
            <w:tcPrChange w:id="812" w:author="Adam Ludvig" w:date="2018-03-27T14:21:00Z">
              <w:tcPr>
                <w:tcW w:w="6228" w:type="dxa"/>
                <w:gridSpan w:val="2"/>
              </w:tcPr>
            </w:tcPrChange>
          </w:tcPr>
          <w:p w14:paraId="2CAF1400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Year of land use tenure</w:t>
            </w:r>
          </w:p>
        </w:tc>
        <w:tc>
          <w:tcPr>
            <w:tcW w:w="1426" w:type="dxa"/>
            <w:tcPrChange w:id="813" w:author="Adam Ludvig" w:date="2018-03-27T14:21:00Z">
              <w:tcPr>
                <w:tcW w:w="1620" w:type="dxa"/>
                <w:gridSpan w:val="3"/>
              </w:tcPr>
            </w:tcPrChange>
          </w:tcPr>
          <w:p w14:paraId="539F027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814" w:author="Adam Ludvig" w:date="2018-03-27T14:21:00Z">
              <w:tcPr>
                <w:tcW w:w="900" w:type="dxa"/>
                <w:gridSpan w:val="2"/>
              </w:tcPr>
            </w:tcPrChange>
          </w:tcPr>
          <w:p w14:paraId="162F61FC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(5,0)</w:t>
            </w:r>
          </w:p>
        </w:tc>
        <w:tc>
          <w:tcPr>
            <w:tcW w:w="709" w:type="dxa"/>
            <w:tcPrChange w:id="815" w:author="Adam Ludvig" w:date="2018-03-27T14:21:00Z">
              <w:tcPr>
                <w:tcW w:w="720" w:type="dxa"/>
                <w:gridSpan w:val="2"/>
              </w:tcPr>
            </w:tcPrChange>
          </w:tcPr>
          <w:p w14:paraId="32CEBB9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816" w:author="Adam Ludvig" w:date="2018-03-27T14:21:00Z">
              <w:tcPr>
                <w:tcW w:w="900" w:type="dxa"/>
                <w:gridSpan w:val="2"/>
              </w:tcPr>
            </w:tcPrChange>
          </w:tcPr>
          <w:p w14:paraId="3FFF6EC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17" w:author="Adam Ludvig" w:date="2018-03-27T14:21:00Z">
              <w:tcPr>
                <w:tcW w:w="1080" w:type="dxa"/>
              </w:tcPr>
            </w:tcPrChange>
          </w:tcPr>
          <w:p w14:paraId="454A1A8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60C22A6" w14:textId="77777777" w:rsidTr="00E07B90">
        <w:trPr>
          <w:trPrChange w:id="81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19" w:author="Adam Ludvig" w:date="2018-03-27T14:21:00Z">
              <w:tcPr>
                <w:tcW w:w="2412" w:type="dxa"/>
                <w:gridSpan w:val="2"/>
              </w:tcPr>
            </w:tcPrChange>
          </w:tcPr>
          <w:p w14:paraId="76B8A9D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lastRenderedPageBreak/>
              <w:t>ProtectionContrCode</w:t>
            </w:r>
          </w:p>
        </w:tc>
        <w:tc>
          <w:tcPr>
            <w:tcW w:w="6228" w:type="dxa"/>
            <w:tcPrChange w:id="820" w:author="Adam Ludvig" w:date="2018-03-27T14:21:00Z">
              <w:tcPr>
                <w:tcW w:w="6228" w:type="dxa"/>
                <w:gridSpan w:val="2"/>
              </w:tcPr>
            </w:tcPrChange>
          </w:tcPr>
          <w:p w14:paraId="25596C1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protection contract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ProtectionContract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821" w:author="Adam Ludvig" w:date="2018-03-27T14:21:00Z">
              <w:tcPr>
                <w:tcW w:w="1620" w:type="dxa"/>
                <w:gridSpan w:val="3"/>
              </w:tcPr>
            </w:tcPrChange>
          </w:tcPr>
          <w:p w14:paraId="72954C8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822" w:author="Adam Ludvig" w:date="2018-03-27T14:21:00Z">
              <w:tcPr>
                <w:tcW w:w="900" w:type="dxa"/>
                <w:gridSpan w:val="2"/>
              </w:tcPr>
            </w:tcPrChange>
          </w:tcPr>
          <w:p w14:paraId="64A4E50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709" w:type="dxa"/>
            <w:tcPrChange w:id="823" w:author="Adam Ludvig" w:date="2018-03-27T14:21:00Z">
              <w:tcPr>
                <w:tcW w:w="720" w:type="dxa"/>
                <w:gridSpan w:val="2"/>
              </w:tcPr>
            </w:tcPrChange>
          </w:tcPr>
          <w:p w14:paraId="24F21FD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24" w:author="Adam Ludvig" w:date="2018-03-27T14:21:00Z">
              <w:tcPr>
                <w:tcW w:w="900" w:type="dxa"/>
                <w:gridSpan w:val="2"/>
              </w:tcPr>
            </w:tcPrChange>
          </w:tcPr>
          <w:p w14:paraId="77BB879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825" w:author="Adam Ludvig" w:date="2018-03-27T14:21:00Z">
              <w:tcPr>
                <w:tcW w:w="1080" w:type="dxa"/>
              </w:tcPr>
            </w:tcPrChange>
          </w:tcPr>
          <w:p w14:paraId="704C9C1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699CF445" w14:textId="77777777" w:rsidTr="00E07B90">
        <w:trPr>
          <w:trPrChange w:id="82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27" w:author="Adam Ludvig" w:date="2018-03-27T14:21:00Z">
              <w:tcPr>
                <w:tcW w:w="2412" w:type="dxa"/>
                <w:gridSpan w:val="2"/>
              </w:tcPr>
            </w:tcPrChange>
          </w:tcPr>
          <w:p w14:paraId="781B66B4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ForestUseSitCode</w:t>
            </w:r>
          </w:p>
        </w:tc>
        <w:tc>
          <w:tcPr>
            <w:tcW w:w="6228" w:type="dxa"/>
            <w:tcPrChange w:id="828" w:author="Adam Ludvig" w:date="2018-03-27T14:21:00Z">
              <w:tcPr>
                <w:tcW w:w="6228" w:type="dxa"/>
                <w:gridSpan w:val="2"/>
              </w:tcPr>
            </w:tcPrChange>
          </w:tcPr>
          <w:p w14:paraId="4E3FFC21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use situation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ForestUseSituation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829" w:author="Adam Ludvig" w:date="2018-03-27T14:21:00Z">
              <w:tcPr>
                <w:tcW w:w="1620" w:type="dxa"/>
                <w:gridSpan w:val="3"/>
              </w:tcPr>
            </w:tcPrChange>
          </w:tcPr>
          <w:p w14:paraId="07B857D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830" w:author="Adam Ludvig" w:date="2018-03-27T14:21:00Z">
              <w:tcPr>
                <w:tcW w:w="900" w:type="dxa"/>
                <w:gridSpan w:val="2"/>
              </w:tcPr>
            </w:tcPrChange>
          </w:tcPr>
          <w:p w14:paraId="460E31B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831" w:author="Adam Ludvig" w:date="2018-03-27T14:21:00Z">
              <w:tcPr>
                <w:tcW w:w="720" w:type="dxa"/>
                <w:gridSpan w:val="2"/>
              </w:tcPr>
            </w:tcPrChange>
          </w:tcPr>
          <w:p w14:paraId="29950654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32" w:author="Adam Ludvig" w:date="2018-03-27T14:21:00Z">
              <w:tcPr>
                <w:tcW w:w="900" w:type="dxa"/>
                <w:gridSpan w:val="2"/>
              </w:tcPr>
            </w:tcPrChange>
          </w:tcPr>
          <w:p w14:paraId="552092B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tcPrChange w:id="833" w:author="Adam Ludvig" w:date="2018-03-27T14:21:00Z">
              <w:tcPr>
                <w:tcW w:w="1080" w:type="dxa"/>
              </w:tcPr>
            </w:tcPrChange>
          </w:tcPr>
          <w:p w14:paraId="5DAA4EC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1445BB36" w14:textId="77777777" w:rsidTr="00E07B90">
        <w:trPr>
          <w:trPrChange w:id="83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35" w:author="Adam Ludvig" w:date="2018-03-27T14:21:00Z">
              <w:tcPr>
                <w:tcW w:w="2412" w:type="dxa"/>
                <w:gridSpan w:val="2"/>
              </w:tcPr>
            </w:tcPrChange>
          </w:tcPr>
          <w:p w14:paraId="4553DBF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NatForOrgCode</w:t>
            </w:r>
          </w:p>
        </w:tc>
        <w:tc>
          <w:tcPr>
            <w:tcW w:w="6228" w:type="dxa"/>
            <w:tcPrChange w:id="836" w:author="Adam Ludvig" w:date="2018-03-27T14:21:00Z">
              <w:tcPr>
                <w:tcW w:w="6228" w:type="dxa"/>
                <w:gridSpan w:val="2"/>
              </w:tcPr>
            </w:tcPrChange>
          </w:tcPr>
          <w:p w14:paraId="3D29CDCC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natural forest origin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NaturalForestOrigin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6" w:type="dxa"/>
            <w:tcPrChange w:id="837" w:author="Adam Ludvig" w:date="2018-03-27T14:21:00Z">
              <w:tcPr>
                <w:tcW w:w="1620" w:type="dxa"/>
                <w:gridSpan w:val="3"/>
              </w:tcPr>
            </w:tcPrChange>
          </w:tcPr>
          <w:p w14:paraId="07C8E0C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838" w:author="Adam Ludvig" w:date="2018-03-27T14:21:00Z">
              <w:tcPr>
                <w:tcW w:w="900" w:type="dxa"/>
                <w:gridSpan w:val="2"/>
              </w:tcPr>
            </w:tcPrChange>
          </w:tcPr>
          <w:p w14:paraId="4063173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709" w:type="dxa"/>
            <w:tcPrChange w:id="839" w:author="Adam Ludvig" w:date="2018-03-27T14:21:00Z">
              <w:tcPr>
                <w:tcW w:w="720" w:type="dxa"/>
                <w:gridSpan w:val="2"/>
              </w:tcPr>
            </w:tcPrChange>
          </w:tcPr>
          <w:p w14:paraId="347D8CC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840" w:author="Adam Ludvig" w:date="2018-03-27T14:21:00Z">
              <w:tcPr>
                <w:tcW w:w="900" w:type="dxa"/>
                <w:gridSpan w:val="2"/>
              </w:tcPr>
            </w:tcPrChange>
          </w:tcPr>
          <w:p w14:paraId="4F8F00F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41" w:author="Adam Ludvig" w:date="2018-03-27T14:21:00Z">
              <w:tcPr>
                <w:tcW w:w="1080" w:type="dxa"/>
              </w:tcPr>
            </w:tcPrChange>
          </w:tcPr>
          <w:p w14:paraId="3C25E16C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0AA0D0E" w14:textId="77777777" w:rsidTr="00E07B90">
        <w:trPr>
          <w:trPrChange w:id="84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43" w:author="Adam Ludvig" w:date="2018-03-27T14:21:00Z">
              <w:tcPr>
                <w:tcW w:w="2412" w:type="dxa"/>
                <w:gridSpan w:val="2"/>
              </w:tcPr>
            </w:tcPrChange>
          </w:tcPr>
          <w:p w14:paraId="522BCB5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OldPlotCode</w:t>
            </w:r>
          </w:p>
        </w:tc>
        <w:tc>
          <w:tcPr>
            <w:tcW w:w="6228" w:type="dxa"/>
            <w:tcPrChange w:id="844" w:author="Adam Ludvig" w:date="2018-03-27T14:21:00Z">
              <w:tcPr>
                <w:tcW w:w="6228" w:type="dxa"/>
                <w:gridSpan w:val="2"/>
              </w:tcPr>
            </w:tcPrChange>
          </w:tcPr>
          <w:p w14:paraId="75241EA5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Old plot number</w:t>
            </w:r>
          </w:p>
        </w:tc>
        <w:tc>
          <w:tcPr>
            <w:tcW w:w="1426" w:type="dxa"/>
            <w:tcPrChange w:id="845" w:author="Adam Ludvig" w:date="2018-03-27T14:21:00Z">
              <w:tcPr>
                <w:tcW w:w="1620" w:type="dxa"/>
                <w:gridSpan w:val="3"/>
              </w:tcPr>
            </w:tcPrChange>
          </w:tcPr>
          <w:p w14:paraId="05B8849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846" w:author="Adam Ludvig" w:date="2018-03-27T14:21:00Z">
              <w:tcPr>
                <w:tcW w:w="900" w:type="dxa"/>
                <w:gridSpan w:val="2"/>
              </w:tcPr>
            </w:tcPrChange>
          </w:tcPr>
          <w:p w14:paraId="12C2ACC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PrChange w:id="847" w:author="Adam Ludvig" w:date="2018-03-27T14:21:00Z">
              <w:tcPr>
                <w:tcW w:w="720" w:type="dxa"/>
                <w:gridSpan w:val="2"/>
              </w:tcPr>
            </w:tcPrChange>
          </w:tcPr>
          <w:p w14:paraId="516B430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848" w:author="Adam Ludvig" w:date="2018-03-27T14:21:00Z">
              <w:tcPr>
                <w:tcW w:w="900" w:type="dxa"/>
                <w:gridSpan w:val="2"/>
              </w:tcPr>
            </w:tcPrChange>
          </w:tcPr>
          <w:p w14:paraId="1AF7639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49" w:author="Adam Ludvig" w:date="2018-03-27T14:21:00Z">
              <w:tcPr>
                <w:tcW w:w="1080" w:type="dxa"/>
              </w:tcPr>
            </w:tcPrChange>
          </w:tcPr>
          <w:p w14:paraId="1FB4A85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29F44F7A" w14:textId="77777777" w:rsidTr="00E07B90">
        <w:trPr>
          <w:trPrChange w:id="850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51" w:author="Adam Ludvig" w:date="2018-03-27T14:21:00Z">
              <w:tcPr>
                <w:tcW w:w="2412" w:type="dxa"/>
                <w:gridSpan w:val="2"/>
              </w:tcPr>
            </w:tcPrChange>
          </w:tcPr>
          <w:p w14:paraId="46C3C5E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PosStatusCode</w:t>
            </w:r>
          </w:p>
        </w:tc>
        <w:tc>
          <w:tcPr>
            <w:tcW w:w="6228" w:type="dxa"/>
            <w:tcPrChange w:id="852" w:author="Adam Ludvig" w:date="2018-03-27T14:21:00Z">
              <w:tcPr>
                <w:tcW w:w="6228" w:type="dxa"/>
                <w:gridSpan w:val="2"/>
              </w:tcPr>
            </w:tcPrChange>
          </w:tcPr>
          <w:p w14:paraId="5F8CE80B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Relative location of the plot compared to actual position ForestUseSituation (Ref: Table PlotPositionStatus)</w:t>
            </w:r>
          </w:p>
        </w:tc>
        <w:tc>
          <w:tcPr>
            <w:tcW w:w="1426" w:type="dxa"/>
            <w:tcPrChange w:id="853" w:author="Adam Ludvig" w:date="2018-03-27T14:21:00Z">
              <w:tcPr>
                <w:tcW w:w="1620" w:type="dxa"/>
                <w:gridSpan w:val="3"/>
              </w:tcPr>
            </w:tcPrChange>
          </w:tcPr>
          <w:p w14:paraId="3BAECAC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854" w:author="Adam Ludvig" w:date="2018-03-27T14:21:00Z">
              <w:tcPr>
                <w:tcW w:w="900" w:type="dxa"/>
                <w:gridSpan w:val="2"/>
              </w:tcPr>
            </w:tcPrChange>
          </w:tcPr>
          <w:p w14:paraId="3BA5495F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55" w:author="Adam Ludvig" w:date="2018-03-27T14:21:00Z">
              <w:tcPr>
                <w:tcW w:w="720" w:type="dxa"/>
                <w:gridSpan w:val="2"/>
              </w:tcPr>
            </w:tcPrChange>
          </w:tcPr>
          <w:p w14:paraId="4EFC93A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56" w:author="Adam Ludvig" w:date="2018-03-27T14:21:00Z">
              <w:tcPr>
                <w:tcW w:w="900" w:type="dxa"/>
                <w:gridSpan w:val="2"/>
              </w:tcPr>
            </w:tcPrChange>
          </w:tcPr>
          <w:p w14:paraId="4AB88AB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57" w:author="Adam Ludvig" w:date="2018-03-27T14:21:00Z">
              <w:tcPr>
                <w:tcW w:w="1080" w:type="dxa"/>
              </w:tcPr>
            </w:tcPrChange>
          </w:tcPr>
          <w:p w14:paraId="24AD5DC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FBE1F0F" w14:textId="77777777" w:rsidTr="00E07B90">
        <w:trPr>
          <w:trPrChange w:id="85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59" w:author="Adam Ludvig" w:date="2018-03-27T14:21:00Z">
              <w:tcPr>
                <w:tcW w:w="2412" w:type="dxa"/>
                <w:gridSpan w:val="2"/>
              </w:tcPr>
            </w:tcPrChange>
          </w:tcPr>
          <w:p w14:paraId="576E379F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Geom</w:t>
            </w:r>
          </w:p>
        </w:tc>
        <w:tc>
          <w:tcPr>
            <w:tcW w:w="6228" w:type="dxa"/>
            <w:tcPrChange w:id="860" w:author="Adam Ludvig" w:date="2018-03-27T14:21:00Z">
              <w:tcPr>
                <w:tcW w:w="6228" w:type="dxa"/>
                <w:gridSpan w:val="2"/>
              </w:tcPr>
            </w:tcPrChange>
          </w:tcPr>
          <w:p w14:paraId="3A58BFAE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Spatial boundary of the plot</w:t>
            </w:r>
          </w:p>
        </w:tc>
        <w:tc>
          <w:tcPr>
            <w:tcW w:w="1426" w:type="dxa"/>
            <w:tcPrChange w:id="861" w:author="Adam Ludvig" w:date="2018-03-27T14:21:00Z">
              <w:tcPr>
                <w:tcW w:w="1620" w:type="dxa"/>
                <w:gridSpan w:val="3"/>
              </w:tcPr>
            </w:tcPrChange>
          </w:tcPr>
          <w:p w14:paraId="79BE45C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Geometry</w:t>
            </w:r>
          </w:p>
        </w:tc>
        <w:tc>
          <w:tcPr>
            <w:tcW w:w="851" w:type="dxa"/>
            <w:tcPrChange w:id="862" w:author="Adam Ludvig" w:date="2018-03-27T14:21:00Z">
              <w:tcPr>
                <w:tcW w:w="900" w:type="dxa"/>
                <w:gridSpan w:val="2"/>
              </w:tcPr>
            </w:tcPrChange>
          </w:tcPr>
          <w:p w14:paraId="1388061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63" w:author="Adam Ludvig" w:date="2018-03-27T14:21:00Z">
              <w:tcPr>
                <w:tcW w:w="720" w:type="dxa"/>
                <w:gridSpan w:val="2"/>
              </w:tcPr>
            </w:tcPrChange>
          </w:tcPr>
          <w:p w14:paraId="645F552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864" w:author="Adam Ludvig" w:date="2018-03-27T14:21:00Z">
              <w:tcPr>
                <w:tcW w:w="900" w:type="dxa"/>
                <w:gridSpan w:val="2"/>
              </w:tcPr>
            </w:tcPrChange>
          </w:tcPr>
          <w:p w14:paraId="3851E7F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PrChange w:id="865" w:author="Adam Ludvig" w:date="2018-03-27T14:21:00Z">
              <w:tcPr>
                <w:tcW w:w="1080" w:type="dxa"/>
              </w:tcPr>
            </w:tcPrChange>
          </w:tcPr>
          <w:p w14:paraId="393C0CA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6687991" w14:textId="77777777" w:rsidTr="00E07B90">
        <w:trPr>
          <w:trPrChange w:id="866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67" w:author="Adam Ludvig" w:date="2018-03-27T14:21:00Z">
              <w:tcPr>
                <w:tcW w:w="2412" w:type="dxa"/>
                <w:gridSpan w:val="2"/>
              </w:tcPr>
            </w:tcPrChange>
          </w:tcPr>
          <w:p w14:paraId="51C9265E" w14:textId="5C4BB8DC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PersonModify</w:t>
            </w:r>
          </w:p>
        </w:tc>
        <w:tc>
          <w:tcPr>
            <w:tcW w:w="6228" w:type="dxa"/>
            <w:tcPrChange w:id="868" w:author="Adam Ludvig" w:date="2018-03-27T14:21:00Z">
              <w:tcPr>
                <w:tcW w:w="6228" w:type="dxa"/>
                <w:gridSpan w:val="2"/>
              </w:tcPr>
            </w:tcPrChange>
          </w:tcPr>
          <w:p w14:paraId="2CD1C781" w14:textId="0365CE2A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of the staff who modifies the plot</w:t>
            </w:r>
          </w:p>
        </w:tc>
        <w:tc>
          <w:tcPr>
            <w:tcW w:w="1426" w:type="dxa"/>
            <w:tcPrChange w:id="869" w:author="Adam Ludvig" w:date="2018-03-27T14:21:00Z">
              <w:tcPr>
                <w:tcW w:w="1620" w:type="dxa"/>
                <w:gridSpan w:val="3"/>
              </w:tcPr>
            </w:tcPrChange>
          </w:tcPr>
          <w:p w14:paraId="06DF742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870" w:author="Adam Ludvig" w:date="2018-03-27T14:21:00Z">
              <w:tcPr>
                <w:tcW w:w="900" w:type="dxa"/>
                <w:gridSpan w:val="2"/>
              </w:tcPr>
            </w:tcPrChange>
          </w:tcPr>
          <w:p w14:paraId="457809A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71" w:author="Adam Ludvig" w:date="2018-03-27T14:21:00Z">
              <w:tcPr>
                <w:tcW w:w="720" w:type="dxa"/>
                <w:gridSpan w:val="2"/>
              </w:tcPr>
            </w:tcPrChange>
          </w:tcPr>
          <w:p w14:paraId="2916634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72" w:author="Adam Ludvig" w:date="2018-03-27T14:21:00Z">
              <w:tcPr>
                <w:tcW w:w="900" w:type="dxa"/>
                <w:gridSpan w:val="2"/>
              </w:tcPr>
            </w:tcPrChange>
          </w:tcPr>
          <w:p w14:paraId="5AEC0D1C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73" w:author="Adam Ludvig" w:date="2018-03-27T14:21:00Z">
              <w:tcPr>
                <w:tcW w:w="1080" w:type="dxa"/>
              </w:tcPr>
            </w:tcPrChange>
          </w:tcPr>
          <w:p w14:paraId="2CBFD55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C9656AD" w14:textId="77777777" w:rsidTr="00E07B90">
        <w:trPr>
          <w:trPrChange w:id="87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75" w:author="Adam Ludvig" w:date="2018-03-27T14:21:00Z">
              <w:tcPr>
                <w:tcW w:w="2412" w:type="dxa"/>
                <w:gridSpan w:val="2"/>
              </w:tcPr>
            </w:tcPrChange>
          </w:tcPr>
          <w:p w14:paraId="1B685AF4" w14:textId="0616E3DC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DateModify</w:t>
            </w:r>
          </w:p>
        </w:tc>
        <w:tc>
          <w:tcPr>
            <w:tcW w:w="6228" w:type="dxa"/>
            <w:tcPrChange w:id="876" w:author="Adam Ludvig" w:date="2018-03-27T14:21:00Z">
              <w:tcPr>
                <w:tcW w:w="6228" w:type="dxa"/>
                <w:gridSpan w:val="2"/>
              </w:tcPr>
            </w:tcPrChange>
          </w:tcPr>
          <w:p w14:paraId="0D75F1EC" w14:textId="0319BD29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time when </w:t>
            </w:r>
            <w:r w:rsidRPr="00962584">
              <w:rPr>
                <w:rFonts w:ascii="Arial" w:hAnsi="Arial" w:cs="Arial"/>
                <w:sz w:val="20"/>
                <w:szCs w:val="20"/>
              </w:rPr>
              <w:t>plot</w:t>
            </w:r>
            <w:r>
              <w:rPr>
                <w:rFonts w:ascii="Arial" w:hAnsi="Arial" w:cs="Arial"/>
                <w:sz w:val="20"/>
                <w:szCs w:val="20"/>
              </w:rPr>
              <w:t xml:space="preserve"> is updated</w:t>
            </w:r>
          </w:p>
        </w:tc>
        <w:tc>
          <w:tcPr>
            <w:tcW w:w="1426" w:type="dxa"/>
            <w:tcPrChange w:id="877" w:author="Adam Ludvig" w:date="2018-03-27T14:21:00Z">
              <w:tcPr>
                <w:tcW w:w="1620" w:type="dxa"/>
                <w:gridSpan w:val="3"/>
              </w:tcPr>
            </w:tcPrChange>
          </w:tcPr>
          <w:p w14:paraId="00CEB5D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tcPrChange w:id="878" w:author="Adam Ludvig" w:date="2018-03-27T14:21:00Z">
              <w:tcPr>
                <w:tcW w:w="900" w:type="dxa"/>
                <w:gridSpan w:val="2"/>
              </w:tcPr>
            </w:tcPrChange>
          </w:tcPr>
          <w:p w14:paraId="1521C68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79" w:author="Adam Ludvig" w:date="2018-03-27T14:21:00Z">
              <w:tcPr>
                <w:tcW w:w="720" w:type="dxa"/>
                <w:gridSpan w:val="2"/>
              </w:tcPr>
            </w:tcPrChange>
          </w:tcPr>
          <w:p w14:paraId="4BCAEED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80" w:author="Adam Ludvig" w:date="2018-03-27T14:21:00Z">
              <w:tcPr>
                <w:tcW w:w="900" w:type="dxa"/>
                <w:gridSpan w:val="2"/>
              </w:tcPr>
            </w:tcPrChange>
          </w:tcPr>
          <w:p w14:paraId="43393E0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81" w:author="Adam Ludvig" w:date="2018-03-27T14:21:00Z">
              <w:tcPr>
                <w:tcW w:w="1080" w:type="dxa"/>
              </w:tcPr>
            </w:tcPrChange>
          </w:tcPr>
          <w:p w14:paraId="060D703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AC0F96D" w14:textId="77777777" w:rsidTr="00E07B90">
        <w:trPr>
          <w:trPrChange w:id="88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83" w:author="Adam Ludvig" w:date="2018-03-27T14:21:00Z">
              <w:tcPr>
                <w:tcW w:w="2412" w:type="dxa"/>
                <w:gridSpan w:val="2"/>
              </w:tcPr>
            </w:tcPrChange>
          </w:tcPr>
          <w:p w14:paraId="15A73A27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DateApproval</w:t>
            </w:r>
          </w:p>
        </w:tc>
        <w:tc>
          <w:tcPr>
            <w:tcW w:w="6228" w:type="dxa"/>
            <w:tcPrChange w:id="884" w:author="Adam Ludvig" w:date="2018-03-27T14:21:00Z">
              <w:tcPr>
                <w:tcW w:w="6228" w:type="dxa"/>
                <w:gridSpan w:val="2"/>
              </w:tcPr>
            </w:tcPrChange>
          </w:tcPr>
          <w:p w14:paraId="4B6EB2EC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time wh</w:t>
            </w:r>
            <w:r>
              <w:rPr>
                <w:rFonts w:ascii="Arial" w:hAnsi="Arial" w:cs="Arial"/>
                <w:sz w:val="20"/>
                <w:szCs w:val="20"/>
              </w:rPr>
              <w:t xml:space="preserve">en the </w:t>
            </w:r>
            <w:del w:id="885" w:author="Adam Ludvig" w:date="2018-03-27T14:28:00Z">
              <w:r w:rsidDel="00E640C1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 xml:space="preserve">monitoring change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actually occurred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be approved</w:t>
            </w:r>
          </w:p>
        </w:tc>
        <w:tc>
          <w:tcPr>
            <w:tcW w:w="1426" w:type="dxa"/>
            <w:tcPrChange w:id="886" w:author="Adam Ludvig" w:date="2018-03-27T14:21:00Z">
              <w:tcPr>
                <w:tcW w:w="1620" w:type="dxa"/>
                <w:gridSpan w:val="3"/>
              </w:tcPr>
            </w:tcPrChange>
          </w:tcPr>
          <w:p w14:paraId="70D2EFE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tcPrChange w:id="887" w:author="Adam Ludvig" w:date="2018-03-27T14:21:00Z">
              <w:tcPr>
                <w:tcW w:w="900" w:type="dxa"/>
                <w:gridSpan w:val="2"/>
              </w:tcPr>
            </w:tcPrChange>
          </w:tcPr>
          <w:p w14:paraId="67499D5F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88" w:author="Adam Ludvig" w:date="2018-03-27T14:21:00Z">
              <w:tcPr>
                <w:tcW w:w="720" w:type="dxa"/>
                <w:gridSpan w:val="2"/>
              </w:tcPr>
            </w:tcPrChange>
          </w:tcPr>
          <w:p w14:paraId="0E27317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889" w:author="Adam Ludvig" w:date="2018-03-27T14:21:00Z">
              <w:tcPr>
                <w:tcW w:w="900" w:type="dxa"/>
                <w:gridSpan w:val="2"/>
              </w:tcPr>
            </w:tcPrChange>
          </w:tcPr>
          <w:p w14:paraId="10A23213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90" w:author="Adam Ludvig" w:date="2018-03-27T14:21:00Z">
              <w:tcPr>
                <w:tcW w:w="1080" w:type="dxa"/>
              </w:tcPr>
            </w:tcPrChange>
          </w:tcPr>
          <w:p w14:paraId="3967B614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7DF33A75" w14:textId="77777777" w:rsidTr="00E07B90">
        <w:trPr>
          <w:trPrChange w:id="891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892" w:author="Adam Ludvig" w:date="2018-03-27T14:21:00Z">
              <w:tcPr>
                <w:tcW w:w="2412" w:type="dxa"/>
                <w:gridSpan w:val="2"/>
              </w:tcPr>
            </w:tcPrChange>
          </w:tcPr>
          <w:p w14:paraId="61412C0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ActorTypeCode</w:t>
            </w:r>
          </w:p>
        </w:tc>
        <w:tc>
          <w:tcPr>
            <w:tcW w:w="6228" w:type="dxa"/>
            <w:tcPrChange w:id="893" w:author="Adam Ludvig" w:date="2018-03-27T14:21:00Z">
              <w:tcPr>
                <w:tcW w:w="6228" w:type="dxa"/>
                <w:gridSpan w:val="2"/>
              </w:tcPr>
            </w:tcPrChange>
          </w:tcPr>
          <w:p w14:paraId="1C4261A8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actor type (Ref. Table ForestActorType)</w:t>
            </w:r>
          </w:p>
        </w:tc>
        <w:tc>
          <w:tcPr>
            <w:tcW w:w="1426" w:type="dxa"/>
            <w:tcPrChange w:id="894" w:author="Adam Ludvig" w:date="2018-03-27T14:21:00Z">
              <w:tcPr>
                <w:tcW w:w="1620" w:type="dxa"/>
                <w:gridSpan w:val="3"/>
              </w:tcPr>
            </w:tcPrChange>
          </w:tcPr>
          <w:p w14:paraId="39A9397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PrChange w:id="895" w:author="Adam Ludvig" w:date="2018-03-27T14:21:00Z">
              <w:tcPr>
                <w:tcW w:w="900" w:type="dxa"/>
                <w:gridSpan w:val="2"/>
              </w:tcPr>
            </w:tcPrChange>
          </w:tcPr>
          <w:p w14:paraId="2C0E05A9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896" w:author="Adam Ludvig" w:date="2018-03-27T14:21:00Z">
              <w:tcPr>
                <w:tcW w:w="720" w:type="dxa"/>
                <w:gridSpan w:val="2"/>
              </w:tcPr>
            </w:tcPrChange>
          </w:tcPr>
          <w:p w14:paraId="30FBFB2A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897" w:author="Adam Ludvig" w:date="2018-03-27T14:21:00Z">
              <w:tcPr>
                <w:tcW w:w="900" w:type="dxa"/>
                <w:gridSpan w:val="2"/>
              </w:tcPr>
            </w:tcPrChange>
          </w:tcPr>
          <w:p w14:paraId="4DDF3AC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898" w:author="Adam Ludvig" w:date="2018-03-27T14:21:00Z">
              <w:tcPr>
                <w:tcW w:w="1080" w:type="dxa"/>
              </w:tcPr>
            </w:tcPrChange>
          </w:tcPr>
          <w:p w14:paraId="07DE807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04F79868" w14:textId="77777777" w:rsidTr="00E07B90">
        <w:trPr>
          <w:trPrChange w:id="899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00" w:author="Adam Ludvig" w:date="2018-03-27T14:21:00Z">
              <w:tcPr>
                <w:tcW w:w="2412" w:type="dxa"/>
                <w:gridSpan w:val="2"/>
              </w:tcPr>
            </w:tcPrChange>
          </w:tcPr>
          <w:p w14:paraId="77DD3263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</w:t>
            </w:r>
          </w:p>
        </w:tc>
        <w:tc>
          <w:tcPr>
            <w:tcW w:w="6228" w:type="dxa"/>
            <w:tcPrChange w:id="901" w:author="Adam Ludvig" w:date="2018-03-27T14:21:00Z">
              <w:tcPr>
                <w:tcW w:w="6228" w:type="dxa"/>
                <w:gridSpan w:val="2"/>
              </w:tcPr>
            </w:tcPrChange>
          </w:tcPr>
          <w:p w14:paraId="7BE302CA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Identifier of the actor </w:t>
            </w:r>
          </w:p>
        </w:tc>
        <w:tc>
          <w:tcPr>
            <w:tcW w:w="1426" w:type="dxa"/>
            <w:tcPrChange w:id="902" w:author="Adam Ludvig" w:date="2018-03-27T14:21:00Z">
              <w:tcPr>
                <w:tcW w:w="1620" w:type="dxa"/>
                <w:gridSpan w:val="3"/>
              </w:tcPr>
            </w:tcPrChange>
          </w:tcPr>
          <w:p w14:paraId="4EEEF5D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903" w:author="Adam Ludvig" w:date="2018-03-27T14:21:00Z">
              <w:tcPr>
                <w:tcW w:w="900" w:type="dxa"/>
                <w:gridSpan w:val="2"/>
              </w:tcPr>
            </w:tcPrChange>
          </w:tcPr>
          <w:p w14:paraId="405A400D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904" w:author="Adam Ludvig" w:date="2018-03-27T14:21:00Z">
              <w:tcPr>
                <w:tcW w:w="720" w:type="dxa"/>
                <w:gridSpan w:val="2"/>
              </w:tcPr>
            </w:tcPrChange>
          </w:tcPr>
          <w:p w14:paraId="615811BB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54" w:type="dxa"/>
            <w:tcPrChange w:id="905" w:author="Adam Ludvig" w:date="2018-03-27T14:21:00Z">
              <w:tcPr>
                <w:tcW w:w="900" w:type="dxa"/>
                <w:gridSpan w:val="2"/>
              </w:tcPr>
            </w:tcPrChange>
          </w:tcPr>
          <w:p w14:paraId="0AAD191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06" w:author="Adam Ludvig" w:date="2018-03-27T14:21:00Z">
              <w:tcPr>
                <w:tcW w:w="1080" w:type="dxa"/>
              </w:tcPr>
            </w:tcPrChange>
          </w:tcPr>
          <w:p w14:paraId="2DA7446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ED8C036" w14:textId="77777777" w:rsidTr="00E07B90">
        <w:trPr>
          <w:trPrChange w:id="907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08" w:author="Adam Ludvig" w:date="2018-03-27T14:21:00Z">
              <w:tcPr>
                <w:tcW w:w="2412" w:type="dxa"/>
                <w:gridSpan w:val="2"/>
              </w:tcPr>
            </w:tcPrChange>
          </w:tcPr>
          <w:p w14:paraId="42CA905D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ActorIDConflict</w:t>
            </w:r>
          </w:p>
        </w:tc>
        <w:tc>
          <w:tcPr>
            <w:tcW w:w="6228" w:type="dxa"/>
            <w:tcPrChange w:id="909" w:author="Adam Ludvig" w:date="2018-03-27T14:21:00Z">
              <w:tcPr>
                <w:tcW w:w="6228" w:type="dxa"/>
                <w:gridSpan w:val="2"/>
              </w:tcPr>
            </w:tcPrChange>
          </w:tcPr>
          <w:p w14:paraId="70112922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Identifier of the actor that has conflicting situation related to the plot</w:t>
            </w:r>
          </w:p>
        </w:tc>
        <w:tc>
          <w:tcPr>
            <w:tcW w:w="1426" w:type="dxa"/>
            <w:tcPrChange w:id="910" w:author="Adam Ludvig" w:date="2018-03-27T14:21:00Z">
              <w:tcPr>
                <w:tcW w:w="1620" w:type="dxa"/>
                <w:gridSpan w:val="3"/>
              </w:tcPr>
            </w:tcPrChange>
          </w:tcPr>
          <w:p w14:paraId="5D63E606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911" w:author="Adam Ludvig" w:date="2018-03-27T14:21:00Z">
              <w:tcPr>
                <w:tcW w:w="900" w:type="dxa"/>
                <w:gridSpan w:val="2"/>
              </w:tcPr>
            </w:tcPrChange>
          </w:tcPr>
          <w:p w14:paraId="5C7C6AF1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912" w:author="Adam Ludvig" w:date="2018-03-27T14:21:00Z">
              <w:tcPr>
                <w:tcW w:w="720" w:type="dxa"/>
                <w:gridSpan w:val="2"/>
              </w:tcPr>
            </w:tcPrChange>
          </w:tcPr>
          <w:p w14:paraId="2C1F759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913" w:author="Adam Ludvig" w:date="2018-03-27T14:21:00Z">
              <w:tcPr>
                <w:tcW w:w="900" w:type="dxa"/>
                <w:gridSpan w:val="2"/>
              </w:tcPr>
            </w:tcPrChange>
          </w:tcPr>
          <w:p w14:paraId="4DEE299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14" w:author="Adam Ludvig" w:date="2018-03-27T14:21:00Z">
              <w:tcPr>
                <w:tcW w:w="1080" w:type="dxa"/>
              </w:tcPr>
            </w:tcPrChange>
          </w:tcPr>
          <w:p w14:paraId="44BE97F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1ABCE8AA" w14:textId="77777777" w:rsidTr="00E07B90">
        <w:trPr>
          <w:trPrChange w:id="915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16" w:author="Adam Ludvig" w:date="2018-03-27T14:21:00Z">
              <w:tcPr>
                <w:tcW w:w="2412" w:type="dxa"/>
                <w:gridSpan w:val="2"/>
              </w:tcPr>
            </w:tcPrChange>
          </w:tcPr>
          <w:p w14:paraId="52E09C75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ActorIDProt</w:t>
            </w:r>
          </w:p>
        </w:tc>
        <w:tc>
          <w:tcPr>
            <w:tcW w:w="6228" w:type="dxa"/>
            <w:tcPrChange w:id="917" w:author="Adam Ludvig" w:date="2018-03-27T14:21:00Z">
              <w:tcPr>
                <w:tcW w:w="6228" w:type="dxa"/>
                <w:gridSpan w:val="2"/>
              </w:tcPr>
            </w:tcPrChange>
          </w:tcPr>
          <w:p w14:paraId="0DDF0B59" w14:textId="77777777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Identifier of the actor specified in protection contract</w:t>
            </w:r>
          </w:p>
        </w:tc>
        <w:tc>
          <w:tcPr>
            <w:tcW w:w="1426" w:type="dxa"/>
            <w:tcPrChange w:id="918" w:author="Adam Ludvig" w:date="2018-03-27T14:21:00Z">
              <w:tcPr>
                <w:tcW w:w="1620" w:type="dxa"/>
                <w:gridSpan w:val="3"/>
              </w:tcPr>
            </w:tcPrChange>
          </w:tcPr>
          <w:p w14:paraId="40C31CD0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919" w:author="Adam Ludvig" w:date="2018-03-27T14:21:00Z">
              <w:tcPr>
                <w:tcW w:w="900" w:type="dxa"/>
                <w:gridSpan w:val="2"/>
              </w:tcPr>
            </w:tcPrChange>
          </w:tcPr>
          <w:p w14:paraId="18353C5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920" w:author="Adam Ludvig" w:date="2018-03-27T14:21:00Z">
              <w:tcPr>
                <w:tcW w:w="720" w:type="dxa"/>
                <w:gridSpan w:val="2"/>
              </w:tcPr>
            </w:tcPrChange>
          </w:tcPr>
          <w:p w14:paraId="4D58BB35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921" w:author="Adam Ludvig" w:date="2018-03-27T14:21:00Z">
              <w:tcPr>
                <w:tcW w:w="900" w:type="dxa"/>
                <w:gridSpan w:val="2"/>
              </w:tcPr>
            </w:tcPrChange>
          </w:tcPr>
          <w:p w14:paraId="6012C5C8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22" w:author="Adam Ludvig" w:date="2018-03-27T14:21:00Z">
              <w:tcPr>
                <w:tcW w:w="1080" w:type="dxa"/>
              </w:tcPr>
            </w:tcPrChange>
          </w:tcPr>
          <w:p w14:paraId="4B3A683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04F20978" w14:textId="77777777" w:rsidTr="00E07B90">
        <w:trPr>
          <w:trPrChange w:id="923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24" w:author="Adam Ludvig" w:date="2018-03-27T14:21:00Z">
              <w:tcPr>
                <w:tcW w:w="2412" w:type="dxa"/>
                <w:gridSpan w:val="2"/>
              </w:tcPr>
            </w:tcPrChange>
          </w:tcPr>
          <w:p w14:paraId="1D006F85" w14:textId="31E153F6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</w:p>
        </w:tc>
        <w:tc>
          <w:tcPr>
            <w:tcW w:w="6228" w:type="dxa"/>
            <w:tcPrChange w:id="925" w:author="Adam Ludvig" w:date="2018-03-27T14:21:00Z">
              <w:tcPr>
                <w:tcW w:w="6228" w:type="dxa"/>
                <w:gridSpan w:val="2"/>
              </w:tcPr>
            </w:tcPrChange>
          </w:tcPr>
          <w:p w14:paraId="34C308E0" w14:textId="177F0492" w:rsidR="00E07B90" w:rsidRPr="00962584" w:rsidRDefault="00E07B90" w:rsidP="00E07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description of the modifications on plot</w:t>
            </w:r>
          </w:p>
        </w:tc>
        <w:tc>
          <w:tcPr>
            <w:tcW w:w="1426" w:type="dxa"/>
            <w:tcPrChange w:id="926" w:author="Adam Ludvig" w:date="2018-03-27T14:21:00Z">
              <w:tcPr>
                <w:tcW w:w="1620" w:type="dxa"/>
                <w:gridSpan w:val="3"/>
              </w:tcPr>
            </w:tcPrChange>
          </w:tcPr>
          <w:p w14:paraId="39383EC2" w14:textId="0F71BB91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927" w:author="Adam Ludvig" w:date="2018-03-27T14:21:00Z">
              <w:tcPr>
                <w:tcW w:w="900" w:type="dxa"/>
                <w:gridSpan w:val="2"/>
              </w:tcPr>
            </w:tcPrChange>
          </w:tcPr>
          <w:p w14:paraId="3DCC79F5" w14:textId="193562C6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09" w:type="dxa"/>
            <w:tcPrChange w:id="928" w:author="Adam Ludvig" w:date="2018-03-27T14:21:00Z">
              <w:tcPr>
                <w:tcW w:w="720" w:type="dxa"/>
                <w:gridSpan w:val="2"/>
              </w:tcPr>
            </w:tcPrChange>
          </w:tcPr>
          <w:p w14:paraId="686F91E7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54" w:type="dxa"/>
            <w:tcPrChange w:id="929" w:author="Adam Ludvig" w:date="2018-03-27T14:21:00Z">
              <w:tcPr>
                <w:tcW w:w="900" w:type="dxa"/>
                <w:gridSpan w:val="2"/>
              </w:tcPr>
            </w:tcPrChange>
          </w:tcPr>
          <w:p w14:paraId="1B3D4C52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30" w:author="Adam Ludvig" w:date="2018-03-27T14:21:00Z">
              <w:tcPr>
                <w:tcW w:w="1080" w:type="dxa"/>
              </w:tcPr>
            </w:tcPrChange>
          </w:tcPr>
          <w:p w14:paraId="19A5B3DE" w14:textId="77777777" w:rsidR="00E07B90" w:rsidRPr="00962584" w:rsidRDefault="00E07B90" w:rsidP="00E07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BFC0C03" w14:textId="77777777" w:rsidTr="00E07B90">
        <w:trPr>
          <w:ins w:id="931" w:author="Pasi Roti" w:date="2017-12-12T15:45:00Z"/>
          <w:trPrChange w:id="93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33" w:author="Adam Ludvig" w:date="2018-03-27T14:21:00Z">
              <w:tcPr>
                <w:tcW w:w="2412" w:type="dxa"/>
                <w:gridSpan w:val="2"/>
              </w:tcPr>
            </w:tcPrChange>
          </w:tcPr>
          <w:p w14:paraId="62AFED5B" w14:textId="25B90229" w:rsidR="00E07B90" w:rsidRDefault="00E07B90" w:rsidP="00E07B90">
            <w:pPr>
              <w:rPr>
                <w:ins w:id="934" w:author="Pasi Roti" w:date="2017-12-12T15:45:00Z"/>
                <w:rFonts w:ascii="Arial" w:hAnsi="Arial" w:cs="Arial"/>
                <w:sz w:val="20"/>
                <w:szCs w:val="20"/>
              </w:rPr>
            </w:pPr>
            <w:ins w:id="935" w:author="Pasi Roti" w:date="2017-12-12T15:45:00Z">
              <w:r>
                <w:rPr>
                  <w:rFonts w:ascii="Arial" w:hAnsi="Arial" w:cs="Arial"/>
                  <w:sz w:val="20"/>
                  <w:szCs w:val="20"/>
                </w:rPr>
                <w:t>Change_type_id</w:t>
              </w:r>
            </w:ins>
          </w:p>
        </w:tc>
        <w:tc>
          <w:tcPr>
            <w:tcW w:w="6228" w:type="dxa"/>
            <w:tcPrChange w:id="936" w:author="Adam Ludvig" w:date="2018-03-27T14:21:00Z">
              <w:tcPr>
                <w:tcW w:w="6228" w:type="dxa"/>
                <w:gridSpan w:val="2"/>
              </w:tcPr>
            </w:tcPrChange>
          </w:tcPr>
          <w:p w14:paraId="1231A5A3" w14:textId="54FC7150" w:rsidR="00E07B90" w:rsidRDefault="00E07B90" w:rsidP="00E07B90">
            <w:pPr>
              <w:rPr>
                <w:ins w:id="937" w:author="Pasi Roti" w:date="2017-12-12T15:45:00Z"/>
                <w:rFonts w:ascii="Arial" w:hAnsi="Arial" w:cs="Arial"/>
                <w:sz w:val="20"/>
                <w:szCs w:val="20"/>
              </w:rPr>
            </w:pPr>
            <w:ins w:id="938" w:author="Pasi Roti" w:date="2017-12-12T15:46:00Z">
              <w:r>
                <w:rPr>
                  <w:rFonts w:ascii="Arial" w:hAnsi="Arial" w:cs="Arial"/>
                  <w:sz w:val="20"/>
                  <w:szCs w:val="20"/>
                </w:rPr>
                <w:t>The type of monitoring change</w:t>
              </w:r>
            </w:ins>
            <w:ins w:id="939" w:author="Pasi Roti" w:date="2017-12-12T15:56:00Z">
              <w:r>
                <w:rPr>
                  <w:rFonts w:ascii="Arial" w:hAnsi="Arial" w:cs="Arial"/>
                  <w:sz w:val="20"/>
                  <w:szCs w:val="20"/>
                </w:rPr>
                <w:t>. Used in thematic maps</w:t>
              </w:r>
            </w:ins>
          </w:p>
        </w:tc>
        <w:tc>
          <w:tcPr>
            <w:tcW w:w="1426" w:type="dxa"/>
            <w:tcPrChange w:id="940" w:author="Adam Ludvig" w:date="2018-03-27T14:21:00Z">
              <w:tcPr>
                <w:tcW w:w="1620" w:type="dxa"/>
                <w:gridSpan w:val="3"/>
              </w:tcPr>
            </w:tcPrChange>
          </w:tcPr>
          <w:p w14:paraId="15AC0F12" w14:textId="565E76F1" w:rsidR="00E07B90" w:rsidRDefault="00E07B90" w:rsidP="00E07B90">
            <w:pPr>
              <w:jc w:val="center"/>
              <w:rPr>
                <w:ins w:id="941" w:author="Pasi Roti" w:date="2017-12-12T15:45:00Z"/>
                <w:rFonts w:ascii="Arial" w:hAnsi="Arial" w:cs="Arial"/>
                <w:sz w:val="20"/>
                <w:szCs w:val="20"/>
              </w:rPr>
            </w:pPr>
            <w:ins w:id="942" w:author="Pasi Roti" w:date="2017-12-12T15:48:00Z">
              <w:r>
                <w:rPr>
                  <w:rFonts w:ascii="Arial" w:hAnsi="Arial" w:cs="Arial"/>
                  <w:sz w:val="20"/>
                  <w:szCs w:val="20"/>
                </w:rPr>
                <w:t>Integer</w:t>
              </w:r>
            </w:ins>
          </w:p>
        </w:tc>
        <w:tc>
          <w:tcPr>
            <w:tcW w:w="851" w:type="dxa"/>
            <w:tcPrChange w:id="943" w:author="Adam Ludvig" w:date="2018-03-27T14:21:00Z">
              <w:tcPr>
                <w:tcW w:w="900" w:type="dxa"/>
                <w:gridSpan w:val="2"/>
              </w:tcPr>
            </w:tcPrChange>
          </w:tcPr>
          <w:p w14:paraId="04CAE981" w14:textId="77777777" w:rsidR="00E07B90" w:rsidRDefault="00E07B90" w:rsidP="00E07B90">
            <w:pPr>
              <w:jc w:val="center"/>
              <w:rPr>
                <w:ins w:id="944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945" w:author="Adam Ludvig" w:date="2018-03-27T14:21:00Z">
              <w:tcPr>
                <w:tcW w:w="720" w:type="dxa"/>
                <w:gridSpan w:val="2"/>
              </w:tcPr>
            </w:tcPrChange>
          </w:tcPr>
          <w:p w14:paraId="776CA3AC" w14:textId="77777777" w:rsidR="00E07B90" w:rsidRPr="00962584" w:rsidRDefault="00E07B90" w:rsidP="00E07B90">
            <w:pPr>
              <w:jc w:val="center"/>
              <w:rPr>
                <w:ins w:id="946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947" w:author="Adam Ludvig" w:date="2018-03-27T14:21:00Z">
              <w:tcPr>
                <w:tcW w:w="900" w:type="dxa"/>
                <w:gridSpan w:val="2"/>
              </w:tcPr>
            </w:tcPrChange>
          </w:tcPr>
          <w:p w14:paraId="1DCFE4F6" w14:textId="77777777" w:rsidR="00E07B90" w:rsidRPr="00962584" w:rsidRDefault="00E07B90" w:rsidP="00E07B90">
            <w:pPr>
              <w:jc w:val="center"/>
              <w:rPr>
                <w:ins w:id="948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49" w:author="Adam Ludvig" w:date="2018-03-27T14:21:00Z">
              <w:tcPr>
                <w:tcW w:w="1080" w:type="dxa"/>
              </w:tcPr>
            </w:tcPrChange>
          </w:tcPr>
          <w:p w14:paraId="4B8F855D" w14:textId="77777777" w:rsidR="00E07B90" w:rsidRPr="00962584" w:rsidRDefault="00E07B90" w:rsidP="00E07B90">
            <w:pPr>
              <w:jc w:val="center"/>
              <w:rPr>
                <w:ins w:id="950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476201B3" w14:textId="77777777" w:rsidTr="00E07B90">
        <w:trPr>
          <w:ins w:id="951" w:author="Pasi Roti" w:date="2017-12-12T15:45:00Z"/>
          <w:trPrChange w:id="952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53" w:author="Adam Ludvig" w:date="2018-03-27T14:21:00Z">
              <w:tcPr>
                <w:tcW w:w="2412" w:type="dxa"/>
                <w:gridSpan w:val="2"/>
              </w:tcPr>
            </w:tcPrChange>
          </w:tcPr>
          <w:p w14:paraId="1F4EB55F" w14:textId="2B96938D" w:rsidR="00E07B90" w:rsidRDefault="00E07B90" w:rsidP="00E07B90">
            <w:pPr>
              <w:rPr>
                <w:ins w:id="954" w:author="Pasi Roti" w:date="2017-12-12T15:45:00Z"/>
                <w:rFonts w:ascii="Arial" w:hAnsi="Arial" w:cs="Arial"/>
                <w:sz w:val="20"/>
                <w:szCs w:val="20"/>
              </w:rPr>
            </w:pPr>
            <w:ins w:id="955" w:author="Pasi Roti" w:date="2017-12-12T15:45:00Z">
              <w:r>
                <w:rPr>
                  <w:rFonts w:ascii="Arial" w:hAnsi="Arial" w:cs="Arial"/>
                  <w:sz w:val="20"/>
                  <w:szCs w:val="20"/>
                </w:rPr>
                <w:t>Change_type_id_last</w:t>
              </w:r>
            </w:ins>
          </w:p>
        </w:tc>
        <w:tc>
          <w:tcPr>
            <w:tcW w:w="6228" w:type="dxa"/>
            <w:tcPrChange w:id="956" w:author="Adam Ludvig" w:date="2018-03-27T14:21:00Z">
              <w:tcPr>
                <w:tcW w:w="6228" w:type="dxa"/>
                <w:gridSpan w:val="2"/>
              </w:tcPr>
            </w:tcPrChange>
          </w:tcPr>
          <w:p w14:paraId="2990C0E0" w14:textId="24B7F7A2" w:rsidR="00E07B90" w:rsidRDefault="00E07B90" w:rsidP="00E07B90">
            <w:pPr>
              <w:rPr>
                <w:ins w:id="957" w:author="Pasi Roti" w:date="2017-12-12T15:45:00Z"/>
                <w:rFonts w:ascii="Arial" w:hAnsi="Arial" w:cs="Arial"/>
                <w:sz w:val="20"/>
                <w:szCs w:val="20"/>
              </w:rPr>
            </w:pPr>
            <w:ins w:id="958" w:author="Pasi Roti" w:date="2017-12-12T15:46:00Z">
              <w:r>
                <w:rPr>
                  <w:rFonts w:ascii="Arial" w:hAnsi="Arial" w:cs="Arial"/>
                  <w:sz w:val="20"/>
                  <w:szCs w:val="20"/>
                </w:rPr>
                <w:t>The type of last monitoring change</w:t>
              </w:r>
              <w:del w:id="959" w:author="Adam Ludvig" w:date="2018-03-27T14:28:00Z">
                <w:r w:rsidDel="005F2075">
                  <w:rPr>
                    <w:rFonts w:ascii="Arial" w:hAnsi="Arial" w:cs="Arial"/>
                    <w:sz w:val="20"/>
                    <w:szCs w:val="20"/>
                  </w:rPr>
                  <w:delText xml:space="preserve"> </w:delText>
                </w:r>
              </w:del>
            </w:ins>
            <w:ins w:id="960" w:author="Pasi Roti" w:date="2017-12-12T15:56:00Z">
              <w:r>
                <w:rPr>
                  <w:rFonts w:ascii="Arial" w:hAnsi="Arial" w:cs="Arial"/>
                  <w:sz w:val="20"/>
                  <w:szCs w:val="20"/>
                </w:rPr>
                <w:t>. Used in thematic maps</w:t>
              </w:r>
            </w:ins>
          </w:p>
        </w:tc>
        <w:tc>
          <w:tcPr>
            <w:tcW w:w="1426" w:type="dxa"/>
            <w:tcPrChange w:id="961" w:author="Adam Ludvig" w:date="2018-03-27T14:21:00Z">
              <w:tcPr>
                <w:tcW w:w="1620" w:type="dxa"/>
                <w:gridSpan w:val="3"/>
              </w:tcPr>
            </w:tcPrChange>
          </w:tcPr>
          <w:p w14:paraId="3144102B" w14:textId="157CB40B" w:rsidR="00E07B90" w:rsidRDefault="00E07B90" w:rsidP="00E07B90">
            <w:pPr>
              <w:jc w:val="center"/>
              <w:rPr>
                <w:ins w:id="962" w:author="Pasi Roti" w:date="2017-12-12T15:45:00Z"/>
                <w:rFonts w:ascii="Arial" w:hAnsi="Arial" w:cs="Arial"/>
                <w:sz w:val="20"/>
                <w:szCs w:val="20"/>
              </w:rPr>
            </w:pPr>
            <w:ins w:id="963" w:author="Pasi Roti" w:date="2017-12-12T15:48:00Z">
              <w:r>
                <w:rPr>
                  <w:rFonts w:ascii="Arial" w:hAnsi="Arial" w:cs="Arial"/>
                  <w:sz w:val="20"/>
                  <w:szCs w:val="20"/>
                </w:rPr>
                <w:t>Integer</w:t>
              </w:r>
            </w:ins>
          </w:p>
        </w:tc>
        <w:tc>
          <w:tcPr>
            <w:tcW w:w="851" w:type="dxa"/>
            <w:tcPrChange w:id="964" w:author="Adam Ludvig" w:date="2018-03-27T14:21:00Z">
              <w:tcPr>
                <w:tcW w:w="900" w:type="dxa"/>
                <w:gridSpan w:val="2"/>
              </w:tcPr>
            </w:tcPrChange>
          </w:tcPr>
          <w:p w14:paraId="1B2CFD57" w14:textId="77777777" w:rsidR="00E07B90" w:rsidRDefault="00E07B90" w:rsidP="00E07B90">
            <w:pPr>
              <w:jc w:val="center"/>
              <w:rPr>
                <w:ins w:id="965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966" w:author="Adam Ludvig" w:date="2018-03-27T14:21:00Z">
              <w:tcPr>
                <w:tcW w:w="720" w:type="dxa"/>
                <w:gridSpan w:val="2"/>
              </w:tcPr>
            </w:tcPrChange>
          </w:tcPr>
          <w:p w14:paraId="27FFC388" w14:textId="77777777" w:rsidR="00E07B90" w:rsidRPr="00962584" w:rsidRDefault="00E07B90" w:rsidP="00E07B90">
            <w:pPr>
              <w:jc w:val="center"/>
              <w:rPr>
                <w:ins w:id="967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968" w:author="Adam Ludvig" w:date="2018-03-27T14:21:00Z">
              <w:tcPr>
                <w:tcW w:w="900" w:type="dxa"/>
                <w:gridSpan w:val="2"/>
              </w:tcPr>
            </w:tcPrChange>
          </w:tcPr>
          <w:p w14:paraId="19FCF27A" w14:textId="77777777" w:rsidR="00E07B90" w:rsidRPr="00962584" w:rsidRDefault="00E07B90" w:rsidP="00E07B90">
            <w:pPr>
              <w:jc w:val="center"/>
              <w:rPr>
                <w:ins w:id="969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70" w:author="Adam Ludvig" w:date="2018-03-27T14:21:00Z">
              <w:tcPr>
                <w:tcW w:w="1080" w:type="dxa"/>
              </w:tcPr>
            </w:tcPrChange>
          </w:tcPr>
          <w:p w14:paraId="17EF0365" w14:textId="77777777" w:rsidR="00E07B90" w:rsidRPr="00962584" w:rsidRDefault="00E07B90" w:rsidP="00E07B90">
            <w:pPr>
              <w:jc w:val="center"/>
              <w:rPr>
                <w:ins w:id="971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30437B56" w14:textId="77777777" w:rsidTr="00E07B90">
        <w:trPr>
          <w:ins w:id="972" w:author="Pasi Roti" w:date="2017-12-12T15:45:00Z"/>
          <w:trPrChange w:id="973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74" w:author="Adam Ludvig" w:date="2018-03-27T14:21:00Z">
              <w:tcPr>
                <w:tcW w:w="2412" w:type="dxa"/>
                <w:gridSpan w:val="2"/>
              </w:tcPr>
            </w:tcPrChange>
          </w:tcPr>
          <w:p w14:paraId="717210C6" w14:textId="7E4AFFD4" w:rsidR="00E07B90" w:rsidRDefault="00E07B90" w:rsidP="00E07B90">
            <w:pPr>
              <w:rPr>
                <w:ins w:id="975" w:author="Pasi Roti" w:date="2017-12-12T15:45:00Z"/>
                <w:rFonts w:ascii="Arial" w:hAnsi="Arial" w:cs="Arial"/>
                <w:sz w:val="20"/>
                <w:szCs w:val="20"/>
              </w:rPr>
            </w:pPr>
            <w:ins w:id="976" w:author="Pasi Roti" w:date="2017-12-12T15:45:00Z">
              <w:r>
                <w:rPr>
                  <w:rFonts w:ascii="Arial" w:hAnsi="Arial" w:cs="Arial"/>
                  <w:sz w:val="20"/>
                  <w:szCs w:val="20"/>
                </w:rPr>
                <w:t>Year_approval</w:t>
              </w:r>
            </w:ins>
          </w:p>
        </w:tc>
        <w:tc>
          <w:tcPr>
            <w:tcW w:w="6228" w:type="dxa"/>
            <w:tcPrChange w:id="977" w:author="Adam Ludvig" w:date="2018-03-27T14:21:00Z">
              <w:tcPr>
                <w:tcW w:w="6228" w:type="dxa"/>
                <w:gridSpan w:val="2"/>
              </w:tcPr>
            </w:tcPrChange>
          </w:tcPr>
          <w:p w14:paraId="3FFA74CA" w14:textId="6A41E52F" w:rsidR="00E07B90" w:rsidRDefault="00E07B90" w:rsidP="00E07B90">
            <w:pPr>
              <w:rPr>
                <w:ins w:id="978" w:author="Pasi Roti" w:date="2017-12-12T15:45:00Z"/>
                <w:rFonts w:ascii="Arial" w:hAnsi="Arial" w:cs="Arial"/>
                <w:sz w:val="20"/>
                <w:szCs w:val="20"/>
              </w:rPr>
            </w:pPr>
            <w:ins w:id="979" w:author="Pasi Roti" w:date="2017-12-12T15:47:00Z">
              <w:r>
                <w:rPr>
                  <w:rFonts w:ascii="Arial" w:hAnsi="Arial" w:cs="Arial"/>
                  <w:sz w:val="20"/>
                  <w:szCs w:val="20"/>
                </w:rPr>
                <w:t>year of monitoring change (year part of dateapproval)</w:t>
              </w:r>
            </w:ins>
            <w:ins w:id="980" w:author="Pasi Roti" w:date="2017-12-12T15:56:00Z">
              <w:del w:id="981" w:author="Adam Ludvig" w:date="2018-03-27T14:28:00Z">
                <w:r w:rsidDel="005F2075">
                  <w:rPr>
                    <w:rFonts w:ascii="Arial" w:hAnsi="Arial" w:cs="Arial"/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rFonts w:ascii="Arial" w:hAnsi="Arial" w:cs="Arial"/>
                  <w:sz w:val="20"/>
                  <w:szCs w:val="20"/>
                </w:rPr>
                <w:t>. Used in thematic maps</w:t>
              </w:r>
            </w:ins>
          </w:p>
        </w:tc>
        <w:tc>
          <w:tcPr>
            <w:tcW w:w="1426" w:type="dxa"/>
            <w:tcPrChange w:id="982" w:author="Adam Ludvig" w:date="2018-03-27T14:21:00Z">
              <w:tcPr>
                <w:tcW w:w="1620" w:type="dxa"/>
                <w:gridSpan w:val="3"/>
              </w:tcPr>
            </w:tcPrChange>
          </w:tcPr>
          <w:p w14:paraId="065F42C7" w14:textId="0291D8CF" w:rsidR="00E07B90" w:rsidRDefault="00E07B90" w:rsidP="00E07B90">
            <w:pPr>
              <w:jc w:val="center"/>
              <w:rPr>
                <w:ins w:id="983" w:author="Pasi Roti" w:date="2017-12-12T15:45:00Z"/>
                <w:rFonts w:ascii="Arial" w:hAnsi="Arial" w:cs="Arial"/>
                <w:sz w:val="20"/>
                <w:szCs w:val="20"/>
              </w:rPr>
            </w:pPr>
            <w:ins w:id="984" w:author="Pasi Roti" w:date="2017-12-12T15:48:00Z">
              <w:r>
                <w:rPr>
                  <w:rFonts w:ascii="Arial" w:hAnsi="Arial" w:cs="Arial"/>
                  <w:sz w:val="20"/>
                  <w:szCs w:val="20"/>
                </w:rPr>
                <w:t>Numeric</w:t>
              </w:r>
            </w:ins>
          </w:p>
        </w:tc>
        <w:tc>
          <w:tcPr>
            <w:tcW w:w="851" w:type="dxa"/>
            <w:tcPrChange w:id="985" w:author="Adam Ludvig" w:date="2018-03-27T14:21:00Z">
              <w:tcPr>
                <w:tcW w:w="900" w:type="dxa"/>
                <w:gridSpan w:val="2"/>
              </w:tcPr>
            </w:tcPrChange>
          </w:tcPr>
          <w:p w14:paraId="0F917428" w14:textId="405DCA46" w:rsidR="00E07B90" w:rsidRDefault="00E07B90" w:rsidP="00E07B90">
            <w:pPr>
              <w:jc w:val="center"/>
              <w:rPr>
                <w:ins w:id="986" w:author="Pasi Roti" w:date="2017-12-12T15:45:00Z"/>
                <w:rFonts w:ascii="Arial" w:hAnsi="Arial" w:cs="Arial"/>
                <w:sz w:val="20"/>
                <w:szCs w:val="20"/>
              </w:rPr>
            </w:pPr>
            <w:ins w:id="987" w:author="Pasi Roti" w:date="2017-12-12T15:49:00Z">
              <w:r>
                <w:rPr>
                  <w:rFonts w:ascii="Arial" w:hAnsi="Arial" w:cs="Arial"/>
                  <w:sz w:val="20"/>
                  <w:szCs w:val="20"/>
                </w:rPr>
                <w:t>(4,0)</w:t>
              </w:r>
            </w:ins>
          </w:p>
        </w:tc>
        <w:tc>
          <w:tcPr>
            <w:tcW w:w="709" w:type="dxa"/>
            <w:tcPrChange w:id="988" w:author="Adam Ludvig" w:date="2018-03-27T14:21:00Z">
              <w:tcPr>
                <w:tcW w:w="720" w:type="dxa"/>
                <w:gridSpan w:val="2"/>
              </w:tcPr>
            </w:tcPrChange>
          </w:tcPr>
          <w:p w14:paraId="5A21EE48" w14:textId="77777777" w:rsidR="00E07B90" w:rsidRPr="00962584" w:rsidRDefault="00E07B90" w:rsidP="00E07B90">
            <w:pPr>
              <w:jc w:val="center"/>
              <w:rPr>
                <w:ins w:id="989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990" w:author="Adam Ludvig" w:date="2018-03-27T14:21:00Z">
              <w:tcPr>
                <w:tcW w:w="900" w:type="dxa"/>
                <w:gridSpan w:val="2"/>
              </w:tcPr>
            </w:tcPrChange>
          </w:tcPr>
          <w:p w14:paraId="62BF327F" w14:textId="77777777" w:rsidR="00E07B90" w:rsidRPr="00962584" w:rsidRDefault="00E07B90" w:rsidP="00E07B90">
            <w:pPr>
              <w:jc w:val="center"/>
              <w:rPr>
                <w:ins w:id="991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992" w:author="Adam Ludvig" w:date="2018-03-27T14:21:00Z">
              <w:tcPr>
                <w:tcW w:w="1080" w:type="dxa"/>
              </w:tcPr>
            </w:tcPrChange>
          </w:tcPr>
          <w:p w14:paraId="5C011305" w14:textId="77777777" w:rsidR="00E07B90" w:rsidRPr="00962584" w:rsidRDefault="00E07B90" w:rsidP="00E07B90">
            <w:pPr>
              <w:jc w:val="center"/>
              <w:rPr>
                <w:ins w:id="993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2D1BBEA6" w14:textId="77777777" w:rsidTr="00E07B90">
        <w:trPr>
          <w:ins w:id="994" w:author="Pasi Roti" w:date="2017-12-12T15:45:00Z"/>
          <w:trPrChange w:id="995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996" w:author="Adam Ludvig" w:date="2018-03-27T14:21:00Z">
              <w:tcPr>
                <w:tcW w:w="2412" w:type="dxa"/>
                <w:gridSpan w:val="2"/>
              </w:tcPr>
            </w:tcPrChange>
          </w:tcPr>
          <w:p w14:paraId="5F01906C" w14:textId="225695F2" w:rsidR="00E07B90" w:rsidRDefault="00E07B90" w:rsidP="00E07B90">
            <w:pPr>
              <w:rPr>
                <w:ins w:id="997" w:author="Pasi Roti" w:date="2017-12-12T15:45:00Z"/>
                <w:rFonts w:ascii="Arial" w:hAnsi="Arial" w:cs="Arial"/>
                <w:sz w:val="20"/>
                <w:szCs w:val="20"/>
              </w:rPr>
            </w:pPr>
            <w:ins w:id="998" w:author="Pasi Roti" w:date="2017-12-12T15:46:00Z">
              <w:r>
                <w:rPr>
                  <w:rFonts w:ascii="Arial" w:hAnsi="Arial" w:cs="Arial"/>
                  <w:sz w:val="20"/>
                  <w:szCs w:val="20"/>
                </w:rPr>
                <w:t>Last</w:t>
              </w:r>
            </w:ins>
          </w:p>
        </w:tc>
        <w:tc>
          <w:tcPr>
            <w:tcW w:w="6228" w:type="dxa"/>
            <w:tcPrChange w:id="999" w:author="Adam Ludvig" w:date="2018-03-27T14:21:00Z">
              <w:tcPr>
                <w:tcW w:w="6228" w:type="dxa"/>
                <w:gridSpan w:val="2"/>
              </w:tcPr>
            </w:tcPrChange>
          </w:tcPr>
          <w:p w14:paraId="5A0E79BE" w14:textId="1F1E1A66" w:rsidR="00E07B90" w:rsidRDefault="00E07B90" w:rsidP="00E07B90">
            <w:pPr>
              <w:rPr>
                <w:ins w:id="1000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PrChange w:id="1001" w:author="Adam Ludvig" w:date="2018-03-27T14:21:00Z">
              <w:tcPr>
                <w:tcW w:w="1620" w:type="dxa"/>
                <w:gridSpan w:val="3"/>
              </w:tcPr>
            </w:tcPrChange>
          </w:tcPr>
          <w:p w14:paraId="7861472F" w14:textId="06AF4A4D" w:rsidR="00E07B90" w:rsidRDefault="00E07B90" w:rsidP="00E07B90">
            <w:pPr>
              <w:jc w:val="center"/>
              <w:rPr>
                <w:ins w:id="1002" w:author="Pasi Roti" w:date="2017-12-12T15:45:00Z"/>
                <w:rFonts w:ascii="Arial" w:hAnsi="Arial" w:cs="Arial"/>
                <w:sz w:val="20"/>
                <w:szCs w:val="20"/>
              </w:rPr>
            </w:pPr>
            <w:ins w:id="1003" w:author="Pasi Roti" w:date="2017-12-12T15:49:00Z">
              <w:r>
                <w:rPr>
                  <w:rFonts w:ascii="Arial" w:hAnsi="Arial" w:cs="Arial"/>
                  <w:sz w:val="20"/>
                  <w:szCs w:val="20"/>
                </w:rPr>
                <w:t>Numeric</w:t>
              </w:r>
            </w:ins>
          </w:p>
        </w:tc>
        <w:tc>
          <w:tcPr>
            <w:tcW w:w="851" w:type="dxa"/>
            <w:tcPrChange w:id="1004" w:author="Adam Ludvig" w:date="2018-03-27T14:21:00Z">
              <w:tcPr>
                <w:tcW w:w="900" w:type="dxa"/>
                <w:gridSpan w:val="2"/>
              </w:tcPr>
            </w:tcPrChange>
          </w:tcPr>
          <w:p w14:paraId="46F4DC1F" w14:textId="28F13379" w:rsidR="00E07B90" w:rsidRDefault="00E07B90" w:rsidP="00E07B90">
            <w:pPr>
              <w:jc w:val="center"/>
              <w:rPr>
                <w:ins w:id="1005" w:author="Pasi Roti" w:date="2017-12-12T15:45:00Z"/>
                <w:rFonts w:ascii="Arial" w:hAnsi="Arial" w:cs="Arial"/>
                <w:sz w:val="20"/>
                <w:szCs w:val="20"/>
              </w:rPr>
            </w:pPr>
            <w:ins w:id="1006" w:author="Pasi Roti" w:date="2017-12-12T15:49:00Z">
              <w:r>
                <w:rPr>
                  <w:rFonts w:ascii="Arial" w:hAnsi="Arial" w:cs="Arial"/>
                  <w:sz w:val="20"/>
                  <w:szCs w:val="20"/>
                </w:rPr>
                <w:t>(1,0)</w:t>
              </w:r>
            </w:ins>
          </w:p>
        </w:tc>
        <w:tc>
          <w:tcPr>
            <w:tcW w:w="709" w:type="dxa"/>
            <w:tcPrChange w:id="1007" w:author="Adam Ludvig" w:date="2018-03-27T14:21:00Z">
              <w:tcPr>
                <w:tcW w:w="720" w:type="dxa"/>
                <w:gridSpan w:val="2"/>
              </w:tcPr>
            </w:tcPrChange>
          </w:tcPr>
          <w:p w14:paraId="3AAD6974" w14:textId="77777777" w:rsidR="00E07B90" w:rsidRPr="00962584" w:rsidRDefault="00E07B90" w:rsidP="00E07B90">
            <w:pPr>
              <w:jc w:val="center"/>
              <w:rPr>
                <w:ins w:id="1008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1009" w:author="Adam Ludvig" w:date="2018-03-27T14:21:00Z">
              <w:tcPr>
                <w:tcW w:w="900" w:type="dxa"/>
                <w:gridSpan w:val="2"/>
              </w:tcPr>
            </w:tcPrChange>
          </w:tcPr>
          <w:p w14:paraId="29B358F7" w14:textId="77777777" w:rsidR="00E07B90" w:rsidRPr="00962584" w:rsidRDefault="00E07B90" w:rsidP="00E07B90">
            <w:pPr>
              <w:jc w:val="center"/>
              <w:rPr>
                <w:ins w:id="1010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011" w:author="Adam Ludvig" w:date="2018-03-27T14:21:00Z">
              <w:tcPr>
                <w:tcW w:w="1080" w:type="dxa"/>
              </w:tcPr>
            </w:tcPrChange>
          </w:tcPr>
          <w:p w14:paraId="6068BCB1" w14:textId="77777777" w:rsidR="00E07B90" w:rsidRPr="00962584" w:rsidRDefault="00E07B90" w:rsidP="00E07B90">
            <w:pPr>
              <w:jc w:val="center"/>
              <w:rPr>
                <w:ins w:id="1012" w:author="Pasi Roti" w:date="2017-12-12T15:45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212A4FCD" w14:textId="77777777" w:rsidTr="00E07B90">
        <w:trPr>
          <w:ins w:id="1013" w:author="Pasi Roti" w:date="2017-12-12T15:51:00Z"/>
          <w:trPrChange w:id="1014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1015" w:author="Adam Ludvig" w:date="2018-03-27T14:21:00Z">
              <w:tcPr>
                <w:tcW w:w="2412" w:type="dxa"/>
                <w:gridSpan w:val="2"/>
              </w:tcPr>
            </w:tcPrChange>
          </w:tcPr>
          <w:p w14:paraId="7F10C660" w14:textId="1F1845D4" w:rsidR="00E07B90" w:rsidRDefault="00E07B90" w:rsidP="00E07B90">
            <w:pPr>
              <w:rPr>
                <w:ins w:id="1016" w:author="Pasi Roti" w:date="2017-12-12T15:51:00Z"/>
                <w:rFonts w:ascii="Arial" w:hAnsi="Arial" w:cs="Arial"/>
                <w:sz w:val="20"/>
                <w:szCs w:val="20"/>
              </w:rPr>
            </w:pPr>
            <w:ins w:id="1017" w:author="Pasi Roti" w:date="2017-12-12T15:52:00Z">
              <w:r>
                <w:rPr>
                  <w:rFonts w:ascii="Arial" w:hAnsi="Arial" w:cs="Arial"/>
                  <w:sz w:val="20"/>
                  <w:szCs w:val="20"/>
                </w:rPr>
                <w:t>F</w:t>
              </w:r>
              <w:r w:rsidRPr="00026EC5">
                <w:rPr>
                  <w:rFonts w:ascii="Arial" w:hAnsi="Arial" w:cs="Arial"/>
                  <w:sz w:val="20"/>
                  <w:szCs w:val="20"/>
                </w:rPr>
                <w:t>orest_use_sit_code_after</w:t>
              </w:r>
            </w:ins>
          </w:p>
        </w:tc>
        <w:tc>
          <w:tcPr>
            <w:tcW w:w="6228" w:type="dxa"/>
            <w:tcPrChange w:id="1018" w:author="Adam Ludvig" w:date="2018-03-27T14:21:00Z">
              <w:tcPr>
                <w:tcW w:w="6228" w:type="dxa"/>
                <w:gridSpan w:val="2"/>
              </w:tcPr>
            </w:tcPrChange>
          </w:tcPr>
          <w:p w14:paraId="41973E7F" w14:textId="70B89D34" w:rsidR="00E07B90" w:rsidRDefault="00E07B90" w:rsidP="00E07B90">
            <w:pPr>
              <w:rPr>
                <w:ins w:id="1019" w:author="Pasi Roti" w:date="2017-12-12T15:51:00Z"/>
                <w:rFonts w:ascii="Arial" w:hAnsi="Arial" w:cs="Arial"/>
                <w:sz w:val="20"/>
                <w:szCs w:val="20"/>
              </w:rPr>
            </w:pPr>
            <w:ins w:id="1020" w:author="Pasi Roti" w:date="2017-12-12T15:55:00Z">
              <w:r w:rsidRPr="00962584">
                <w:rPr>
                  <w:rFonts w:ascii="Arial" w:hAnsi="Arial" w:cs="Arial"/>
                  <w:sz w:val="20"/>
                  <w:szCs w:val="20"/>
                </w:rPr>
                <w:t xml:space="preserve">Code of the forest use situation </w:t>
              </w:r>
              <w:r>
                <w:rPr>
                  <w:rFonts w:ascii="Arial" w:hAnsi="Arial" w:cs="Arial"/>
                  <w:sz w:val="20"/>
                  <w:szCs w:val="20"/>
                </w:rPr>
                <w:t>after change occured</w:t>
              </w:r>
              <w:r w:rsidRPr="00962584">
                <w:rPr>
                  <w:rFonts w:ascii="Arial" w:hAnsi="Arial" w:cs="Arial"/>
                  <w:sz w:val="20"/>
                  <w:szCs w:val="20"/>
                </w:rPr>
                <w:t xml:space="preserve"> (Ref.Table </w:t>
              </w:r>
              <w:del w:id="1021" w:author="Adam Ludvig" w:date="2018-03-27T14:28:00Z">
                <w:r w:rsidRPr="00962584" w:rsidDel="00ED4773">
                  <w:rPr>
                    <w:rFonts w:ascii="Arial" w:hAnsi="Arial" w:cs="Arial"/>
                    <w:sz w:val="20"/>
                    <w:szCs w:val="20"/>
                  </w:rPr>
                  <w:delText xml:space="preserve"> </w:delText>
                </w:r>
              </w:del>
              <w:r w:rsidRPr="00962584">
                <w:rPr>
                  <w:rFonts w:ascii="Arial" w:hAnsi="Arial" w:cs="Arial"/>
                  <w:sz w:val="20"/>
                  <w:szCs w:val="20"/>
                </w:rPr>
                <w:t>ForestUseSituation)</w:t>
              </w:r>
              <w:r>
                <w:rPr>
                  <w:rFonts w:ascii="Arial" w:hAnsi="Arial" w:cs="Arial"/>
                  <w:sz w:val="20"/>
                  <w:szCs w:val="20"/>
                </w:rPr>
                <w:t>. Used in Thematic maps</w:t>
              </w:r>
            </w:ins>
          </w:p>
        </w:tc>
        <w:tc>
          <w:tcPr>
            <w:tcW w:w="1426" w:type="dxa"/>
            <w:tcPrChange w:id="1022" w:author="Adam Ludvig" w:date="2018-03-27T14:21:00Z">
              <w:tcPr>
                <w:tcW w:w="1620" w:type="dxa"/>
                <w:gridSpan w:val="3"/>
              </w:tcPr>
            </w:tcPrChange>
          </w:tcPr>
          <w:p w14:paraId="62455E15" w14:textId="364CB461" w:rsidR="00E07B90" w:rsidRDefault="00E07B90" w:rsidP="00E07B90">
            <w:pPr>
              <w:jc w:val="center"/>
              <w:rPr>
                <w:ins w:id="1023" w:author="Pasi Roti" w:date="2017-12-12T15:51:00Z"/>
                <w:rFonts w:ascii="Arial" w:hAnsi="Arial" w:cs="Arial"/>
                <w:sz w:val="20"/>
                <w:szCs w:val="20"/>
              </w:rPr>
            </w:pPr>
            <w:ins w:id="1024" w:author="Pasi Roti" w:date="2017-12-12T15:55:00Z">
              <w:r>
                <w:rPr>
                  <w:rFonts w:ascii="Arial" w:hAnsi="Arial" w:cs="Arial"/>
                  <w:sz w:val="20"/>
                  <w:szCs w:val="20"/>
                </w:rPr>
                <w:t>Numeric</w:t>
              </w:r>
            </w:ins>
          </w:p>
        </w:tc>
        <w:tc>
          <w:tcPr>
            <w:tcW w:w="851" w:type="dxa"/>
            <w:tcPrChange w:id="1025" w:author="Adam Ludvig" w:date="2018-03-27T14:21:00Z">
              <w:tcPr>
                <w:tcW w:w="900" w:type="dxa"/>
                <w:gridSpan w:val="2"/>
              </w:tcPr>
            </w:tcPrChange>
          </w:tcPr>
          <w:p w14:paraId="1A374491" w14:textId="6FE2805C" w:rsidR="00E07B90" w:rsidRDefault="00E07B90" w:rsidP="00E07B90">
            <w:pPr>
              <w:jc w:val="center"/>
              <w:rPr>
                <w:ins w:id="1026" w:author="Pasi Roti" w:date="2017-12-12T15:51:00Z"/>
                <w:rFonts w:ascii="Arial" w:hAnsi="Arial" w:cs="Arial"/>
                <w:sz w:val="20"/>
                <w:szCs w:val="20"/>
              </w:rPr>
            </w:pPr>
            <w:ins w:id="1027" w:author="Pasi Roti" w:date="2017-12-12T15:55:00Z">
              <w:r>
                <w:rPr>
                  <w:rFonts w:ascii="Arial" w:hAnsi="Arial" w:cs="Arial"/>
                  <w:sz w:val="20"/>
                  <w:szCs w:val="20"/>
                </w:rPr>
                <w:t>(2.0)</w:t>
              </w:r>
            </w:ins>
          </w:p>
        </w:tc>
        <w:tc>
          <w:tcPr>
            <w:tcW w:w="709" w:type="dxa"/>
            <w:tcPrChange w:id="1028" w:author="Adam Ludvig" w:date="2018-03-27T14:21:00Z">
              <w:tcPr>
                <w:tcW w:w="720" w:type="dxa"/>
                <w:gridSpan w:val="2"/>
              </w:tcPr>
            </w:tcPrChange>
          </w:tcPr>
          <w:p w14:paraId="554E2898" w14:textId="77777777" w:rsidR="00E07B90" w:rsidRPr="00962584" w:rsidRDefault="00E07B90" w:rsidP="00E07B90">
            <w:pPr>
              <w:jc w:val="center"/>
              <w:rPr>
                <w:ins w:id="1029" w:author="Pasi Roti" w:date="2017-12-12T15:5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1030" w:author="Adam Ludvig" w:date="2018-03-27T14:21:00Z">
              <w:tcPr>
                <w:tcW w:w="900" w:type="dxa"/>
                <w:gridSpan w:val="2"/>
              </w:tcPr>
            </w:tcPrChange>
          </w:tcPr>
          <w:p w14:paraId="327838B8" w14:textId="77777777" w:rsidR="00E07B90" w:rsidRPr="00962584" w:rsidRDefault="00E07B90" w:rsidP="00E07B90">
            <w:pPr>
              <w:jc w:val="center"/>
              <w:rPr>
                <w:ins w:id="1031" w:author="Pasi Roti" w:date="2017-12-12T15:5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032" w:author="Adam Ludvig" w:date="2018-03-27T14:21:00Z">
              <w:tcPr>
                <w:tcW w:w="1080" w:type="dxa"/>
              </w:tcPr>
            </w:tcPrChange>
          </w:tcPr>
          <w:p w14:paraId="4924BB17" w14:textId="77777777" w:rsidR="00E07B90" w:rsidRPr="00962584" w:rsidRDefault="00E07B90" w:rsidP="00E07B90">
            <w:pPr>
              <w:jc w:val="center"/>
              <w:rPr>
                <w:ins w:id="1033" w:author="Pasi Roti" w:date="2017-12-12T15:51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14:paraId="507D7EEC" w14:textId="77777777" w:rsidTr="00E07B90">
        <w:trPr>
          <w:ins w:id="1034" w:author="Pasi Roti" w:date="2017-12-12T15:52:00Z"/>
          <w:trPrChange w:id="1035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1036" w:author="Adam Ludvig" w:date="2018-03-27T14:21:00Z">
              <w:tcPr>
                <w:tcW w:w="2412" w:type="dxa"/>
                <w:gridSpan w:val="2"/>
              </w:tcPr>
            </w:tcPrChange>
          </w:tcPr>
          <w:p w14:paraId="44F136F1" w14:textId="07AEE3D0" w:rsidR="00E07B90" w:rsidRDefault="00E07B90" w:rsidP="00E07B90">
            <w:pPr>
              <w:rPr>
                <w:ins w:id="1037" w:author="Pasi Roti" w:date="2017-12-12T15:52:00Z"/>
                <w:rFonts w:ascii="Arial" w:hAnsi="Arial" w:cs="Arial"/>
                <w:sz w:val="20"/>
                <w:szCs w:val="20"/>
              </w:rPr>
            </w:pPr>
            <w:ins w:id="1038" w:author="Pasi Roti" w:date="2017-12-12T15:53:00Z">
              <w:r>
                <w:rPr>
                  <w:rFonts w:ascii="Arial" w:hAnsi="Arial" w:cs="Arial"/>
                  <w:sz w:val="20"/>
                  <w:szCs w:val="20"/>
                </w:rPr>
                <w:t>F</w:t>
              </w:r>
              <w:r w:rsidRPr="00026EC5">
                <w:rPr>
                  <w:rFonts w:ascii="Arial" w:hAnsi="Arial" w:cs="Arial"/>
                  <w:sz w:val="20"/>
                  <w:szCs w:val="20"/>
                </w:rPr>
                <w:t>orest_func_sub_code_after</w:t>
              </w:r>
            </w:ins>
          </w:p>
        </w:tc>
        <w:tc>
          <w:tcPr>
            <w:tcW w:w="6228" w:type="dxa"/>
            <w:tcPrChange w:id="1039" w:author="Adam Ludvig" w:date="2018-03-27T14:21:00Z">
              <w:tcPr>
                <w:tcW w:w="6228" w:type="dxa"/>
                <w:gridSpan w:val="2"/>
              </w:tcPr>
            </w:tcPrChange>
          </w:tcPr>
          <w:p w14:paraId="74D58E32" w14:textId="5352C960" w:rsidR="00E07B90" w:rsidRDefault="00E07B90" w:rsidP="00E07B90">
            <w:pPr>
              <w:rPr>
                <w:ins w:id="1040" w:author="Pasi Roti" w:date="2017-12-12T15:52:00Z"/>
                <w:rFonts w:ascii="Arial" w:hAnsi="Arial" w:cs="Arial"/>
                <w:sz w:val="20"/>
                <w:szCs w:val="20"/>
              </w:rPr>
            </w:pPr>
            <w:ins w:id="1041" w:author="Pasi Roti" w:date="2017-12-12T15:53:00Z">
              <w:r>
                <w:rPr>
                  <w:rFonts w:ascii="Arial" w:hAnsi="Arial" w:cs="Arial"/>
                  <w:sz w:val="20"/>
                  <w:szCs w:val="20"/>
                </w:rPr>
                <w:t>C</w:t>
              </w:r>
              <w:r w:rsidRPr="00E8755C">
                <w:rPr>
                  <w:rFonts w:ascii="Arial" w:hAnsi="Arial" w:cs="Arial"/>
                  <w:sz w:val="20"/>
                  <w:szCs w:val="20"/>
                </w:rPr>
                <w:t xml:space="preserve">ode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of the forest function, sub-class </w:t>
              </w:r>
              <w:del w:id="1042" w:author="Adam Ludvig" w:date="2018-03-27T14:28:00Z">
                <w:r w:rsidDel="005F2075">
                  <w:rPr>
                    <w:rFonts w:ascii="Arial" w:hAnsi="Arial" w:cs="Arial"/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rFonts w:ascii="Arial" w:hAnsi="Arial" w:cs="Arial"/>
                  <w:sz w:val="20"/>
                  <w:szCs w:val="20"/>
                </w:rPr>
                <w:t>after change occured (Ref. Table ForestFunction). Used in them</w:t>
              </w:r>
            </w:ins>
            <w:ins w:id="1043" w:author="Pasi Roti" w:date="2017-12-12T15:54:00Z">
              <w:r>
                <w:rPr>
                  <w:rFonts w:ascii="Arial" w:hAnsi="Arial" w:cs="Arial"/>
                  <w:sz w:val="20"/>
                  <w:szCs w:val="20"/>
                </w:rPr>
                <w:t>atic maps</w:t>
              </w:r>
            </w:ins>
          </w:p>
        </w:tc>
        <w:tc>
          <w:tcPr>
            <w:tcW w:w="1426" w:type="dxa"/>
            <w:tcPrChange w:id="1044" w:author="Adam Ludvig" w:date="2018-03-27T14:21:00Z">
              <w:tcPr>
                <w:tcW w:w="1620" w:type="dxa"/>
                <w:gridSpan w:val="3"/>
              </w:tcPr>
            </w:tcPrChange>
          </w:tcPr>
          <w:p w14:paraId="3FBCFB6A" w14:textId="47774C4A" w:rsidR="00E07B90" w:rsidRDefault="00E07B90" w:rsidP="00E07B90">
            <w:pPr>
              <w:jc w:val="center"/>
              <w:rPr>
                <w:ins w:id="1045" w:author="Pasi Roti" w:date="2017-12-12T15:52:00Z"/>
                <w:rFonts w:ascii="Arial" w:hAnsi="Arial" w:cs="Arial"/>
                <w:sz w:val="20"/>
                <w:szCs w:val="20"/>
              </w:rPr>
            </w:pPr>
            <w:ins w:id="1046" w:author="Pasi Roti" w:date="2017-12-12T15:56:00Z">
              <w:r>
                <w:rPr>
                  <w:rFonts w:ascii="Arial" w:hAnsi="Arial" w:cs="Arial"/>
                  <w:sz w:val="20"/>
                  <w:szCs w:val="20"/>
                </w:rPr>
                <w:t>Numeric</w:t>
              </w:r>
            </w:ins>
          </w:p>
        </w:tc>
        <w:tc>
          <w:tcPr>
            <w:tcW w:w="851" w:type="dxa"/>
            <w:tcPrChange w:id="1047" w:author="Adam Ludvig" w:date="2018-03-27T14:21:00Z">
              <w:tcPr>
                <w:tcW w:w="900" w:type="dxa"/>
                <w:gridSpan w:val="2"/>
              </w:tcPr>
            </w:tcPrChange>
          </w:tcPr>
          <w:p w14:paraId="5005F709" w14:textId="46B689BA" w:rsidR="00E07B90" w:rsidRDefault="00E07B90" w:rsidP="00E07B90">
            <w:pPr>
              <w:jc w:val="center"/>
              <w:rPr>
                <w:ins w:id="1048" w:author="Pasi Roti" w:date="2017-12-12T15:52:00Z"/>
                <w:rFonts w:ascii="Arial" w:hAnsi="Arial" w:cs="Arial"/>
                <w:sz w:val="20"/>
                <w:szCs w:val="20"/>
              </w:rPr>
            </w:pPr>
            <w:ins w:id="1049" w:author="Pasi Roti" w:date="2017-12-12T15:56:00Z">
              <w:r>
                <w:rPr>
                  <w:rFonts w:ascii="Arial" w:hAnsi="Arial" w:cs="Arial"/>
                  <w:sz w:val="20"/>
                  <w:szCs w:val="20"/>
                </w:rPr>
                <w:t>(2.0)</w:t>
              </w:r>
            </w:ins>
          </w:p>
        </w:tc>
        <w:tc>
          <w:tcPr>
            <w:tcW w:w="709" w:type="dxa"/>
            <w:tcPrChange w:id="1050" w:author="Adam Ludvig" w:date="2018-03-27T14:21:00Z">
              <w:tcPr>
                <w:tcW w:w="720" w:type="dxa"/>
                <w:gridSpan w:val="2"/>
              </w:tcPr>
            </w:tcPrChange>
          </w:tcPr>
          <w:p w14:paraId="0FE2F2D5" w14:textId="77777777" w:rsidR="00E07B90" w:rsidRPr="00962584" w:rsidRDefault="00E07B90" w:rsidP="00E07B90">
            <w:pPr>
              <w:jc w:val="center"/>
              <w:rPr>
                <w:ins w:id="1051" w:author="Pasi Roti" w:date="2017-12-12T15:5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1052" w:author="Adam Ludvig" w:date="2018-03-27T14:21:00Z">
              <w:tcPr>
                <w:tcW w:w="900" w:type="dxa"/>
                <w:gridSpan w:val="2"/>
              </w:tcPr>
            </w:tcPrChange>
          </w:tcPr>
          <w:p w14:paraId="108A91B3" w14:textId="77777777" w:rsidR="00E07B90" w:rsidRPr="00962584" w:rsidRDefault="00E07B90" w:rsidP="00E07B90">
            <w:pPr>
              <w:jc w:val="center"/>
              <w:rPr>
                <w:ins w:id="1053" w:author="Pasi Roti" w:date="2017-12-12T15:5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054" w:author="Adam Ludvig" w:date="2018-03-27T14:21:00Z">
              <w:tcPr>
                <w:tcW w:w="1080" w:type="dxa"/>
              </w:tcPr>
            </w:tcPrChange>
          </w:tcPr>
          <w:p w14:paraId="2F043BF9" w14:textId="77777777" w:rsidR="00E07B90" w:rsidRPr="00962584" w:rsidRDefault="00E07B90" w:rsidP="00E07B90">
            <w:pPr>
              <w:jc w:val="center"/>
              <w:rPr>
                <w:ins w:id="1055" w:author="Pasi Roti" w:date="2017-12-12T15:52:00Z"/>
                <w:rFonts w:ascii="Arial" w:hAnsi="Arial" w:cs="Arial"/>
                <w:sz w:val="20"/>
                <w:szCs w:val="20"/>
              </w:rPr>
            </w:pPr>
          </w:p>
        </w:tc>
      </w:tr>
      <w:tr w:rsidR="00E07B90" w:rsidRPr="00962584" w:rsidDel="004A3B88" w14:paraId="6E165762" w14:textId="73DF38B7" w:rsidTr="00E07B90">
        <w:trPr>
          <w:ins w:id="1056" w:author="Pasi Roti" w:date="2017-12-12T15:58:00Z"/>
          <w:del w:id="1057" w:author="Adam Ludvig" w:date="2018-03-27T14:24:00Z"/>
          <w:trPrChange w:id="1058" w:author="Adam Ludvig" w:date="2018-03-27T14:21:00Z">
            <w:trPr>
              <w:gridBefore w:val="1"/>
            </w:trPr>
          </w:trPrChange>
        </w:trPr>
        <w:tc>
          <w:tcPr>
            <w:tcW w:w="2412" w:type="dxa"/>
            <w:tcPrChange w:id="1059" w:author="Adam Ludvig" w:date="2018-03-27T14:21:00Z">
              <w:tcPr>
                <w:tcW w:w="2412" w:type="dxa"/>
                <w:gridSpan w:val="2"/>
              </w:tcPr>
            </w:tcPrChange>
          </w:tcPr>
          <w:p w14:paraId="03C3862C" w14:textId="013EC136" w:rsidR="00E07B90" w:rsidDel="004A3B88" w:rsidRDefault="00E07B90" w:rsidP="00E07B90">
            <w:pPr>
              <w:rPr>
                <w:ins w:id="1060" w:author="Pasi Roti" w:date="2017-12-12T15:58:00Z"/>
                <w:del w:id="1061" w:author="Adam Ludvig" w:date="2018-03-27T14:24:00Z"/>
                <w:rFonts w:ascii="Arial" w:hAnsi="Arial" w:cs="Arial"/>
                <w:sz w:val="20"/>
                <w:szCs w:val="20"/>
              </w:rPr>
            </w:pPr>
            <w:ins w:id="1062" w:author="Pasi Roti" w:date="2017-12-12T15:58:00Z">
              <w:del w:id="1063" w:author="Adam Ludvig" w:date="2018-03-27T14:20:00Z">
                <w:r w:rsidRPr="00026EC5" w:rsidDel="00E07B90">
                  <w:rPr>
                    <w:rFonts w:ascii="Arial" w:hAnsi="Arial" w:cs="Arial"/>
                    <w:sz w:val="20"/>
                    <w:szCs w:val="20"/>
                  </w:rPr>
                  <w:delText>plot_history_uuid</w:delText>
                </w:r>
              </w:del>
            </w:ins>
          </w:p>
        </w:tc>
        <w:tc>
          <w:tcPr>
            <w:tcW w:w="6228" w:type="dxa"/>
            <w:tcPrChange w:id="1064" w:author="Adam Ludvig" w:date="2018-03-27T14:21:00Z">
              <w:tcPr>
                <w:tcW w:w="6228" w:type="dxa"/>
                <w:gridSpan w:val="2"/>
              </w:tcPr>
            </w:tcPrChange>
          </w:tcPr>
          <w:p w14:paraId="7EFF0526" w14:textId="5F86EF36" w:rsidR="00E07B90" w:rsidDel="004A3B88" w:rsidRDefault="00E07B90" w:rsidP="00E07B90">
            <w:pPr>
              <w:rPr>
                <w:ins w:id="1065" w:author="Pasi Roti" w:date="2017-12-12T15:58:00Z"/>
                <w:del w:id="1066" w:author="Adam Ludvig" w:date="2018-03-27T14:24:00Z"/>
                <w:rFonts w:ascii="Arial" w:hAnsi="Arial" w:cs="Arial"/>
                <w:sz w:val="20"/>
                <w:szCs w:val="20"/>
              </w:rPr>
            </w:pPr>
            <w:ins w:id="1067" w:author="Pasi Roti" w:date="2017-12-12T15:59:00Z">
              <w:del w:id="1068" w:author="Adam Ludvig" w:date="2018-03-27T14:20:00Z">
                <w:r w:rsidDel="00E07B90">
                  <w:rPr>
                    <w:rFonts w:ascii="Arial" w:hAnsi="Arial" w:cs="Arial"/>
                    <w:sz w:val="20"/>
                    <w:szCs w:val="20"/>
                  </w:rPr>
                  <w:delText>Universal ID of plot_history row</w:delText>
                </w:r>
              </w:del>
            </w:ins>
          </w:p>
        </w:tc>
        <w:tc>
          <w:tcPr>
            <w:tcW w:w="1426" w:type="dxa"/>
            <w:tcPrChange w:id="1069" w:author="Adam Ludvig" w:date="2018-03-27T14:21:00Z">
              <w:tcPr>
                <w:tcW w:w="1620" w:type="dxa"/>
                <w:gridSpan w:val="3"/>
              </w:tcPr>
            </w:tcPrChange>
          </w:tcPr>
          <w:p w14:paraId="1875785C" w14:textId="5693C61B" w:rsidR="00E07B90" w:rsidDel="004A3B88" w:rsidRDefault="00E07B90" w:rsidP="00E07B90">
            <w:pPr>
              <w:jc w:val="center"/>
              <w:rPr>
                <w:ins w:id="1070" w:author="Pasi Roti" w:date="2017-12-12T15:58:00Z"/>
                <w:del w:id="1071" w:author="Adam Ludvig" w:date="2018-03-27T14:24:00Z"/>
                <w:rFonts w:ascii="Arial" w:hAnsi="Arial" w:cs="Arial"/>
                <w:sz w:val="20"/>
                <w:szCs w:val="20"/>
              </w:rPr>
            </w:pPr>
            <w:ins w:id="1072" w:author="Pasi Roti" w:date="2017-12-12T15:58:00Z">
              <w:del w:id="1073" w:author="Adam Ludvig" w:date="2018-03-27T14:20:00Z">
                <w:r w:rsidDel="00E07B90">
                  <w:rPr>
                    <w:rFonts w:ascii="Arial" w:hAnsi="Arial" w:cs="Arial"/>
                    <w:sz w:val="20"/>
                    <w:szCs w:val="20"/>
                  </w:rPr>
                  <w:delText>uuid</w:delText>
                </w:r>
              </w:del>
            </w:ins>
          </w:p>
        </w:tc>
        <w:tc>
          <w:tcPr>
            <w:tcW w:w="851" w:type="dxa"/>
            <w:tcPrChange w:id="1074" w:author="Adam Ludvig" w:date="2018-03-27T14:21:00Z">
              <w:tcPr>
                <w:tcW w:w="900" w:type="dxa"/>
                <w:gridSpan w:val="2"/>
              </w:tcPr>
            </w:tcPrChange>
          </w:tcPr>
          <w:p w14:paraId="6D972BD3" w14:textId="7E23D6CB" w:rsidR="00E07B90" w:rsidDel="004A3B88" w:rsidRDefault="00E07B90" w:rsidP="00E07B90">
            <w:pPr>
              <w:jc w:val="center"/>
              <w:rPr>
                <w:ins w:id="1075" w:author="Pasi Roti" w:date="2017-12-12T15:58:00Z"/>
                <w:del w:id="1076" w:author="Adam Ludvig" w:date="2018-03-27T14:24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PrChange w:id="1077" w:author="Adam Ludvig" w:date="2018-03-27T14:21:00Z">
              <w:tcPr>
                <w:tcW w:w="720" w:type="dxa"/>
                <w:gridSpan w:val="2"/>
              </w:tcPr>
            </w:tcPrChange>
          </w:tcPr>
          <w:p w14:paraId="5B7925A7" w14:textId="3FF4138C" w:rsidR="00E07B90" w:rsidRPr="00962584" w:rsidDel="004A3B88" w:rsidRDefault="00E07B90" w:rsidP="00E07B90">
            <w:pPr>
              <w:jc w:val="center"/>
              <w:rPr>
                <w:ins w:id="1078" w:author="Pasi Roti" w:date="2017-12-12T15:58:00Z"/>
                <w:del w:id="1079" w:author="Adam Ludvig" w:date="2018-03-27T14:24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PrChange w:id="1080" w:author="Adam Ludvig" w:date="2018-03-27T14:21:00Z">
              <w:tcPr>
                <w:tcW w:w="900" w:type="dxa"/>
                <w:gridSpan w:val="2"/>
              </w:tcPr>
            </w:tcPrChange>
          </w:tcPr>
          <w:p w14:paraId="51A65600" w14:textId="119EA79F" w:rsidR="00E07B90" w:rsidRPr="00962584" w:rsidDel="004A3B88" w:rsidRDefault="00E07B90" w:rsidP="00E07B90">
            <w:pPr>
              <w:jc w:val="center"/>
              <w:rPr>
                <w:ins w:id="1081" w:author="Pasi Roti" w:date="2017-12-12T15:58:00Z"/>
                <w:del w:id="1082" w:author="Adam Ludvig" w:date="2018-03-27T14:24:00Z"/>
                <w:rFonts w:ascii="Arial" w:hAnsi="Arial" w:cs="Arial"/>
                <w:sz w:val="20"/>
                <w:szCs w:val="20"/>
              </w:rPr>
            </w:pPr>
            <w:ins w:id="1083" w:author="Pasi Roti" w:date="2017-12-12T15:58:00Z">
              <w:del w:id="1084" w:author="Adam Ludvig" w:date="2018-03-27T14:20:00Z">
                <w:r w:rsidDel="00E07B90">
                  <w:rPr>
                    <w:rFonts w:ascii="Arial" w:hAnsi="Arial" w:cs="Arial"/>
                    <w:sz w:val="20"/>
                    <w:szCs w:val="20"/>
                  </w:rPr>
                  <w:delText>NULL</w:delText>
                </w:r>
              </w:del>
            </w:ins>
          </w:p>
        </w:tc>
        <w:tc>
          <w:tcPr>
            <w:tcW w:w="1080" w:type="dxa"/>
            <w:tcPrChange w:id="1085" w:author="Adam Ludvig" w:date="2018-03-27T14:21:00Z">
              <w:tcPr>
                <w:tcW w:w="1080" w:type="dxa"/>
              </w:tcPr>
            </w:tcPrChange>
          </w:tcPr>
          <w:p w14:paraId="753E3223" w14:textId="0E91365D" w:rsidR="00E07B90" w:rsidRPr="00962584" w:rsidDel="004A3B88" w:rsidRDefault="00E07B90" w:rsidP="00E07B90">
            <w:pPr>
              <w:jc w:val="center"/>
              <w:rPr>
                <w:ins w:id="1086" w:author="Pasi Roti" w:date="2017-12-12T15:58:00Z"/>
                <w:del w:id="1087" w:author="Adam Ludvig" w:date="2018-03-27T14:24:00Z"/>
                <w:rFonts w:ascii="Arial" w:hAnsi="Arial" w:cs="Arial"/>
                <w:sz w:val="20"/>
                <w:szCs w:val="20"/>
              </w:rPr>
            </w:pPr>
            <w:ins w:id="1088" w:author="Pasi Roti" w:date="2017-12-12T15:59:00Z">
              <w:del w:id="1089" w:author="Adam Ludvig" w:date="2018-03-27T14:20:00Z">
                <w:r w:rsidDel="00E07B90">
                  <w:rPr>
                    <w:rFonts w:ascii="Arial" w:hAnsi="Arial" w:cs="Arial"/>
                    <w:sz w:val="20"/>
                    <w:szCs w:val="20"/>
                  </w:rPr>
                  <w:delText>unique</w:delText>
                </w:r>
              </w:del>
            </w:ins>
          </w:p>
        </w:tc>
      </w:tr>
    </w:tbl>
    <w:p w14:paraId="43E233C9" w14:textId="77777777" w:rsidR="009A2EB1" w:rsidRDefault="009A2EB1" w:rsidP="003A3407">
      <w:pPr>
        <w:rPr>
          <w:rFonts w:ascii="Arial" w:hAnsi="Arial" w:cs="Arial"/>
        </w:rPr>
      </w:pPr>
    </w:p>
    <w:p w14:paraId="307A2836" w14:textId="77777777" w:rsidR="009A2EB1" w:rsidRDefault="009A2EB1" w:rsidP="003A340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3"/>
        <w:gridCol w:w="1383"/>
        <w:gridCol w:w="8392"/>
      </w:tblGrid>
      <w:tr w:rsidR="00E275D4" w:rsidRPr="00E8755C" w14:paraId="401DD8E1" w14:textId="77777777" w:rsidTr="00E275D4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6442323" w14:textId="77777777" w:rsidR="00E275D4" w:rsidRPr="00E8755C" w:rsidRDefault="00E275D4" w:rsidP="00E275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4F04B1CF" w14:textId="4B8101C0" w:rsidR="00E275D4" w:rsidRPr="00E8755C" w:rsidRDefault="00E275D4" w:rsidP="00E2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</w:t>
            </w:r>
            <w:r>
              <w:rPr>
                <w:rFonts w:ascii="Arial" w:hAnsi="Arial" w:cs="Arial"/>
                <w:sz w:val="20"/>
                <w:szCs w:val="20"/>
              </w:rPr>
              <w:t>Monitoring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2261F9B" w14:textId="77777777" w:rsidR="00E275D4" w:rsidRPr="00E8755C" w:rsidRDefault="00E275D4" w:rsidP="00E275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0B9722C7" w14:textId="665C828A" w:rsidR="00E275D4" w:rsidRPr="00E8755C" w:rsidRDefault="00E275D4" w:rsidP="00E275D4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This</w:t>
            </w:r>
            <w:del w:id="1090" w:author="Adam Ludvig" w:date="2018-03-27T14:28:00Z">
              <w:r w:rsidRPr="00E8755C" w:rsidDel="00E217AF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information </w:t>
            </w:r>
            <w:r>
              <w:rPr>
                <w:rFonts w:ascii="Arial" w:hAnsi="Arial" w:cs="Arial"/>
                <w:sz w:val="20"/>
                <w:szCs w:val="20"/>
              </w:rPr>
              <w:t>of monitoring changes</w:t>
            </w:r>
          </w:p>
        </w:tc>
      </w:tr>
    </w:tbl>
    <w:p w14:paraId="5415FD21" w14:textId="77777777" w:rsidR="00E275D4" w:rsidRPr="00E8755C" w:rsidRDefault="00E275D4" w:rsidP="00E275D4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  <w:tblPrChange w:id="1091" w:author="Adam Ludvig" w:date="2018-03-27T14:37:00Z">
          <w:tblPr>
            <w:tblStyle w:val="TableGrid"/>
            <w:tblW w:w="13860" w:type="dxa"/>
            <w:tblInd w:w="-43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2"/>
        <w:gridCol w:w="6379"/>
        <w:gridCol w:w="1417"/>
        <w:gridCol w:w="851"/>
        <w:gridCol w:w="850"/>
        <w:gridCol w:w="1141"/>
        <w:gridCol w:w="810"/>
        <w:tblGridChange w:id="1092">
          <w:tblGrid>
            <w:gridCol w:w="2430"/>
            <w:gridCol w:w="6840"/>
            <w:gridCol w:w="938"/>
            <w:gridCol w:w="232"/>
            <w:gridCol w:w="619"/>
            <w:gridCol w:w="371"/>
            <w:gridCol w:w="479"/>
            <w:gridCol w:w="421"/>
            <w:gridCol w:w="720"/>
            <w:gridCol w:w="810"/>
          </w:tblGrid>
        </w:tblGridChange>
      </w:tblGrid>
      <w:tr w:rsidR="00735DFD" w:rsidRPr="00E8755C" w14:paraId="4D012A7E" w14:textId="77777777" w:rsidTr="00874400">
        <w:trPr>
          <w:trHeight w:val="503"/>
          <w:trPrChange w:id="1093" w:author="Adam Ludvig" w:date="2018-03-27T14:37:00Z">
            <w:trPr>
              <w:trHeight w:val="503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1094" w:author="Adam Ludvig" w:date="2018-03-27T14:37:00Z">
              <w:tcPr>
                <w:tcW w:w="2430" w:type="dxa"/>
                <w:tcBorders>
                  <w:top w:val="single" w:sz="4" w:space="0" w:color="auto"/>
                </w:tcBorders>
              </w:tcPr>
            </w:tcPrChange>
          </w:tcPr>
          <w:p w14:paraId="6A9CBDE4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379" w:type="dxa"/>
            <w:tcPrChange w:id="1095" w:author="Adam Ludvig" w:date="2018-03-27T14:37:00Z">
              <w:tcPr>
                <w:tcW w:w="6840" w:type="dxa"/>
              </w:tcPr>
            </w:tcPrChange>
          </w:tcPr>
          <w:p w14:paraId="1A2DCB0B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PrChange w:id="1096" w:author="Adam Ludvig" w:date="2018-03-27T14:37:00Z">
              <w:tcPr>
                <w:tcW w:w="1170" w:type="dxa"/>
                <w:gridSpan w:val="2"/>
              </w:tcPr>
            </w:tcPrChange>
          </w:tcPr>
          <w:p w14:paraId="69D31818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51" w:type="dxa"/>
            <w:tcPrChange w:id="1097" w:author="Adam Ludvig" w:date="2018-03-27T14:37:00Z">
              <w:tcPr>
                <w:tcW w:w="990" w:type="dxa"/>
                <w:gridSpan w:val="2"/>
              </w:tcPr>
            </w:tcPrChange>
          </w:tcPr>
          <w:p w14:paraId="62504C46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850" w:type="dxa"/>
            <w:tcPrChange w:id="1098" w:author="Adam Ludvig" w:date="2018-03-27T14:37:00Z">
              <w:tcPr>
                <w:tcW w:w="900" w:type="dxa"/>
                <w:gridSpan w:val="2"/>
              </w:tcPr>
            </w:tcPrChange>
          </w:tcPr>
          <w:p w14:paraId="3D8B076D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141" w:type="dxa"/>
            <w:tcPrChange w:id="1099" w:author="Adam Ludvig" w:date="2018-03-27T14:37:00Z">
              <w:tcPr>
                <w:tcW w:w="720" w:type="dxa"/>
              </w:tcPr>
            </w:tcPrChange>
          </w:tcPr>
          <w:p w14:paraId="19A8ACF4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  <w:tcPrChange w:id="1100" w:author="Adam Ludvig" w:date="2018-03-27T14:37:00Z">
              <w:tcPr>
                <w:tcW w:w="810" w:type="dxa"/>
              </w:tcPr>
            </w:tcPrChange>
          </w:tcPr>
          <w:p w14:paraId="76FFC3A3" w14:textId="77777777" w:rsidR="00E275D4" w:rsidRPr="00E8755C" w:rsidRDefault="00E275D4" w:rsidP="00E2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4A3B88" w:rsidRPr="00E8755C" w14:paraId="71A11785" w14:textId="77777777" w:rsidTr="00874400">
        <w:trPr>
          <w:trHeight w:val="124"/>
          <w:ins w:id="1101" w:author="Adam Ludvig" w:date="2018-03-27T14:25:00Z"/>
          <w:trPrChange w:id="1102" w:author="Adam Ludvig" w:date="2018-03-27T14:37:00Z">
            <w:trPr>
              <w:trHeight w:val="503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1103" w:author="Adam Ludvig" w:date="2018-03-27T14:37:00Z">
              <w:tcPr>
                <w:tcW w:w="2430" w:type="dxa"/>
                <w:tcBorders>
                  <w:top w:val="single" w:sz="4" w:space="0" w:color="auto"/>
                </w:tcBorders>
              </w:tcPr>
            </w:tcPrChange>
          </w:tcPr>
          <w:p w14:paraId="43664825" w14:textId="01498229" w:rsidR="004A3B88" w:rsidRPr="00E8755C" w:rsidRDefault="004A3B88">
            <w:pPr>
              <w:rPr>
                <w:ins w:id="1104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05" w:author="Adam Ludvig" w:date="2018-03-27T14:29:00Z">
                <w:pPr>
                  <w:jc w:val="center"/>
                </w:pPr>
              </w:pPrChange>
            </w:pPr>
            <w:ins w:id="1106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>forest_moni</w:t>
              </w:r>
            </w:ins>
            <w:ins w:id="1107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toring</w:t>
              </w:r>
            </w:ins>
            <w:ins w:id="1108" w:author="Adam Ludvig" w:date="2018-03-27T14:25:00Z">
              <w:r w:rsidRPr="00026EC5">
                <w:rPr>
                  <w:rFonts w:ascii="Arial" w:hAnsi="Arial" w:cs="Arial"/>
                  <w:sz w:val="20"/>
                  <w:szCs w:val="20"/>
                </w:rPr>
                <w:t>_uuid</w:t>
              </w:r>
            </w:ins>
          </w:p>
        </w:tc>
        <w:tc>
          <w:tcPr>
            <w:tcW w:w="6379" w:type="dxa"/>
            <w:tcPrChange w:id="1109" w:author="Adam Ludvig" w:date="2018-03-27T14:37:00Z">
              <w:tcPr>
                <w:tcW w:w="6840" w:type="dxa"/>
              </w:tcPr>
            </w:tcPrChange>
          </w:tcPr>
          <w:p w14:paraId="45EA8EDB" w14:textId="33C035A4" w:rsidR="004A3B88" w:rsidRPr="00E8755C" w:rsidRDefault="004A3B88">
            <w:pPr>
              <w:rPr>
                <w:ins w:id="1110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11" w:author="Adam Ludvig" w:date="2018-03-27T14:29:00Z">
                <w:pPr>
                  <w:jc w:val="center"/>
                </w:pPr>
              </w:pPrChange>
            </w:pPr>
            <w:ins w:id="1112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>Universal</w:t>
              </w:r>
            </w:ins>
            <w:ins w:id="1113" w:author="Adam Ludvig" w:date="2018-03-27T15:08:00Z">
              <w:r w:rsidR="008D5C28">
                <w:rPr>
                  <w:rFonts w:ascii="Arial" w:hAnsi="Arial" w:cs="Arial"/>
                  <w:sz w:val="20"/>
                  <w:szCs w:val="20"/>
                </w:rPr>
                <w:t>ly</w:t>
              </w:r>
            </w:ins>
            <w:ins w:id="1114" w:author="Adam Ludvig" w:date="2018-03-27T14:27:00Z">
              <w:r w:rsidR="005F2075">
                <w:rPr>
                  <w:rFonts w:ascii="Arial" w:hAnsi="Arial" w:cs="Arial"/>
                  <w:sz w:val="20"/>
                  <w:szCs w:val="20"/>
                </w:rPr>
                <w:t xml:space="preserve"> unique</w:t>
              </w:r>
            </w:ins>
            <w:ins w:id="1115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 xml:space="preserve"> ID of </w:t>
              </w:r>
            </w:ins>
            <w:ins w:id="1116" w:author="Adam Ludvig" w:date="2018-03-27T14:27:00Z">
              <w:r w:rsidR="005F2075">
                <w:rPr>
                  <w:rFonts w:ascii="Arial" w:hAnsi="Arial" w:cs="Arial"/>
                  <w:sz w:val="20"/>
                  <w:szCs w:val="20"/>
                </w:rPr>
                <w:t>forest_monitoring</w:t>
              </w:r>
            </w:ins>
            <w:ins w:id="1117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 xml:space="preserve"> row</w:t>
              </w:r>
            </w:ins>
          </w:p>
        </w:tc>
        <w:tc>
          <w:tcPr>
            <w:tcW w:w="1417" w:type="dxa"/>
            <w:tcPrChange w:id="1118" w:author="Adam Ludvig" w:date="2018-03-27T14:37:00Z">
              <w:tcPr>
                <w:tcW w:w="1170" w:type="dxa"/>
                <w:gridSpan w:val="2"/>
              </w:tcPr>
            </w:tcPrChange>
          </w:tcPr>
          <w:p w14:paraId="5277321D" w14:textId="48082D62" w:rsidR="004A3B88" w:rsidRPr="00E8755C" w:rsidRDefault="004A3B88" w:rsidP="004A3B88">
            <w:pPr>
              <w:jc w:val="center"/>
              <w:rPr>
                <w:ins w:id="1119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20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1121" w:author="Adam Ludvig" w:date="2018-03-27T14:37:00Z">
              <w:tcPr>
                <w:tcW w:w="990" w:type="dxa"/>
                <w:gridSpan w:val="2"/>
              </w:tcPr>
            </w:tcPrChange>
          </w:tcPr>
          <w:p w14:paraId="41CA521C" w14:textId="77777777" w:rsidR="004A3B88" w:rsidRPr="009C7807" w:rsidRDefault="004A3B88" w:rsidP="004A3B88">
            <w:pPr>
              <w:jc w:val="center"/>
              <w:rPr>
                <w:ins w:id="1122" w:author="Adam Ludvig" w:date="2018-03-27T14:25:00Z"/>
                <w:rFonts w:ascii="Arial" w:hAnsi="Arial" w:cs="Arial"/>
                <w:sz w:val="20"/>
                <w:szCs w:val="20"/>
                <w:rPrChange w:id="1123" w:author="Adam Ludvig" w:date="2018-03-27T14:34:00Z">
                  <w:rPr>
                    <w:ins w:id="1124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850" w:type="dxa"/>
            <w:tcPrChange w:id="1125" w:author="Adam Ludvig" w:date="2018-03-27T14:37:00Z">
              <w:tcPr>
                <w:tcW w:w="900" w:type="dxa"/>
                <w:gridSpan w:val="2"/>
              </w:tcPr>
            </w:tcPrChange>
          </w:tcPr>
          <w:p w14:paraId="09BCD245" w14:textId="09B1F0D9" w:rsidR="004A3B88" w:rsidRPr="009C7807" w:rsidRDefault="009C7807" w:rsidP="004A3B88">
            <w:pPr>
              <w:jc w:val="center"/>
              <w:rPr>
                <w:ins w:id="1126" w:author="Adam Ludvig" w:date="2018-03-27T14:25:00Z"/>
                <w:rFonts w:ascii="Arial" w:hAnsi="Arial" w:cs="Arial"/>
                <w:sz w:val="20"/>
                <w:szCs w:val="20"/>
                <w:rPrChange w:id="1127" w:author="Adam Ludvig" w:date="2018-03-27T14:30:00Z">
                  <w:rPr>
                    <w:ins w:id="1128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1129" w:author="Adam Ludvig" w:date="2018-03-27T14:30:00Z">
              <w:r w:rsidRPr="009C7807">
                <w:rPr>
                  <w:rFonts w:ascii="Arial" w:hAnsi="Arial" w:cs="Arial"/>
                  <w:sz w:val="20"/>
                  <w:szCs w:val="20"/>
                  <w:rPrChange w:id="1130" w:author="Adam Ludvig" w:date="2018-03-27T14:30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Y</w:t>
              </w:r>
            </w:ins>
          </w:p>
        </w:tc>
        <w:tc>
          <w:tcPr>
            <w:tcW w:w="1141" w:type="dxa"/>
            <w:tcPrChange w:id="1131" w:author="Adam Ludvig" w:date="2018-03-27T14:37:00Z">
              <w:tcPr>
                <w:tcW w:w="720" w:type="dxa"/>
              </w:tcPr>
            </w:tcPrChange>
          </w:tcPr>
          <w:p w14:paraId="2BDB493B" w14:textId="323C0178" w:rsidR="004A3B88" w:rsidRPr="00E8755C" w:rsidRDefault="009C7807" w:rsidP="004A3B88">
            <w:pPr>
              <w:jc w:val="center"/>
              <w:rPr>
                <w:ins w:id="1132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33" w:author="Adam Ludvig" w:date="2018-03-27T14:30:00Z">
              <w:r>
                <w:rPr>
                  <w:rFonts w:ascii="Arial" w:hAnsi="Arial" w:cs="Arial"/>
                  <w:sz w:val="20"/>
                  <w:szCs w:val="20"/>
                </w:rPr>
                <w:t>gererated</w:t>
              </w:r>
            </w:ins>
          </w:p>
        </w:tc>
        <w:tc>
          <w:tcPr>
            <w:tcW w:w="810" w:type="dxa"/>
            <w:tcPrChange w:id="1134" w:author="Adam Ludvig" w:date="2018-03-27T14:37:00Z">
              <w:tcPr>
                <w:tcW w:w="810" w:type="dxa"/>
              </w:tcPr>
            </w:tcPrChange>
          </w:tcPr>
          <w:p w14:paraId="16951DB3" w14:textId="210FE89B" w:rsidR="004A3B88" w:rsidRPr="00E8755C" w:rsidRDefault="004A3B88" w:rsidP="004A3B88">
            <w:pPr>
              <w:jc w:val="center"/>
              <w:rPr>
                <w:ins w:id="1135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36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4A3B88" w:rsidRPr="00E8755C" w14:paraId="2CA492F4" w14:textId="77777777" w:rsidTr="00874400">
        <w:trPr>
          <w:trHeight w:val="188"/>
          <w:ins w:id="1137" w:author="Adam Ludvig" w:date="2018-03-27T14:25:00Z"/>
          <w:trPrChange w:id="1138" w:author="Adam Ludvig" w:date="2018-03-27T14:37:00Z">
            <w:trPr>
              <w:trHeight w:val="503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1139" w:author="Adam Ludvig" w:date="2018-03-27T14:37:00Z">
              <w:tcPr>
                <w:tcW w:w="2430" w:type="dxa"/>
                <w:tcBorders>
                  <w:top w:val="single" w:sz="4" w:space="0" w:color="auto"/>
                </w:tcBorders>
              </w:tcPr>
            </w:tcPrChange>
          </w:tcPr>
          <w:p w14:paraId="762C2913" w14:textId="71985201" w:rsidR="004A3B88" w:rsidRPr="00E8755C" w:rsidRDefault="004A3B88">
            <w:pPr>
              <w:rPr>
                <w:ins w:id="1140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41" w:author="Adam Ludvig" w:date="2018-03-27T14:29:00Z">
                <w:pPr>
                  <w:jc w:val="center"/>
                </w:pPr>
              </w:pPrChange>
            </w:pPr>
            <w:ins w:id="1142" w:author="Adam Ludvig" w:date="2018-03-27T14:25:00Z">
              <w:r w:rsidRPr="00026EC5">
                <w:rPr>
                  <w:rFonts w:ascii="Arial" w:hAnsi="Arial" w:cs="Arial"/>
                  <w:sz w:val="20"/>
                  <w:szCs w:val="20"/>
                </w:rPr>
                <w:t>plot_history_uuid</w:t>
              </w:r>
            </w:ins>
          </w:p>
        </w:tc>
        <w:tc>
          <w:tcPr>
            <w:tcW w:w="6379" w:type="dxa"/>
            <w:tcPrChange w:id="1143" w:author="Adam Ludvig" w:date="2018-03-27T14:37:00Z">
              <w:tcPr>
                <w:tcW w:w="6840" w:type="dxa"/>
              </w:tcPr>
            </w:tcPrChange>
          </w:tcPr>
          <w:p w14:paraId="1730A289" w14:textId="7B8EDC1B" w:rsidR="004A3B88" w:rsidRPr="00E8755C" w:rsidRDefault="004A3B88">
            <w:pPr>
              <w:rPr>
                <w:ins w:id="1144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45" w:author="Adam Ludvig" w:date="2018-03-27T14:29:00Z">
                <w:pPr>
                  <w:jc w:val="center"/>
                </w:pPr>
              </w:pPrChange>
            </w:pPr>
            <w:ins w:id="1146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 xml:space="preserve">Universal ID of plot_history row (representing the forest_monitoring row). </w:t>
              </w:r>
            </w:ins>
          </w:p>
        </w:tc>
        <w:tc>
          <w:tcPr>
            <w:tcW w:w="1417" w:type="dxa"/>
            <w:tcPrChange w:id="1147" w:author="Adam Ludvig" w:date="2018-03-27T14:37:00Z">
              <w:tcPr>
                <w:tcW w:w="1170" w:type="dxa"/>
                <w:gridSpan w:val="2"/>
              </w:tcPr>
            </w:tcPrChange>
          </w:tcPr>
          <w:p w14:paraId="3FD81326" w14:textId="329EFFCE" w:rsidR="004A3B88" w:rsidRPr="00E8755C" w:rsidRDefault="004A3B88" w:rsidP="004A3B88">
            <w:pPr>
              <w:jc w:val="center"/>
              <w:rPr>
                <w:ins w:id="1148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49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1150" w:author="Adam Ludvig" w:date="2018-03-27T14:37:00Z">
              <w:tcPr>
                <w:tcW w:w="990" w:type="dxa"/>
                <w:gridSpan w:val="2"/>
              </w:tcPr>
            </w:tcPrChange>
          </w:tcPr>
          <w:p w14:paraId="5F63672E" w14:textId="77777777" w:rsidR="004A3B88" w:rsidRPr="009C7807" w:rsidRDefault="004A3B88" w:rsidP="004A3B88">
            <w:pPr>
              <w:jc w:val="center"/>
              <w:rPr>
                <w:ins w:id="1151" w:author="Adam Ludvig" w:date="2018-03-27T14:25:00Z"/>
                <w:rFonts w:ascii="Arial" w:hAnsi="Arial" w:cs="Arial"/>
                <w:sz w:val="20"/>
                <w:szCs w:val="20"/>
                <w:rPrChange w:id="1152" w:author="Adam Ludvig" w:date="2018-03-27T14:34:00Z">
                  <w:rPr>
                    <w:ins w:id="1153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850" w:type="dxa"/>
            <w:tcPrChange w:id="1154" w:author="Adam Ludvig" w:date="2018-03-27T14:37:00Z">
              <w:tcPr>
                <w:tcW w:w="900" w:type="dxa"/>
                <w:gridSpan w:val="2"/>
              </w:tcPr>
            </w:tcPrChange>
          </w:tcPr>
          <w:p w14:paraId="037A2967" w14:textId="796DF08B" w:rsidR="004A3B88" w:rsidRPr="009C7807" w:rsidRDefault="009C7807" w:rsidP="004A3B88">
            <w:pPr>
              <w:jc w:val="center"/>
              <w:rPr>
                <w:ins w:id="1155" w:author="Adam Ludvig" w:date="2018-03-27T14:25:00Z"/>
                <w:rFonts w:ascii="Arial" w:hAnsi="Arial" w:cs="Arial"/>
                <w:sz w:val="20"/>
                <w:szCs w:val="20"/>
                <w:rPrChange w:id="1156" w:author="Adam Ludvig" w:date="2018-03-27T14:30:00Z">
                  <w:rPr>
                    <w:ins w:id="1157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1158" w:author="Adam Ludvig" w:date="2018-03-27T14:30:00Z">
              <w:r w:rsidRPr="009C7807">
                <w:rPr>
                  <w:rFonts w:ascii="Arial" w:hAnsi="Arial" w:cs="Arial"/>
                  <w:sz w:val="20"/>
                  <w:szCs w:val="20"/>
                  <w:rPrChange w:id="1159" w:author="Adam Ludvig" w:date="2018-03-27T14:30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Y</w:t>
              </w:r>
            </w:ins>
          </w:p>
        </w:tc>
        <w:tc>
          <w:tcPr>
            <w:tcW w:w="1141" w:type="dxa"/>
            <w:tcPrChange w:id="1160" w:author="Adam Ludvig" w:date="2018-03-27T14:37:00Z">
              <w:tcPr>
                <w:tcW w:w="720" w:type="dxa"/>
              </w:tcPr>
            </w:tcPrChange>
          </w:tcPr>
          <w:p w14:paraId="00931828" w14:textId="18C84F64" w:rsidR="004A3B88" w:rsidRPr="00E8755C" w:rsidRDefault="004A3B88" w:rsidP="004A3B88">
            <w:pPr>
              <w:jc w:val="center"/>
              <w:rPr>
                <w:ins w:id="1161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62" w:author="Adam Ludvig" w:date="2018-03-27T14:25:00Z">
              <w:r>
                <w:rPr>
                  <w:rFonts w:ascii="Arial" w:hAnsi="Arial" w:cs="Arial"/>
                  <w:sz w:val="20"/>
                  <w:szCs w:val="20"/>
                </w:rPr>
                <w:t>NULL</w:t>
              </w:r>
            </w:ins>
          </w:p>
        </w:tc>
        <w:tc>
          <w:tcPr>
            <w:tcW w:w="810" w:type="dxa"/>
            <w:tcPrChange w:id="1163" w:author="Adam Ludvig" w:date="2018-03-27T14:37:00Z">
              <w:tcPr>
                <w:tcW w:w="810" w:type="dxa"/>
              </w:tcPr>
            </w:tcPrChange>
          </w:tcPr>
          <w:p w14:paraId="261271CD" w14:textId="1CA616A2" w:rsidR="004A3B88" w:rsidRPr="00E8755C" w:rsidRDefault="004A3B88" w:rsidP="004A3B88">
            <w:pPr>
              <w:jc w:val="center"/>
              <w:rPr>
                <w:ins w:id="1164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65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FK</w:t>
              </w:r>
            </w:ins>
          </w:p>
        </w:tc>
      </w:tr>
      <w:tr w:rsidR="004A3B88" w:rsidRPr="00E8755C" w14:paraId="7D259029" w14:textId="77777777" w:rsidTr="00874400">
        <w:trPr>
          <w:trHeight w:val="188"/>
          <w:ins w:id="1166" w:author="Adam Ludvig" w:date="2018-03-27T14:25:00Z"/>
          <w:trPrChange w:id="1167" w:author="Adam Ludvig" w:date="2018-03-27T14:37:00Z">
            <w:trPr>
              <w:trHeight w:val="188"/>
            </w:trPr>
          </w:trPrChange>
        </w:trPr>
        <w:tc>
          <w:tcPr>
            <w:tcW w:w="2412" w:type="dxa"/>
            <w:tcBorders>
              <w:top w:val="single" w:sz="4" w:space="0" w:color="auto"/>
            </w:tcBorders>
            <w:tcPrChange w:id="1168" w:author="Adam Ludvig" w:date="2018-03-27T14:37:00Z">
              <w:tcPr>
                <w:tcW w:w="2430" w:type="dxa"/>
                <w:tcBorders>
                  <w:top w:val="single" w:sz="4" w:space="0" w:color="auto"/>
                </w:tcBorders>
              </w:tcPr>
            </w:tcPrChange>
          </w:tcPr>
          <w:p w14:paraId="43DBFF2D" w14:textId="4A9CC21A" w:rsidR="004A3B88" w:rsidRPr="00E8755C" w:rsidRDefault="004A3B88">
            <w:pPr>
              <w:rPr>
                <w:ins w:id="1169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70" w:author="Adam Ludvig" w:date="2018-03-27T14:29:00Z">
                <w:pPr>
                  <w:jc w:val="center"/>
                </w:pPr>
              </w:pPrChange>
            </w:pPr>
            <w:ins w:id="1171" w:author="Adam Ludvig" w:date="2018-03-27T14:26:00Z">
              <w:r w:rsidRPr="00026EC5">
                <w:rPr>
                  <w:rFonts w:ascii="Arial" w:hAnsi="Arial" w:cs="Arial"/>
                  <w:sz w:val="20"/>
                  <w:szCs w:val="20"/>
                </w:rPr>
                <w:lastRenderedPageBreak/>
                <w:t>plot_uuid</w:t>
              </w:r>
            </w:ins>
          </w:p>
        </w:tc>
        <w:tc>
          <w:tcPr>
            <w:tcW w:w="6379" w:type="dxa"/>
            <w:tcPrChange w:id="1172" w:author="Adam Ludvig" w:date="2018-03-27T14:37:00Z">
              <w:tcPr>
                <w:tcW w:w="6840" w:type="dxa"/>
              </w:tcPr>
            </w:tcPrChange>
          </w:tcPr>
          <w:p w14:paraId="69D93B42" w14:textId="009457D5" w:rsidR="004A3B88" w:rsidRPr="00E8755C" w:rsidRDefault="009C7807">
            <w:pPr>
              <w:rPr>
                <w:ins w:id="1173" w:author="Adam Ludvig" w:date="2018-03-27T14:25:00Z"/>
                <w:rFonts w:ascii="Arial" w:hAnsi="Arial" w:cs="Arial"/>
                <w:b/>
                <w:sz w:val="20"/>
                <w:szCs w:val="20"/>
              </w:rPr>
              <w:pPrChange w:id="1174" w:author="Adam Ludvig" w:date="2018-03-27T14:29:00Z">
                <w:pPr>
                  <w:jc w:val="center"/>
                </w:pPr>
              </w:pPrChange>
            </w:pPr>
            <w:ins w:id="1175" w:author="Adam Ludvig" w:date="2018-03-27T14:29:00Z">
              <w:r>
                <w:rPr>
                  <w:rFonts w:ascii="Arial" w:hAnsi="Arial" w:cs="Arial"/>
                  <w:sz w:val="20"/>
                  <w:szCs w:val="20"/>
                </w:rPr>
                <w:t>Foreign key referring to plot r</w:t>
              </w:r>
            </w:ins>
            <w:ins w:id="1176" w:author="Adam Ludvig" w:date="2018-03-27T14:30:00Z">
              <w:r>
                <w:rPr>
                  <w:rFonts w:ascii="Arial" w:hAnsi="Arial" w:cs="Arial"/>
                  <w:sz w:val="20"/>
                  <w:szCs w:val="20"/>
                </w:rPr>
                <w:t>ow.</w:t>
              </w:r>
            </w:ins>
          </w:p>
        </w:tc>
        <w:tc>
          <w:tcPr>
            <w:tcW w:w="1417" w:type="dxa"/>
            <w:tcPrChange w:id="1177" w:author="Adam Ludvig" w:date="2018-03-27T14:37:00Z">
              <w:tcPr>
                <w:tcW w:w="1170" w:type="dxa"/>
                <w:gridSpan w:val="2"/>
              </w:tcPr>
            </w:tcPrChange>
          </w:tcPr>
          <w:p w14:paraId="4DC351FB" w14:textId="06F2BA65" w:rsidR="004A3B88" w:rsidRPr="00E8755C" w:rsidRDefault="004A3B88" w:rsidP="004A3B88">
            <w:pPr>
              <w:jc w:val="center"/>
              <w:rPr>
                <w:ins w:id="1178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79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1180" w:author="Adam Ludvig" w:date="2018-03-27T14:37:00Z">
              <w:tcPr>
                <w:tcW w:w="990" w:type="dxa"/>
                <w:gridSpan w:val="2"/>
              </w:tcPr>
            </w:tcPrChange>
          </w:tcPr>
          <w:p w14:paraId="592CDF73" w14:textId="77777777" w:rsidR="004A3B88" w:rsidRPr="009C7807" w:rsidRDefault="004A3B88" w:rsidP="004A3B88">
            <w:pPr>
              <w:jc w:val="center"/>
              <w:rPr>
                <w:ins w:id="1181" w:author="Adam Ludvig" w:date="2018-03-27T14:25:00Z"/>
                <w:rFonts w:ascii="Arial" w:hAnsi="Arial" w:cs="Arial"/>
                <w:sz w:val="20"/>
                <w:szCs w:val="20"/>
                <w:rPrChange w:id="1182" w:author="Adam Ludvig" w:date="2018-03-27T14:34:00Z">
                  <w:rPr>
                    <w:ins w:id="1183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850" w:type="dxa"/>
            <w:tcPrChange w:id="1184" w:author="Adam Ludvig" w:date="2018-03-27T14:37:00Z">
              <w:tcPr>
                <w:tcW w:w="900" w:type="dxa"/>
                <w:gridSpan w:val="2"/>
              </w:tcPr>
            </w:tcPrChange>
          </w:tcPr>
          <w:p w14:paraId="298533BE" w14:textId="55FA2BC4" w:rsidR="004A3B88" w:rsidRPr="009C7807" w:rsidRDefault="009C7807" w:rsidP="004A3B88">
            <w:pPr>
              <w:jc w:val="center"/>
              <w:rPr>
                <w:ins w:id="1185" w:author="Adam Ludvig" w:date="2018-03-27T14:25:00Z"/>
                <w:rFonts w:ascii="Arial" w:hAnsi="Arial" w:cs="Arial"/>
                <w:sz w:val="20"/>
                <w:szCs w:val="20"/>
                <w:rPrChange w:id="1186" w:author="Adam Ludvig" w:date="2018-03-27T14:30:00Z">
                  <w:rPr>
                    <w:ins w:id="1187" w:author="Adam Ludvig" w:date="2018-03-27T14:25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1188" w:author="Adam Ludvig" w:date="2018-03-27T14:30:00Z">
              <w:r w:rsidRPr="009C7807">
                <w:rPr>
                  <w:rFonts w:ascii="Arial" w:hAnsi="Arial" w:cs="Arial"/>
                  <w:sz w:val="20"/>
                  <w:szCs w:val="20"/>
                  <w:rPrChange w:id="1189" w:author="Adam Ludvig" w:date="2018-03-27T14:30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Y</w:t>
              </w:r>
            </w:ins>
          </w:p>
        </w:tc>
        <w:tc>
          <w:tcPr>
            <w:tcW w:w="1141" w:type="dxa"/>
            <w:tcPrChange w:id="1190" w:author="Adam Ludvig" w:date="2018-03-27T14:37:00Z">
              <w:tcPr>
                <w:tcW w:w="720" w:type="dxa"/>
              </w:tcPr>
            </w:tcPrChange>
          </w:tcPr>
          <w:p w14:paraId="761EC840" w14:textId="28E57728" w:rsidR="004A3B88" w:rsidRPr="00E8755C" w:rsidRDefault="004A3B88" w:rsidP="004A3B88">
            <w:pPr>
              <w:jc w:val="center"/>
              <w:rPr>
                <w:ins w:id="1191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92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NULL</w:t>
              </w:r>
            </w:ins>
          </w:p>
        </w:tc>
        <w:tc>
          <w:tcPr>
            <w:tcW w:w="810" w:type="dxa"/>
            <w:tcPrChange w:id="1193" w:author="Adam Ludvig" w:date="2018-03-27T14:37:00Z">
              <w:tcPr>
                <w:tcW w:w="810" w:type="dxa"/>
              </w:tcPr>
            </w:tcPrChange>
          </w:tcPr>
          <w:p w14:paraId="15F5435A" w14:textId="1E8DAEE8" w:rsidR="004A3B88" w:rsidRPr="00E8755C" w:rsidRDefault="004A3B88" w:rsidP="004A3B88">
            <w:pPr>
              <w:jc w:val="center"/>
              <w:rPr>
                <w:ins w:id="1194" w:author="Adam Ludvig" w:date="2018-03-27T14:25:00Z"/>
                <w:rFonts w:ascii="Arial" w:hAnsi="Arial" w:cs="Arial"/>
                <w:b/>
                <w:sz w:val="20"/>
                <w:szCs w:val="20"/>
              </w:rPr>
            </w:pPr>
            <w:ins w:id="1195" w:author="Adam Ludvig" w:date="2018-03-27T14:26:00Z">
              <w:r>
                <w:rPr>
                  <w:rFonts w:ascii="Arial" w:hAnsi="Arial" w:cs="Arial"/>
                  <w:sz w:val="20"/>
                  <w:szCs w:val="20"/>
                </w:rPr>
                <w:t>FK</w:t>
              </w:r>
            </w:ins>
          </w:p>
        </w:tc>
      </w:tr>
      <w:tr w:rsidR="004A3B88" w:rsidRPr="00E8755C" w:rsidDel="009C7807" w14:paraId="09452AAC" w14:textId="5CC80C5F" w:rsidTr="00874400">
        <w:trPr>
          <w:del w:id="1196" w:author="Adam Ludvig" w:date="2018-03-27T14:35:00Z"/>
        </w:trPr>
        <w:tc>
          <w:tcPr>
            <w:tcW w:w="2412" w:type="dxa"/>
            <w:tcPrChange w:id="1197" w:author="Adam Ludvig" w:date="2018-03-27T14:37:00Z">
              <w:tcPr>
                <w:tcW w:w="2430" w:type="dxa"/>
              </w:tcPr>
            </w:tcPrChange>
          </w:tcPr>
          <w:p w14:paraId="40C7FB5D" w14:textId="0DCAA13B" w:rsidR="004A3B88" w:rsidRPr="00E8755C" w:rsidDel="009C7807" w:rsidRDefault="004A3B88" w:rsidP="004A3B88">
            <w:pPr>
              <w:rPr>
                <w:del w:id="1198" w:author="Adam Ludvig" w:date="2018-03-27T14:35:00Z"/>
                <w:rFonts w:ascii="Arial" w:hAnsi="Arial" w:cs="Arial"/>
                <w:sz w:val="20"/>
                <w:szCs w:val="20"/>
              </w:rPr>
            </w:pPr>
            <w:del w:id="1199" w:author="Adam Ludvig" w:date="2018-03-27T14:35:00Z">
              <w:r w:rsidDel="009C7807">
                <w:rPr>
                  <w:rFonts w:ascii="Arial" w:hAnsi="Arial" w:cs="Arial"/>
                  <w:sz w:val="20"/>
                  <w:szCs w:val="20"/>
                </w:rPr>
                <w:delText>MonitoringID</w:delText>
              </w:r>
            </w:del>
          </w:p>
        </w:tc>
        <w:tc>
          <w:tcPr>
            <w:tcW w:w="6379" w:type="dxa"/>
            <w:tcPrChange w:id="1200" w:author="Adam Ludvig" w:date="2018-03-27T14:37:00Z">
              <w:tcPr>
                <w:tcW w:w="6840" w:type="dxa"/>
              </w:tcPr>
            </w:tcPrChange>
          </w:tcPr>
          <w:p w14:paraId="53030596" w14:textId="33D58064" w:rsidR="004A3B88" w:rsidRPr="00E8755C" w:rsidDel="009C7807" w:rsidRDefault="004A3B88" w:rsidP="004A3B88">
            <w:pPr>
              <w:rPr>
                <w:del w:id="1201" w:author="Adam Ludvig" w:date="2018-03-27T14:35:00Z"/>
                <w:rFonts w:ascii="Arial" w:hAnsi="Arial" w:cs="Arial"/>
                <w:sz w:val="20"/>
                <w:szCs w:val="20"/>
              </w:rPr>
            </w:pPr>
            <w:del w:id="1202" w:author="Adam Ludvig" w:date="2018-03-27T14:35:00Z">
              <w:r w:rsidDel="009C7807">
                <w:rPr>
                  <w:rFonts w:ascii="Arial" w:hAnsi="Arial" w:cs="Arial"/>
                  <w:sz w:val="20"/>
                  <w:szCs w:val="20"/>
                </w:rPr>
                <w:delText>The autoincrement identifier of the monitoring change event</w:delText>
              </w:r>
            </w:del>
          </w:p>
        </w:tc>
        <w:tc>
          <w:tcPr>
            <w:tcW w:w="1417" w:type="dxa"/>
            <w:tcPrChange w:id="1203" w:author="Adam Ludvig" w:date="2018-03-27T14:37:00Z">
              <w:tcPr>
                <w:tcW w:w="1170" w:type="dxa"/>
                <w:gridSpan w:val="2"/>
              </w:tcPr>
            </w:tcPrChange>
          </w:tcPr>
          <w:p w14:paraId="35FA2D6D" w14:textId="20AB48E8" w:rsidR="004A3B88" w:rsidRPr="00E8755C" w:rsidDel="009C7807" w:rsidRDefault="004A3B88" w:rsidP="004A3B88">
            <w:pPr>
              <w:jc w:val="center"/>
              <w:rPr>
                <w:del w:id="1204" w:author="Adam Ludvig" w:date="2018-03-27T14:35:00Z"/>
                <w:rFonts w:ascii="Arial" w:hAnsi="Arial" w:cs="Arial"/>
                <w:sz w:val="20"/>
                <w:szCs w:val="20"/>
              </w:rPr>
            </w:pPr>
            <w:del w:id="1205" w:author="Adam Ludvig" w:date="2018-03-27T14:35:00Z">
              <w:r w:rsidRPr="00E8755C" w:rsidDel="009C7807">
                <w:rPr>
                  <w:rFonts w:ascii="Arial" w:hAnsi="Arial" w:cs="Arial"/>
                  <w:sz w:val="20"/>
                  <w:szCs w:val="20"/>
                </w:rPr>
                <w:delText>Integer</w:delText>
              </w:r>
            </w:del>
          </w:p>
        </w:tc>
        <w:tc>
          <w:tcPr>
            <w:tcW w:w="851" w:type="dxa"/>
            <w:tcPrChange w:id="1206" w:author="Adam Ludvig" w:date="2018-03-27T14:37:00Z">
              <w:tcPr>
                <w:tcW w:w="990" w:type="dxa"/>
                <w:gridSpan w:val="2"/>
              </w:tcPr>
            </w:tcPrChange>
          </w:tcPr>
          <w:p w14:paraId="59AD7195" w14:textId="6618B82E" w:rsidR="004A3B88" w:rsidRPr="00E8755C" w:rsidDel="009C7807" w:rsidRDefault="004A3B88" w:rsidP="004A3B88">
            <w:pPr>
              <w:jc w:val="center"/>
              <w:rPr>
                <w:del w:id="1207" w:author="Adam Ludvig" w:date="2018-03-27T14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208" w:author="Adam Ludvig" w:date="2018-03-27T14:37:00Z">
              <w:tcPr>
                <w:tcW w:w="900" w:type="dxa"/>
                <w:gridSpan w:val="2"/>
              </w:tcPr>
            </w:tcPrChange>
          </w:tcPr>
          <w:p w14:paraId="6DEB49CD" w14:textId="5D5EBCFD" w:rsidR="004A3B88" w:rsidRPr="00E8755C" w:rsidDel="009C7807" w:rsidRDefault="004A3B88" w:rsidP="004A3B88">
            <w:pPr>
              <w:jc w:val="center"/>
              <w:rPr>
                <w:del w:id="1209" w:author="Adam Ludvig" w:date="2018-03-27T14:35:00Z"/>
                <w:rFonts w:ascii="Arial" w:hAnsi="Arial" w:cs="Arial"/>
                <w:sz w:val="20"/>
                <w:szCs w:val="20"/>
              </w:rPr>
            </w:pPr>
            <w:del w:id="1210" w:author="Adam Ludvig" w:date="2018-03-27T14:35:00Z">
              <w:r w:rsidRPr="00E8755C" w:rsidDel="009C7807">
                <w:rPr>
                  <w:rFonts w:ascii="Arial" w:hAnsi="Arial" w:cs="Arial"/>
                  <w:sz w:val="20"/>
                  <w:szCs w:val="20"/>
                </w:rPr>
                <w:delText>Y</w:delText>
              </w:r>
            </w:del>
          </w:p>
        </w:tc>
        <w:tc>
          <w:tcPr>
            <w:tcW w:w="1141" w:type="dxa"/>
            <w:tcPrChange w:id="1211" w:author="Adam Ludvig" w:date="2018-03-27T14:37:00Z">
              <w:tcPr>
                <w:tcW w:w="720" w:type="dxa"/>
              </w:tcPr>
            </w:tcPrChange>
          </w:tcPr>
          <w:p w14:paraId="767B3428" w14:textId="16850E8E" w:rsidR="004A3B88" w:rsidRPr="00E8755C" w:rsidDel="009C7807" w:rsidRDefault="004A3B88" w:rsidP="004A3B88">
            <w:pPr>
              <w:jc w:val="center"/>
              <w:rPr>
                <w:del w:id="1212" w:author="Adam Ludvig" w:date="2018-03-27T14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213" w:author="Adam Ludvig" w:date="2018-03-27T14:37:00Z">
              <w:tcPr>
                <w:tcW w:w="810" w:type="dxa"/>
              </w:tcPr>
            </w:tcPrChange>
          </w:tcPr>
          <w:p w14:paraId="6F8CD7F1" w14:textId="098C0C7F" w:rsidR="004A3B88" w:rsidRPr="00E8755C" w:rsidDel="009C7807" w:rsidRDefault="004A3B88" w:rsidP="004A3B88">
            <w:pPr>
              <w:jc w:val="center"/>
              <w:rPr>
                <w:del w:id="1214" w:author="Adam Ludvig" w:date="2018-03-27T14:35:00Z"/>
                <w:rFonts w:ascii="Arial" w:hAnsi="Arial" w:cs="Arial"/>
                <w:sz w:val="20"/>
                <w:szCs w:val="20"/>
              </w:rPr>
            </w:pPr>
            <w:del w:id="1215" w:author="Adam Ludvig" w:date="2018-03-27T14:35:00Z">
              <w:r w:rsidRPr="00E8755C" w:rsidDel="009C7807">
                <w:rPr>
                  <w:rFonts w:ascii="Arial" w:hAnsi="Arial" w:cs="Arial"/>
                  <w:sz w:val="20"/>
                  <w:szCs w:val="20"/>
                </w:rPr>
                <w:delText>PK</w:delText>
              </w:r>
            </w:del>
          </w:p>
        </w:tc>
      </w:tr>
      <w:tr w:rsidR="00874400" w:rsidRPr="009A2EB1" w14:paraId="7471D4D3" w14:textId="77777777" w:rsidTr="00874400">
        <w:tc>
          <w:tcPr>
            <w:tcW w:w="2412" w:type="dxa"/>
            <w:tcPrChange w:id="1216" w:author="Adam Ludvig" w:date="2018-03-27T14:37:00Z">
              <w:tcPr>
                <w:tcW w:w="2430" w:type="dxa"/>
              </w:tcPr>
            </w:tcPrChange>
          </w:tcPr>
          <w:p w14:paraId="7566819F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379" w:type="dxa"/>
            <w:tcPrChange w:id="1217" w:author="Adam Ludvig" w:date="2018-03-27T14:37:00Z">
              <w:tcPr>
                <w:tcW w:w="6840" w:type="dxa"/>
              </w:tcPr>
            </w:tcPrChange>
          </w:tcPr>
          <w:p w14:paraId="78879EAE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commune that the plot belongs to</w:t>
            </w:r>
          </w:p>
        </w:tc>
        <w:tc>
          <w:tcPr>
            <w:tcW w:w="1417" w:type="dxa"/>
            <w:tcPrChange w:id="1218" w:author="Adam Ludvig" w:date="2018-03-27T14:37:00Z">
              <w:tcPr>
                <w:tcW w:w="938" w:type="dxa"/>
              </w:tcPr>
            </w:tcPrChange>
          </w:tcPr>
          <w:p w14:paraId="05DF6509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1219" w:author="Adam Ludvig" w:date="2018-03-27T14:37:00Z">
              <w:tcPr>
                <w:tcW w:w="851" w:type="dxa"/>
                <w:gridSpan w:val="2"/>
              </w:tcPr>
            </w:tcPrChange>
          </w:tcPr>
          <w:p w14:paraId="6633CC6E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220" w:author="Adam Ludvig" w:date="2018-03-27T14:37:00Z">
              <w:tcPr>
                <w:tcW w:w="850" w:type="dxa"/>
                <w:gridSpan w:val="2"/>
              </w:tcPr>
            </w:tcPrChange>
          </w:tcPr>
          <w:p w14:paraId="6C3680B5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221" w:author="Adam Ludvig" w:date="2018-03-27T14:37:00Z">
              <w:tcPr>
                <w:tcW w:w="1141" w:type="dxa"/>
                <w:gridSpan w:val="2"/>
              </w:tcPr>
            </w:tcPrChange>
          </w:tcPr>
          <w:p w14:paraId="01F49D6A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vMerge w:val="restart"/>
            <w:tcPrChange w:id="1222" w:author="Adam Ludvig" w:date="2018-03-27T14:37:00Z">
              <w:tcPr>
                <w:tcW w:w="810" w:type="dxa"/>
                <w:vMerge w:val="restart"/>
              </w:tcPr>
            </w:tcPrChange>
          </w:tcPr>
          <w:p w14:paraId="20479026" w14:textId="79456380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1223" w:author="Adam Ludvig" w:date="2018-03-27T14:37:00Z">
              <w:r w:rsidRPr="00874400">
                <w:rPr>
                  <w:rFonts w:ascii="Arial" w:hAnsi="Arial" w:cs="Arial"/>
                  <w:sz w:val="20"/>
                  <w:szCs w:val="20"/>
                </w:rPr>
                <w:t>unique combined key</w:t>
              </w:r>
            </w:ins>
          </w:p>
        </w:tc>
      </w:tr>
      <w:tr w:rsidR="00874400" w:rsidRPr="009A2EB1" w14:paraId="6F769F84" w14:textId="77777777" w:rsidTr="00874400">
        <w:tc>
          <w:tcPr>
            <w:tcW w:w="2412" w:type="dxa"/>
            <w:tcPrChange w:id="1224" w:author="Adam Ludvig" w:date="2018-03-27T14:37:00Z">
              <w:tcPr>
                <w:tcW w:w="2430" w:type="dxa"/>
              </w:tcPr>
            </w:tcPrChange>
          </w:tcPr>
          <w:p w14:paraId="1B5CCAC3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379" w:type="dxa"/>
            <w:tcPrChange w:id="1225" w:author="Adam Ludvig" w:date="2018-03-27T14:37:00Z">
              <w:tcPr>
                <w:tcW w:w="6840" w:type="dxa"/>
              </w:tcPr>
            </w:tcPrChange>
          </w:tcPr>
          <w:p w14:paraId="51DB5E80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compartment that the plot belongs to</w:t>
            </w:r>
          </w:p>
        </w:tc>
        <w:tc>
          <w:tcPr>
            <w:tcW w:w="1417" w:type="dxa"/>
            <w:tcPrChange w:id="1226" w:author="Adam Ludvig" w:date="2018-03-27T14:37:00Z">
              <w:tcPr>
                <w:tcW w:w="938" w:type="dxa"/>
              </w:tcPr>
            </w:tcPrChange>
          </w:tcPr>
          <w:p w14:paraId="67C52F29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227" w:author="Adam Ludvig" w:date="2018-03-27T14:37:00Z">
              <w:tcPr>
                <w:tcW w:w="851" w:type="dxa"/>
                <w:gridSpan w:val="2"/>
              </w:tcPr>
            </w:tcPrChange>
          </w:tcPr>
          <w:p w14:paraId="12AF2FDC" w14:textId="26798F2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1228" w:author="Pasi Roti" w:date="2017-12-12T17:05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1229" w:author="Pasi Roti" w:date="2017-12-12T17:05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850" w:type="dxa"/>
            <w:tcPrChange w:id="1230" w:author="Adam Ludvig" w:date="2018-03-27T14:37:00Z">
              <w:tcPr>
                <w:tcW w:w="850" w:type="dxa"/>
                <w:gridSpan w:val="2"/>
              </w:tcPr>
            </w:tcPrChange>
          </w:tcPr>
          <w:p w14:paraId="65CBB6FA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231" w:author="Adam Ludvig" w:date="2018-03-27T14:37:00Z">
              <w:tcPr>
                <w:tcW w:w="1141" w:type="dxa"/>
                <w:gridSpan w:val="2"/>
              </w:tcPr>
            </w:tcPrChange>
          </w:tcPr>
          <w:p w14:paraId="53378D87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vMerge/>
            <w:tcPrChange w:id="1232" w:author="Adam Ludvig" w:date="2018-03-27T14:37:00Z">
              <w:tcPr>
                <w:tcW w:w="810" w:type="dxa"/>
                <w:vMerge/>
              </w:tcPr>
            </w:tcPrChange>
          </w:tcPr>
          <w:p w14:paraId="153D65C9" w14:textId="1941CBEA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00" w:rsidRPr="009A2EB1" w14:paraId="7CBEA6A6" w14:textId="77777777" w:rsidTr="00874400">
        <w:tc>
          <w:tcPr>
            <w:tcW w:w="2412" w:type="dxa"/>
            <w:tcPrChange w:id="1233" w:author="Adam Ludvig" w:date="2018-03-27T14:37:00Z">
              <w:tcPr>
                <w:tcW w:w="2430" w:type="dxa"/>
              </w:tcPr>
            </w:tcPrChange>
          </w:tcPr>
          <w:p w14:paraId="57281561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379" w:type="dxa"/>
            <w:tcPrChange w:id="1234" w:author="Adam Ludvig" w:date="2018-03-27T14:37:00Z">
              <w:tcPr>
                <w:tcW w:w="6840" w:type="dxa"/>
              </w:tcPr>
            </w:tcPrChange>
          </w:tcPr>
          <w:p w14:paraId="37C91F6D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sub-compartment that the plot belongs to</w:t>
            </w:r>
          </w:p>
        </w:tc>
        <w:tc>
          <w:tcPr>
            <w:tcW w:w="1417" w:type="dxa"/>
            <w:tcPrChange w:id="1235" w:author="Adam Ludvig" w:date="2018-03-27T14:37:00Z">
              <w:tcPr>
                <w:tcW w:w="938" w:type="dxa"/>
              </w:tcPr>
            </w:tcPrChange>
          </w:tcPr>
          <w:p w14:paraId="39C775BC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236" w:author="Adam Ludvig" w:date="2018-03-27T14:37:00Z">
              <w:tcPr>
                <w:tcW w:w="851" w:type="dxa"/>
                <w:gridSpan w:val="2"/>
              </w:tcPr>
            </w:tcPrChange>
          </w:tcPr>
          <w:p w14:paraId="33FC7EAC" w14:textId="4B85290A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1237" w:author="Pasi Roti" w:date="2017-12-12T17:05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1238" w:author="Pasi Roti" w:date="2017-12-12T17:05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850" w:type="dxa"/>
            <w:tcPrChange w:id="1239" w:author="Adam Ludvig" w:date="2018-03-27T14:37:00Z">
              <w:tcPr>
                <w:tcW w:w="850" w:type="dxa"/>
                <w:gridSpan w:val="2"/>
              </w:tcPr>
            </w:tcPrChange>
          </w:tcPr>
          <w:p w14:paraId="789449FF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240" w:author="Adam Ludvig" w:date="2018-03-27T14:37:00Z">
              <w:tcPr>
                <w:tcW w:w="1141" w:type="dxa"/>
                <w:gridSpan w:val="2"/>
              </w:tcPr>
            </w:tcPrChange>
          </w:tcPr>
          <w:p w14:paraId="6BE7C0B5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vMerge/>
            <w:tcPrChange w:id="1241" w:author="Adam Ludvig" w:date="2018-03-27T14:37:00Z">
              <w:tcPr>
                <w:tcW w:w="810" w:type="dxa"/>
                <w:vMerge/>
              </w:tcPr>
            </w:tcPrChange>
          </w:tcPr>
          <w:p w14:paraId="34D8D05F" w14:textId="20954341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00" w:rsidRPr="009A2EB1" w14:paraId="18EF1C2A" w14:textId="77777777" w:rsidTr="00874400">
        <w:tc>
          <w:tcPr>
            <w:tcW w:w="2412" w:type="dxa"/>
            <w:tcPrChange w:id="1242" w:author="Adam Ludvig" w:date="2018-03-27T14:37:00Z">
              <w:tcPr>
                <w:tcW w:w="2430" w:type="dxa"/>
              </w:tcPr>
            </w:tcPrChange>
          </w:tcPr>
          <w:p w14:paraId="05A0F426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PlotCode</w:t>
            </w:r>
          </w:p>
        </w:tc>
        <w:tc>
          <w:tcPr>
            <w:tcW w:w="6379" w:type="dxa"/>
            <w:tcPrChange w:id="1243" w:author="Adam Ludvig" w:date="2018-03-27T14:37:00Z">
              <w:tcPr>
                <w:tcW w:w="6840" w:type="dxa"/>
              </w:tcPr>
            </w:tcPrChange>
          </w:tcPr>
          <w:p w14:paraId="0AC30264" w14:textId="77777777" w:rsidR="00874400" w:rsidRPr="009A2EB1" w:rsidRDefault="00874400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Code of the plot</w:t>
            </w:r>
          </w:p>
        </w:tc>
        <w:tc>
          <w:tcPr>
            <w:tcW w:w="1417" w:type="dxa"/>
            <w:tcPrChange w:id="1244" w:author="Adam Ludvig" w:date="2018-03-27T14:37:00Z">
              <w:tcPr>
                <w:tcW w:w="938" w:type="dxa"/>
              </w:tcPr>
            </w:tcPrChange>
          </w:tcPr>
          <w:p w14:paraId="763F6CB9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245" w:author="Adam Ludvig" w:date="2018-03-27T14:37:00Z">
              <w:tcPr>
                <w:tcW w:w="851" w:type="dxa"/>
                <w:gridSpan w:val="2"/>
              </w:tcPr>
            </w:tcPrChange>
          </w:tcPr>
          <w:p w14:paraId="7A3AF076" w14:textId="6D4CBAD2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ins w:id="1246" w:author="Pasi Roti" w:date="2017-12-12T17:05:00Z">
              <w:r>
                <w:rPr>
                  <w:rFonts w:ascii="Arial" w:hAnsi="Arial" w:cs="Arial"/>
                  <w:sz w:val="20"/>
                  <w:szCs w:val="20"/>
                </w:rPr>
                <w:t>10</w:t>
              </w:r>
            </w:ins>
            <w:del w:id="1247" w:author="Pasi Roti" w:date="2017-12-12T17:05:00Z">
              <w:r w:rsidRPr="009A2EB1" w:rsidDel="003D18CA">
                <w:rPr>
                  <w:rFonts w:ascii="Arial" w:hAnsi="Arial" w:cs="Arial"/>
                  <w:sz w:val="20"/>
                  <w:szCs w:val="20"/>
                </w:rPr>
                <w:delText>5</w:delText>
              </w:r>
            </w:del>
          </w:p>
        </w:tc>
        <w:tc>
          <w:tcPr>
            <w:tcW w:w="850" w:type="dxa"/>
            <w:tcPrChange w:id="1248" w:author="Adam Ludvig" w:date="2018-03-27T14:37:00Z">
              <w:tcPr>
                <w:tcW w:w="850" w:type="dxa"/>
                <w:gridSpan w:val="2"/>
              </w:tcPr>
            </w:tcPrChange>
          </w:tcPr>
          <w:p w14:paraId="4227D76D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249" w:author="Adam Ludvig" w:date="2018-03-27T14:37:00Z">
              <w:tcPr>
                <w:tcW w:w="1141" w:type="dxa"/>
                <w:gridSpan w:val="2"/>
              </w:tcPr>
            </w:tcPrChange>
          </w:tcPr>
          <w:p w14:paraId="0D80547B" w14:textId="77777777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vMerge/>
            <w:tcPrChange w:id="1250" w:author="Adam Ludvig" w:date="2018-03-27T14:37:00Z">
              <w:tcPr>
                <w:tcW w:w="810" w:type="dxa"/>
                <w:vMerge/>
              </w:tcPr>
            </w:tcPrChange>
          </w:tcPr>
          <w:p w14:paraId="0F35AB08" w14:textId="390C1BDA" w:rsidR="00874400" w:rsidRPr="009A2EB1" w:rsidRDefault="00874400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0F059F77" w14:textId="77777777" w:rsidTr="00874400">
        <w:tc>
          <w:tcPr>
            <w:tcW w:w="2412" w:type="dxa"/>
            <w:tcPrChange w:id="1251" w:author="Adam Ludvig" w:date="2018-03-27T14:37:00Z">
              <w:tcPr>
                <w:tcW w:w="2430" w:type="dxa"/>
              </w:tcPr>
            </w:tcPrChange>
          </w:tcPr>
          <w:p w14:paraId="381785DF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ChangeTypeID</w:t>
            </w:r>
          </w:p>
        </w:tc>
        <w:tc>
          <w:tcPr>
            <w:tcW w:w="6379" w:type="dxa"/>
            <w:tcPrChange w:id="1252" w:author="Adam Ludvig" w:date="2018-03-27T14:37:00Z">
              <w:tcPr>
                <w:tcW w:w="6840" w:type="dxa"/>
              </w:tcPr>
            </w:tcPrChange>
          </w:tcPr>
          <w:p w14:paraId="79778178" w14:textId="6345FF2D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735DFD">
              <w:rPr>
                <w:rFonts w:ascii="Arial" w:hAnsi="Arial" w:cs="Arial"/>
                <w:sz w:val="20"/>
                <w:szCs w:val="20"/>
              </w:rPr>
              <w:t>The type of last monitoring change (Ref. Table MonitoringChangeType)</w:t>
            </w:r>
          </w:p>
        </w:tc>
        <w:tc>
          <w:tcPr>
            <w:tcW w:w="1417" w:type="dxa"/>
            <w:tcPrChange w:id="1253" w:author="Adam Ludvig" w:date="2018-03-27T14:37:00Z">
              <w:tcPr>
                <w:tcW w:w="1170" w:type="dxa"/>
                <w:gridSpan w:val="2"/>
              </w:tcPr>
            </w:tcPrChange>
          </w:tcPr>
          <w:p w14:paraId="78AEC10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1254" w:author="Adam Ludvig" w:date="2018-03-27T14:37:00Z">
              <w:tcPr>
                <w:tcW w:w="990" w:type="dxa"/>
                <w:gridSpan w:val="2"/>
              </w:tcPr>
            </w:tcPrChange>
          </w:tcPr>
          <w:p w14:paraId="6330A4E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255" w:author="Adam Ludvig" w:date="2018-03-27T14:37:00Z">
              <w:tcPr>
                <w:tcW w:w="900" w:type="dxa"/>
                <w:gridSpan w:val="2"/>
              </w:tcPr>
            </w:tcPrChange>
          </w:tcPr>
          <w:p w14:paraId="5C34018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56" w:author="Adam Ludvig" w:date="2018-03-27T14:37:00Z">
              <w:tcPr>
                <w:tcW w:w="720" w:type="dxa"/>
              </w:tcPr>
            </w:tcPrChange>
          </w:tcPr>
          <w:p w14:paraId="522B3AF5" w14:textId="5E0ACE5F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57" w:author="Adam Ludvig" w:date="2018-03-27T14:37:00Z">
              <w:tcPr>
                <w:tcW w:w="810" w:type="dxa"/>
              </w:tcPr>
            </w:tcPrChange>
          </w:tcPr>
          <w:p w14:paraId="5F81BB9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63030BC7" w14:textId="77777777" w:rsidTr="00874400">
        <w:tc>
          <w:tcPr>
            <w:tcW w:w="2412" w:type="dxa"/>
            <w:tcPrChange w:id="1258" w:author="Adam Ludvig" w:date="2018-03-27T14:37:00Z">
              <w:tcPr>
                <w:tcW w:w="2430" w:type="dxa"/>
              </w:tcPr>
            </w:tcPrChange>
          </w:tcPr>
          <w:p w14:paraId="507D24CB" w14:textId="117E28A5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6379" w:type="dxa"/>
            <w:tcPrChange w:id="1259" w:author="Adam Ludvig" w:date="2018-03-27T14:37:00Z">
              <w:tcPr>
                <w:tcW w:w="6840" w:type="dxa"/>
              </w:tcPr>
            </w:tcPrChange>
          </w:tcPr>
          <w:p w14:paraId="6BF95B88" w14:textId="3C03435C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The time wh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 monitoring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change actually occurred </w:t>
            </w:r>
          </w:p>
        </w:tc>
        <w:tc>
          <w:tcPr>
            <w:tcW w:w="1417" w:type="dxa"/>
            <w:tcPrChange w:id="1260" w:author="Adam Ludvig" w:date="2018-03-27T14:37:00Z">
              <w:tcPr>
                <w:tcW w:w="1170" w:type="dxa"/>
                <w:gridSpan w:val="2"/>
              </w:tcPr>
            </w:tcPrChange>
          </w:tcPr>
          <w:p w14:paraId="58395DC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tcPrChange w:id="1261" w:author="Adam Ludvig" w:date="2018-03-27T14:37:00Z">
              <w:tcPr>
                <w:tcW w:w="990" w:type="dxa"/>
                <w:gridSpan w:val="2"/>
              </w:tcPr>
            </w:tcPrChange>
          </w:tcPr>
          <w:p w14:paraId="2BD062C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262" w:author="Adam Ludvig" w:date="2018-03-27T14:37:00Z">
              <w:tcPr>
                <w:tcW w:w="900" w:type="dxa"/>
                <w:gridSpan w:val="2"/>
              </w:tcPr>
            </w:tcPrChange>
          </w:tcPr>
          <w:p w14:paraId="746B50C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63" w:author="Adam Ludvig" w:date="2018-03-27T14:37:00Z">
              <w:tcPr>
                <w:tcW w:w="720" w:type="dxa"/>
              </w:tcPr>
            </w:tcPrChange>
          </w:tcPr>
          <w:p w14:paraId="5407ABC0" w14:textId="5F9C06F3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64" w:author="Adam Ludvig" w:date="2018-03-27T14:37:00Z">
              <w:tcPr>
                <w:tcW w:w="810" w:type="dxa"/>
              </w:tcPr>
            </w:tcPrChange>
          </w:tcPr>
          <w:p w14:paraId="4554D88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22FEF990" w14:textId="77777777" w:rsidTr="00874400">
        <w:tc>
          <w:tcPr>
            <w:tcW w:w="2412" w:type="dxa"/>
            <w:tcPrChange w:id="1265" w:author="Adam Ludvig" w:date="2018-03-27T14:37:00Z">
              <w:tcPr>
                <w:tcW w:w="2430" w:type="dxa"/>
              </w:tcPr>
            </w:tcPrChange>
          </w:tcPr>
          <w:p w14:paraId="13302917" w14:textId="2AB8C2DC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6379" w:type="dxa"/>
            <w:tcPrChange w:id="1266" w:author="Adam Ludvig" w:date="2018-03-27T14:37:00Z">
              <w:tcPr>
                <w:tcW w:w="6840" w:type="dxa"/>
              </w:tcPr>
            </w:tcPrChange>
          </w:tcPr>
          <w:p w14:paraId="39A51E8A" w14:textId="672CF00C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forest area affected by the monitoring change</w:t>
            </w:r>
          </w:p>
        </w:tc>
        <w:tc>
          <w:tcPr>
            <w:tcW w:w="1417" w:type="dxa"/>
            <w:tcPrChange w:id="1267" w:author="Adam Ludvig" w:date="2018-03-27T14:37:00Z">
              <w:tcPr>
                <w:tcW w:w="1170" w:type="dxa"/>
                <w:gridSpan w:val="2"/>
              </w:tcPr>
            </w:tcPrChange>
          </w:tcPr>
          <w:p w14:paraId="0E915D0B" w14:textId="753F6A9E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268" w:author="Adam Ludvig" w:date="2018-03-27T14:37:00Z">
              <w:tcPr>
                <w:tcW w:w="990" w:type="dxa"/>
                <w:gridSpan w:val="2"/>
              </w:tcPr>
            </w:tcPrChange>
          </w:tcPr>
          <w:p w14:paraId="79AB185A" w14:textId="1CEA1BF9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850" w:type="dxa"/>
            <w:tcPrChange w:id="1269" w:author="Adam Ludvig" w:date="2018-03-27T14:37:00Z">
              <w:tcPr>
                <w:tcW w:w="900" w:type="dxa"/>
                <w:gridSpan w:val="2"/>
              </w:tcPr>
            </w:tcPrChange>
          </w:tcPr>
          <w:p w14:paraId="33D23F17" w14:textId="5C3FDA93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70" w:author="Adam Ludvig" w:date="2018-03-27T14:37:00Z">
              <w:tcPr>
                <w:tcW w:w="720" w:type="dxa"/>
              </w:tcPr>
            </w:tcPrChange>
          </w:tcPr>
          <w:p w14:paraId="23CB1BB7" w14:textId="7FC37C74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71" w:author="Adam Ludvig" w:date="2018-03-27T14:37:00Z">
              <w:tcPr>
                <w:tcW w:w="810" w:type="dxa"/>
              </w:tcPr>
            </w:tcPrChange>
          </w:tcPr>
          <w:p w14:paraId="41F30476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5999C261" w14:textId="77777777" w:rsidTr="00874400">
        <w:tc>
          <w:tcPr>
            <w:tcW w:w="2412" w:type="dxa"/>
            <w:tcPrChange w:id="1272" w:author="Adam Ludvig" w:date="2018-03-27T14:37:00Z">
              <w:tcPr>
                <w:tcW w:w="2430" w:type="dxa"/>
              </w:tcPr>
            </w:tcPrChange>
          </w:tcPr>
          <w:p w14:paraId="7B2D41A3" w14:textId="3BC4AE22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  <w:tc>
          <w:tcPr>
            <w:tcW w:w="6379" w:type="dxa"/>
            <w:tcPrChange w:id="1273" w:author="Adam Ludvig" w:date="2018-03-27T14:37:00Z">
              <w:tcPr>
                <w:tcW w:w="6840" w:type="dxa"/>
              </w:tcPr>
            </w:tcPrChange>
          </w:tcPr>
          <w:p w14:paraId="123C0BC5" w14:textId="70F9E1ED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forest volume affected by the monitoring change</w:t>
            </w:r>
          </w:p>
        </w:tc>
        <w:tc>
          <w:tcPr>
            <w:tcW w:w="1417" w:type="dxa"/>
            <w:tcPrChange w:id="1274" w:author="Adam Ludvig" w:date="2018-03-27T14:37:00Z">
              <w:tcPr>
                <w:tcW w:w="1170" w:type="dxa"/>
                <w:gridSpan w:val="2"/>
              </w:tcPr>
            </w:tcPrChange>
          </w:tcPr>
          <w:p w14:paraId="249C3A4B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275" w:author="Adam Ludvig" w:date="2018-03-27T14:37:00Z">
              <w:tcPr>
                <w:tcW w:w="990" w:type="dxa"/>
                <w:gridSpan w:val="2"/>
              </w:tcPr>
            </w:tcPrChange>
          </w:tcPr>
          <w:p w14:paraId="18750BCA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850" w:type="dxa"/>
            <w:tcPrChange w:id="1276" w:author="Adam Ludvig" w:date="2018-03-27T14:37:00Z">
              <w:tcPr>
                <w:tcW w:w="900" w:type="dxa"/>
                <w:gridSpan w:val="2"/>
              </w:tcPr>
            </w:tcPrChange>
          </w:tcPr>
          <w:p w14:paraId="5D52153B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77" w:author="Adam Ludvig" w:date="2018-03-27T14:37:00Z">
              <w:tcPr>
                <w:tcW w:w="720" w:type="dxa"/>
              </w:tcPr>
            </w:tcPrChange>
          </w:tcPr>
          <w:p w14:paraId="310551E6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78" w:author="Adam Ludvig" w:date="2018-03-27T14:37:00Z">
              <w:tcPr>
                <w:tcW w:w="810" w:type="dxa"/>
              </w:tcPr>
            </w:tcPrChange>
          </w:tcPr>
          <w:p w14:paraId="3423B9C0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154F8F68" w14:textId="77777777" w:rsidTr="00874400">
        <w:tc>
          <w:tcPr>
            <w:tcW w:w="2412" w:type="dxa"/>
            <w:tcPrChange w:id="1279" w:author="Adam Ludvig" w:date="2018-03-27T14:37:00Z">
              <w:tcPr>
                <w:tcW w:w="2430" w:type="dxa"/>
              </w:tcPr>
            </w:tcPrChange>
          </w:tcPr>
          <w:p w14:paraId="0F693216" w14:textId="2BAF0D69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StemsNo</w:t>
            </w:r>
          </w:p>
        </w:tc>
        <w:tc>
          <w:tcPr>
            <w:tcW w:w="6379" w:type="dxa"/>
            <w:tcPrChange w:id="1280" w:author="Adam Ludvig" w:date="2018-03-27T14:37:00Z">
              <w:tcPr>
                <w:tcW w:w="6840" w:type="dxa"/>
              </w:tcPr>
            </w:tcPrChange>
          </w:tcPr>
          <w:p w14:paraId="51B3365B" w14:textId="1603995A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number of stems affected by the monitoring change</w:t>
            </w:r>
          </w:p>
        </w:tc>
        <w:tc>
          <w:tcPr>
            <w:tcW w:w="1417" w:type="dxa"/>
            <w:tcPrChange w:id="1281" w:author="Adam Ludvig" w:date="2018-03-27T14:37:00Z">
              <w:tcPr>
                <w:tcW w:w="1170" w:type="dxa"/>
                <w:gridSpan w:val="2"/>
              </w:tcPr>
            </w:tcPrChange>
          </w:tcPr>
          <w:p w14:paraId="63391C05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282" w:author="Adam Ludvig" w:date="2018-03-27T14:37:00Z">
              <w:tcPr>
                <w:tcW w:w="990" w:type="dxa"/>
                <w:gridSpan w:val="2"/>
              </w:tcPr>
            </w:tcPrChange>
          </w:tcPr>
          <w:p w14:paraId="20F4D94A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850" w:type="dxa"/>
            <w:tcPrChange w:id="1283" w:author="Adam Ludvig" w:date="2018-03-27T14:37:00Z">
              <w:tcPr>
                <w:tcW w:w="900" w:type="dxa"/>
                <w:gridSpan w:val="2"/>
              </w:tcPr>
            </w:tcPrChange>
          </w:tcPr>
          <w:p w14:paraId="6C40ADD1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84" w:author="Adam Ludvig" w:date="2018-03-27T14:37:00Z">
              <w:tcPr>
                <w:tcW w:w="720" w:type="dxa"/>
              </w:tcPr>
            </w:tcPrChange>
          </w:tcPr>
          <w:p w14:paraId="08592523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E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85" w:author="Adam Ludvig" w:date="2018-03-27T14:37:00Z">
              <w:tcPr>
                <w:tcW w:w="810" w:type="dxa"/>
              </w:tcPr>
            </w:tcPrChange>
          </w:tcPr>
          <w:p w14:paraId="5EF26D14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04C974FF" w14:textId="77777777" w:rsidTr="00874400">
        <w:tc>
          <w:tcPr>
            <w:tcW w:w="2412" w:type="dxa"/>
            <w:tcPrChange w:id="1286" w:author="Adam Ludvig" w:date="2018-03-27T14:37:00Z">
              <w:tcPr>
                <w:tcW w:w="2430" w:type="dxa"/>
              </w:tcPr>
            </w:tcPrChange>
          </w:tcPr>
          <w:p w14:paraId="47129B43" w14:textId="3F9A0A24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379" w:type="dxa"/>
            <w:tcPrChange w:id="1287" w:author="Adam Ludvig" w:date="2018-03-27T14:37:00Z">
              <w:tcPr>
                <w:tcW w:w="6840" w:type="dxa"/>
              </w:tcPr>
            </w:tcPrChange>
          </w:tcPr>
          <w:p w14:paraId="2FDB39B3" w14:textId="46441E70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additional desciption of the monitorin change</w:t>
            </w:r>
          </w:p>
        </w:tc>
        <w:tc>
          <w:tcPr>
            <w:tcW w:w="1417" w:type="dxa"/>
            <w:tcPrChange w:id="1288" w:author="Adam Ludvig" w:date="2018-03-27T14:37:00Z">
              <w:tcPr>
                <w:tcW w:w="1170" w:type="dxa"/>
                <w:gridSpan w:val="2"/>
              </w:tcPr>
            </w:tcPrChange>
          </w:tcPr>
          <w:p w14:paraId="08415223" w14:textId="3E508F6C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289" w:author="Adam Ludvig" w:date="2018-03-27T14:37:00Z">
              <w:tcPr>
                <w:tcW w:w="990" w:type="dxa"/>
                <w:gridSpan w:val="2"/>
              </w:tcPr>
            </w:tcPrChange>
          </w:tcPr>
          <w:p w14:paraId="4CF8AE7A" w14:textId="339AE8D1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850" w:type="dxa"/>
            <w:tcPrChange w:id="1290" w:author="Adam Ludvig" w:date="2018-03-27T14:37:00Z">
              <w:tcPr>
                <w:tcW w:w="900" w:type="dxa"/>
                <w:gridSpan w:val="2"/>
              </w:tcPr>
            </w:tcPrChange>
          </w:tcPr>
          <w:p w14:paraId="7B4A6D23" w14:textId="66081BF1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91" w:author="Adam Ludvig" w:date="2018-03-27T14:37:00Z">
              <w:tcPr>
                <w:tcW w:w="720" w:type="dxa"/>
              </w:tcPr>
            </w:tcPrChange>
          </w:tcPr>
          <w:p w14:paraId="7149CA5A" w14:textId="43DC1B00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“”</w:t>
            </w:r>
          </w:p>
        </w:tc>
        <w:tc>
          <w:tcPr>
            <w:tcW w:w="810" w:type="dxa"/>
            <w:tcPrChange w:id="1292" w:author="Adam Ludvig" w:date="2018-03-27T14:37:00Z">
              <w:tcPr>
                <w:tcW w:w="810" w:type="dxa"/>
              </w:tcPr>
            </w:tcPrChange>
          </w:tcPr>
          <w:p w14:paraId="36E4DB9A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04C60F73" w14:textId="77777777" w:rsidTr="00874400">
        <w:tc>
          <w:tcPr>
            <w:tcW w:w="2412" w:type="dxa"/>
            <w:tcPrChange w:id="1293" w:author="Adam Ludvig" w:date="2018-03-27T14:37:00Z">
              <w:tcPr>
                <w:tcW w:w="2430" w:type="dxa"/>
              </w:tcPr>
            </w:tcPrChange>
          </w:tcPr>
          <w:p w14:paraId="6DB5700D" w14:textId="6E04AD08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Regeneration</w:t>
            </w:r>
          </w:p>
        </w:tc>
        <w:tc>
          <w:tcPr>
            <w:tcW w:w="6379" w:type="dxa"/>
            <w:tcPrChange w:id="1294" w:author="Adam Ludvig" w:date="2018-03-27T14:37:00Z">
              <w:tcPr>
                <w:tcW w:w="6840" w:type="dxa"/>
              </w:tcPr>
            </w:tcPrChange>
          </w:tcPr>
          <w:p w14:paraId="649887E0" w14:textId="1F5A4892" w:rsidR="004A3B88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indicate type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 regeneration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natural forest (Ref. Table: RegenerationNFType)</w:t>
            </w:r>
          </w:p>
        </w:tc>
        <w:tc>
          <w:tcPr>
            <w:tcW w:w="1417" w:type="dxa"/>
            <w:tcPrChange w:id="1295" w:author="Adam Ludvig" w:date="2018-03-27T14:37:00Z">
              <w:tcPr>
                <w:tcW w:w="1170" w:type="dxa"/>
                <w:gridSpan w:val="2"/>
              </w:tcPr>
            </w:tcPrChange>
          </w:tcPr>
          <w:p w14:paraId="4AA17E9B" w14:textId="31EE7C11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296" w:author="Adam Ludvig" w:date="2018-03-27T14:37:00Z">
              <w:tcPr>
                <w:tcW w:w="990" w:type="dxa"/>
                <w:gridSpan w:val="2"/>
              </w:tcPr>
            </w:tcPrChange>
          </w:tcPr>
          <w:p w14:paraId="3082DF2B" w14:textId="2DBF59F5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850" w:type="dxa"/>
            <w:tcPrChange w:id="1297" w:author="Adam Ludvig" w:date="2018-03-27T14:37:00Z">
              <w:tcPr>
                <w:tcW w:w="900" w:type="dxa"/>
                <w:gridSpan w:val="2"/>
              </w:tcPr>
            </w:tcPrChange>
          </w:tcPr>
          <w:p w14:paraId="27B84CD0" w14:textId="251A593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298" w:author="Adam Ludvig" w:date="2018-03-27T14:37:00Z">
              <w:tcPr>
                <w:tcW w:w="720" w:type="dxa"/>
              </w:tcPr>
            </w:tcPrChange>
          </w:tcPr>
          <w:p w14:paraId="64679962" w14:textId="7EDD5FEE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299" w:author="Adam Ludvig" w:date="2018-03-27T14:37:00Z">
              <w:tcPr>
                <w:tcW w:w="810" w:type="dxa"/>
              </w:tcPr>
            </w:tcPrChange>
          </w:tcPr>
          <w:p w14:paraId="75742BED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A47869B" w14:textId="77777777" w:rsidTr="00874400">
        <w:tc>
          <w:tcPr>
            <w:tcW w:w="2412" w:type="dxa"/>
            <w:tcPrChange w:id="1300" w:author="Adam Ludvig" w:date="2018-03-27T14:37:00Z">
              <w:tcPr>
                <w:tcW w:w="2430" w:type="dxa"/>
              </w:tcPr>
            </w:tcPrChange>
          </w:tcPr>
          <w:p w14:paraId="1CD1A391" w14:textId="0503D9AE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OtherSilvicultural</w:t>
            </w:r>
          </w:p>
        </w:tc>
        <w:tc>
          <w:tcPr>
            <w:tcW w:w="6379" w:type="dxa"/>
            <w:tcPrChange w:id="1301" w:author="Adam Ludvig" w:date="2018-03-27T14:37:00Z">
              <w:tcPr>
                <w:tcW w:w="6840" w:type="dxa"/>
              </w:tcPr>
            </w:tcPrChange>
          </w:tcPr>
          <w:p w14:paraId="317CB018" w14:textId="576DDEA8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indicate the type of other silvicultural treaments (Ref. Table OtherSilviTreamentType)</w:t>
            </w:r>
          </w:p>
        </w:tc>
        <w:tc>
          <w:tcPr>
            <w:tcW w:w="1417" w:type="dxa"/>
            <w:tcPrChange w:id="1302" w:author="Adam Ludvig" w:date="2018-03-27T14:37:00Z">
              <w:tcPr>
                <w:tcW w:w="1170" w:type="dxa"/>
                <w:gridSpan w:val="2"/>
              </w:tcPr>
            </w:tcPrChange>
          </w:tcPr>
          <w:p w14:paraId="177C47F6" w14:textId="1BF314B3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03" w:author="Adam Ludvig" w:date="2018-03-27T14:37:00Z">
              <w:tcPr>
                <w:tcW w:w="990" w:type="dxa"/>
                <w:gridSpan w:val="2"/>
              </w:tcPr>
            </w:tcPrChange>
          </w:tcPr>
          <w:p w14:paraId="15E16789" w14:textId="7FC294DD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850" w:type="dxa"/>
            <w:tcPrChange w:id="1304" w:author="Adam Ludvig" w:date="2018-03-27T14:37:00Z">
              <w:tcPr>
                <w:tcW w:w="900" w:type="dxa"/>
                <w:gridSpan w:val="2"/>
              </w:tcPr>
            </w:tcPrChange>
          </w:tcPr>
          <w:p w14:paraId="034DAAF8" w14:textId="66D5EC60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05" w:author="Adam Ludvig" w:date="2018-03-27T14:37:00Z">
              <w:tcPr>
                <w:tcW w:w="720" w:type="dxa"/>
              </w:tcPr>
            </w:tcPrChange>
          </w:tcPr>
          <w:p w14:paraId="55A4A869" w14:textId="37DA1616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  <w:tcPrChange w:id="1306" w:author="Adam Ludvig" w:date="2018-03-27T14:37:00Z">
              <w:tcPr>
                <w:tcW w:w="810" w:type="dxa"/>
              </w:tcPr>
            </w:tcPrChange>
          </w:tcPr>
          <w:p w14:paraId="28DDA67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06DCD96E" w14:textId="77777777" w:rsidTr="00874400">
        <w:tc>
          <w:tcPr>
            <w:tcW w:w="2412" w:type="dxa"/>
            <w:tcPrChange w:id="1307" w:author="Adam Ludvig" w:date="2018-03-27T14:37:00Z">
              <w:tcPr>
                <w:tcW w:w="2430" w:type="dxa"/>
              </w:tcPr>
            </w:tcPrChange>
          </w:tcPr>
          <w:p w14:paraId="7767B104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Method_plantation</w:t>
            </w:r>
          </w:p>
        </w:tc>
        <w:tc>
          <w:tcPr>
            <w:tcW w:w="6379" w:type="dxa"/>
            <w:tcPrChange w:id="1308" w:author="Adam Ludvig" w:date="2018-03-27T14:37:00Z">
              <w:tcPr>
                <w:tcW w:w="6840" w:type="dxa"/>
              </w:tcPr>
            </w:tcPrChange>
          </w:tcPr>
          <w:p w14:paraId="5FFEDF50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Type of plantation species (Ref. Table 17.</w:t>
            </w:r>
            <w:r w:rsidRPr="00962584">
              <w:rPr>
                <w:rFonts w:ascii="Arial" w:hAnsi="Arial" w:cs="Arial"/>
                <w:bCs/>
                <w:sz w:val="20"/>
                <w:szCs w:val="20"/>
                <w:lang w:val="nl-NL"/>
              </w:rPr>
              <w:t xml:space="preserve"> Classification and encoding the type of plantation species</w:t>
            </w:r>
            <w:r w:rsidRPr="00962584">
              <w:rPr>
                <w:rFonts w:ascii="Arial" w:hAnsi="Arial" w:cs="Arial"/>
                <w:sz w:val="20"/>
                <w:szCs w:val="20"/>
              </w:rPr>
              <w:t>) that is used as temporary placeholder to trigger the update in the Table ForestMonitoring</w:t>
            </w:r>
          </w:p>
        </w:tc>
        <w:tc>
          <w:tcPr>
            <w:tcW w:w="1417" w:type="dxa"/>
            <w:tcPrChange w:id="1309" w:author="Adam Ludvig" w:date="2018-03-27T14:37:00Z">
              <w:tcPr>
                <w:tcW w:w="1170" w:type="dxa"/>
                <w:gridSpan w:val="2"/>
              </w:tcPr>
            </w:tcPrChange>
          </w:tcPr>
          <w:p w14:paraId="4FC9D97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10" w:author="Adam Ludvig" w:date="2018-03-27T14:37:00Z">
              <w:tcPr>
                <w:tcW w:w="990" w:type="dxa"/>
                <w:gridSpan w:val="2"/>
              </w:tcPr>
            </w:tcPrChange>
          </w:tcPr>
          <w:p w14:paraId="0DA8055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850" w:type="dxa"/>
            <w:tcPrChange w:id="1311" w:author="Adam Ludvig" w:date="2018-03-27T14:37:00Z">
              <w:tcPr>
                <w:tcW w:w="900" w:type="dxa"/>
                <w:gridSpan w:val="2"/>
              </w:tcPr>
            </w:tcPrChange>
          </w:tcPr>
          <w:p w14:paraId="01E2B2E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12" w:author="Adam Ludvig" w:date="2018-03-27T14:37:00Z">
              <w:tcPr>
                <w:tcW w:w="720" w:type="dxa"/>
              </w:tcPr>
            </w:tcPrChange>
          </w:tcPr>
          <w:p w14:paraId="70F613E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13" w:author="Adam Ludvig" w:date="2018-03-27T14:37:00Z">
              <w:tcPr>
                <w:tcW w:w="810" w:type="dxa"/>
              </w:tcPr>
            </w:tcPrChange>
          </w:tcPr>
          <w:p w14:paraId="2B66191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01E8B34" w14:textId="77777777" w:rsidTr="00874400">
        <w:tc>
          <w:tcPr>
            <w:tcW w:w="2412" w:type="dxa"/>
            <w:tcPrChange w:id="1314" w:author="Adam Ludvig" w:date="2018-03-27T14:37:00Z">
              <w:tcPr>
                <w:tcW w:w="2430" w:type="dxa"/>
              </w:tcPr>
            </w:tcPrChange>
          </w:tcPr>
          <w:p w14:paraId="618DF72C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DensityWood</w:t>
            </w:r>
          </w:p>
        </w:tc>
        <w:tc>
          <w:tcPr>
            <w:tcW w:w="6379" w:type="dxa"/>
            <w:tcPrChange w:id="1315" w:author="Adam Ludvig" w:date="2018-03-27T14:37:00Z">
              <w:tcPr>
                <w:tcW w:w="6840" w:type="dxa"/>
              </w:tcPr>
            </w:tcPrChange>
          </w:tcPr>
          <w:p w14:paraId="1E504541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density of wood that is used as temporary placeholder to trigger the update in the Table ForestMonitoring</w:t>
            </w:r>
          </w:p>
        </w:tc>
        <w:tc>
          <w:tcPr>
            <w:tcW w:w="1417" w:type="dxa"/>
            <w:tcPrChange w:id="1316" w:author="Adam Ludvig" w:date="2018-03-27T14:37:00Z">
              <w:tcPr>
                <w:tcW w:w="1170" w:type="dxa"/>
                <w:gridSpan w:val="2"/>
              </w:tcPr>
            </w:tcPrChange>
          </w:tcPr>
          <w:p w14:paraId="087D822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17" w:author="Adam Ludvig" w:date="2018-03-27T14:37:00Z">
              <w:tcPr>
                <w:tcW w:w="990" w:type="dxa"/>
                <w:gridSpan w:val="2"/>
              </w:tcPr>
            </w:tcPrChange>
          </w:tcPr>
          <w:p w14:paraId="51F75DE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850" w:type="dxa"/>
            <w:tcPrChange w:id="1318" w:author="Adam Ludvig" w:date="2018-03-27T14:37:00Z">
              <w:tcPr>
                <w:tcW w:w="900" w:type="dxa"/>
                <w:gridSpan w:val="2"/>
              </w:tcPr>
            </w:tcPrChange>
          </w:tcPr>
          <w:p w14:paraId="19DA15D3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19" w:author="Adam Ludvig" w:date="2018-03-27T14:37:00Z">
              <w:tcPr>
                <w:tcW w:w="720" w:type="dxa"/>
              </w:tcPr>
            </w:tcPrChange>
          </w:tcPr>
          <w:p w14:paraId="5E840E4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20" w:author="Adam Ludvig" w:date="2018-03-27T14:37:00Z">
              <w:tcPr>
                <w:tcW w:w="810" w:type="dxa"/>
              </w:tcPr>
            </w:tcPrChange>
          </w:tcPr>
          <w:p w14:paraId="0B239BD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37E7B2E8" w14:textId="77777777" w:rsidTr="00874400">
        <w:tc>
          <w:tcPr>
            <w:tcW w:w="2412" w:type="dxa"/>
            <w:tcPrChange w:id="1321" w:author="Adam Ludvig" w:date="2018-03-27T14:37:00Z">
              <w:tcPr>
                <w:tcW w:w="2430" w:type="dxa"/>
              </w:tcPr>
            </w:tcPrChange>
          </w:tcPr>
          <w:p w14:paraId="5ECF2CA5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DensityBamboo</w:t>
            </w:r>
          </w:p>
        </w:tc>
        <w:tc>
          <w:tcPr>
            <w:tcW w:w="6379" w:type="dxa"/>
            <w:tcPrChange w:id="1322" w:author="Adam Ludvig" w:date="2018-03-27T14:37:00Z">
              <w:tcPr>
                <w:tcW w:w="6840" w:type="dxa"/>
              </w:tcPr>
            </w:tcPrChange>
          </w:tcPr>
          <w:p w14:paraId="4CF09F5D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Planting density of bamboo that is used as temporary placeholder to trigger the update in the Table ForestMonitoring</w:t>
            </w:r>
          </w:p>
        </w:tc>
        <w:tc>
          <w:tcPr>
            <w:tcW w:w="1417" w:type="dxa"/>
            <w:tcPrChange w:id="1323" w:author="Adam Ludvig" w:date="2018-03-27T14:37:00Z">
              <w:tcPr>
                <w:tcW w:w="1170" w:type="dxa"/>
                <w:gridSpan w:val="2"/>
              </w:tcPr>
            </w:tcPrChange>
          </w:tcPr>
          <w:p w14:paraId="461EA26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24" w:author="Adam Ludvig" w:date="2018-03-27T14:37:00Z">
              <w:tcPr>
                <w:tcW w:w="990" w:type="dxa"/>
                <w:gridSpan w:val="2"/>
              </w:tcPr>
            </w:tcPrChange>
          </w:tcPr>
          <w:p w14:paraId="204A222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(10,2)</w:t>
            </w:r>
          </w:p>
        </w:tc>
        <w:tc>
          <w:tcPr>
            <w:tcW w:w="850" w:type="dxa"/>
            <w:tcPrChange w:id="1325" w:author="Adam Ludvig" w:date="2018-03-27T14:37:00Z">
              <w:tcPr>
                <w:tcW w:w="900" w:type="dxa"/>
                <w:gridSpan w:val="2"/>
              </w:tcPr>
            </w:tcPrChange>
          </w:tcPr>
          <w:p w14:paraId="570D74A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26" w:author="Adam Ludvig" w:date="2018-03-27T14:37:00Z">
              <w:tcPr>
                <w:tcW w:w="720" w:type="dxa"/>
              </w:tcPr>
            </w:tcPrChange>
          </w:tcPr>
          <w:p w14:paraId="3A4225B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27" w:author="Adam Ludvig" w:date="2018-03-27T14:37:00Z">
              <w:tcPr>
                <w:tcW w:w="810" w:type="dxa"/>
              </w:tcPr>
            </w:tcPrChange>
          </w:tcPr>
          <w:p w14:paraId="16AE4DB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25FF95DE" w14:textId="77777777" w:rsidTr="00874400">
        <w:tc>
          <w:tcPr>
            <w:tcW w:w="2412" w:type="dxa"/>
            <w:tcPrChange w:id="1328" w:author="Adam Ludvig" w:date="2018-03-27T14:37:00Z">
              <w:tcPr>
                <w:tcW w:w="2430" w:type="dxa"/>
              </w:tcPr>
            </w:tcPrChange>
          </w:tcPr>
          <w:p w14:paraId="4EC730D1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StemsNoThin</w:t>
            </w:r>
          </w:p>
        </w:tc>
        <w:tc>
          <w:tcPr>
            <w:tcW w:w="6379" w:type="dxa"/>
            <w:tcPrChange w:id="1329" w:author="Adam Ludvig" w:date="2018-03-27T14:37:00Z">
              <w:tcPr>
                <w:tcW w:w="6840" w:type="dxa"/>
              </w:tcPr>
            </w:tcPrChange>
          </w:tcPr>
          <w:p w14:paraId="4AA8A727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Removed number of wood stems/plot that is used as temporary placeholder to trigger the update in the Table ForestMonitoring</w:t>
            </w:r>
          </w:p>
        </w:tc>
        <w:tc>
          <w:tcPr>
            <w:tcW w:w="1417" w:type="dxa"/>
            <w:tcPrChange w:id="1330" w:author="Adam Ludvig" w:date="2018-03-27T14:37:00Z">
              <w:tcPr>
                <w:tcW w:w="1170" w:type="dxa"/>
                <w:gridSpan w:val="2"/>
              </w:tcPr>
            </w:tcPrChange>
          </w:tcPr>
          <w:p w14:paraId="43216C3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31" w:author="Adam Ludvig" w:date="2018-03-27T14:37:00Z">
              <w:tcPr>
                <w:tcW w:w="990" w:type="dxa"/>
                <w:gridSpan w:val="2"/>
              </w:tcPr>
            </w:tcPrChange>
          </w:tcPr>
          <w:p w14:paraId="74416D2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(10,0)</w:t>
            </w:r>
          </w:p>
        </w:tc>
        <w:tc>
          <w:tcPr>
            <w:tcW w:w="850" w:type="dxa"/>
            <w:tcPrChange w:id="1332" w:author="Adam Ludvig" w:date="2018-03-27T14:37:00Z">
              <w:tcPr>
                <w:tcW w:w="900" w:type="dxa"/>
                <w:gridSpan w:val="2"/>
              </w:tcPr>
            </w:tcPrChange>
          </w:tcPr>
          <w:p w14:paraId="0D05054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33" w:author="Adam Ludvig" w:date="2018-03-27T14:37:00Z">
              <w:tcPr>
                <w:tcW w:w="720" w:type="dxa"/>
              </w:tcPr>
            </w:tcPrChange>
          </w:tcPr>
          <w:p w14:paraId="14A735C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34" w:author="Adam Ludvig" w:date="2018-03-27T14:37:00Z">
              <w:tcPr>
                <w:tcW w:w="810" w:type="dxa"/>
              </w:tcPr>
            </w:tcPrChange>
          </w:tcPr>
          <w:p w14:paraId="6DC7D33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C6CBA8D" w14:textId="77777777" w:rsidTr="00874400">
        <w:tc>
          <w:tcPr>
            <w:tcW w:w="2412" w:type="dxa"/>
            <w:tcPrChange w:id="1335" w:author="Adam Ludvig" w:date="2018-03-27T14:37:00Z">
              <w:tcPr>
                <w:tcW w:w="2430" w:type="dxa"/>
              </w:tcPr>
            </w:tcPrChange>
          </w:tcPr>
          <w:p w14:paraId="59251CDF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StemsNoBambooThin</w:t>
            </w:r>
          </w:p>
        </w:tc>
        <w:tc>
          <w:tcPr>
            <w:tcW w:w="6379" w:type="dxa"/>
            <w:tcPrChange w:id="1336" w:author="Adam Ludvig" w:date="2018-03-27T14:37:00Z">
              <w:tcPr>
                <w:tcW w:w="6840" w:type="dxa"/>
              </w:tcPr>
            </w:tcPrChange>
          </w:tcPr>
          <w:p w14:paraId="7FD16BD4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Removed number of bamboo stems/plot that is used as temporary placeholder to trigger the update in the Table ForestMonitoring</w:t>
            </w:r>
          </w:p>
        </w:tc>
        <w:tc>
          <w:tcPr>
            <w:tcW w:w="1417" w:type="dxa"/>
            <w:tcPrChange w:id="1337" w:author="Adam Ludvig" w:date="2018-03-27T14:37:00Z">
              <w:tcPr>
                <w:tcW w:w="1170" w:type="dxa"/>
                <w:gridSpan w:val="2"/>
              </w:tcPr>
            </w:tcPrChange>
          </w:tcPr>
          <w:p w14:paraId="2022958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38" w:author="Adam Ludvig" w:date="2018-03-27T14:37:00Z">
              <w:tcPr>
                <w:tcW w:w="990" w:type="dxa"/>
                <w:gridSpan w:val="2"/>
              </w:tcPr>
            </w:tcPrChange>
          </w:tcPr>
          <w:p w14:paraId="69CF637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(10,0)</w:t>
            </w:r>
          </w:p>
        </w:tc>
        <w:tc>
          <w:tcPr>
            <w:tcW w:w="850" w:type="dxa"/>
            <w:tcPrChange w:id="1339" w:author="Adam Ludvig" w:date="2018-03-27T14:37:00Z">
              <w:tcPr>
                <w:tcW w:w="900" w:type="dxa"/>
                <w:gridSpan w:val="2"/>
              </w:tcPr>
            </w:tcPrChange>
          </w:tcPr>
          <w:p w14:paraId="5426A22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40" w:author="Adam Ludvig" w:date="2018-03-27T14:37:00Z">
              <w:tcPr>
                <w:tcW w:w="720" w:type="dxa"/>
              </w:tcPr>
            </w:tcPrChange>
          </w:tcPr>
          <w:p w14:paraId="692732D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41" w:author="Adam Ludvig" w:date="2018-03-27T14:37:00Z">
              <w:tcPr>
                <w:tcW w:w="810" w:type="dxa"/>
              </w:tcPr>
            </w:tcPrChange>
          </w:tcPr>
          <w:p w14:paraId="1FD6544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01E79D6" w14:textId="77777777" w:rsidTr="00874400">
        <w:tc>
          <w:tcPr>
            <w:tcW w:w="2412" w:type="dxa"/>
            <w:tcPrChange w:id="1342" w:author="Adam Ludvig" w:date="2018-03-27T14:37:00Z">
              <w:tcPr>
                <w:tcW w:w="2430" w:type="dxa"/>
              </w:tcPr>
            </w:tcPrChange>
          </w:tcPr>
          <w:p w14:paraId="42E5AF7C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ForestTypeCode</w:t>
            </w:r>
          </w:p>
        </w:tc>
        <w:tc>
          <w:tcPr>
            <w:tcW w:w="6379" w:type="dxa"/>
            <w:tcPrChange w:id="1343" w:author="Adam Ludvig" w:date="2018-03-27T14:37:00Z">
              <w:tcPr>
                <w:tcW w:w="6840" w:type="dxa"/>
              </w:tcPr>
            </w:tcPrChange>
          </w:tcPr>
          <w:p w14:paraId="008A0E54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type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ForestType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344" w:author="Adam Ludvig" w:date="2018-03-27T14:37:00Z">
              <w:tcPr>
                <w:tcW w:w="1170" w:type="dxa"/>
                <w:gridSpan w:val="2"/>
              </w:tcPr>
            </w:tcPrChange>
          </w:tcPr>
          <w:p w14:paraId="4B545DA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45" w:author="Adam Ludvig" w:date="2018-03-27T14:37:00Z">
              <w:tcPr>
                <w:tcW w:w="990" w:type="dxa"/>
                <w:gridSpan w:val="2"/>
              </w:tcPr>
            </w:tcPrChange>
          </w:tcPr>
          <w:p w14:paraId="7E9A48F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850" w:type="dxa"/>
            <w:tcPrChange w:id="1346" w:author="Adam Ludvig" w:date="2018-03-27T14:37:00Z">
              <w:tcPr>
                <w:tcW w:w="900" w:type="dxa"/>
                <w:gridSpan w:val="2"/>
              </w:tcPr>
            </w:tcPrChange>
          </w:tcPr>
          <w:p w14:paraId="7FEDAA2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47" w:author="Adam Ludvig" w:date="2018-03-27T14:37:00Z">
              <w:tcPr>
                <w:tcW w:w="720" w:type="dxa"/>
              </w:tcPr>
            </w:tcPrChange>
          </w:tcPr>
          <w:p w14:paraId="5BA5A19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48" w:author="Adam Ludvig" w:date="2018-03-27T14:37:00Z">
              <w:tcPr>
                <w:tcW w:w="810" w:type="dxa"/>
              </w:tcPr>
            </w:tcPrChange>
          </w:tcPr>
          <w:p w14:paraId="7C33F3D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138DFE54" w14:textId="77777777" w:rsidTr="00874400">
        <w:tc>
          <w:tcPr>
            <w:tcW w:w="2412" w:type="dxa"/>
            <w:tcPrChange w:id="1349" w:author="Adam Ludvig" w:date="2018-03-27T14:37:00Z">
              <w:tcPr>
                <w:tcW w:w="2430" w:type="dxa"/>
              </w:tcPr>
            </w:tcPrChange>
          </w:tcPr>
          <w:p w14:paraId="79C68867" w14:textId="77777777" w:rsidR="004A3B88" w:rsidRPr="00E8755C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F365EC">
              <w:rPr>
                <w:rFonts w:ascii="Arial" w:hAnsi="Arial" w:cs="Arial"/>
                <w:sz w:val="20"/>
                <w:szCs w:val="20"/>
              </w:rPr>
              <w:t>ForestFuncSubCode</w:t>
            </w:r>
          </w:p>
        </w:tc>
        <w:tc>
          <w:tcPr>
            <w:tcW w:w="6379" w:type="dxa"/>
            <w:tcPrChange w:id="1350" w:author="Adam Ludvig" w:date="2018-03-27T14:37:00Z">
              <w:tcPr>
                <w:tcW w:w="6840" w:type="dxa"/>
              </w:tcPr>
            </w:tcPrChange>
          </w:tcPr>
          <w:p w14:paraId="506BD213" w14:textId="4962922A" w:rsidR="004A3B88" w:rsidRPr="00E8755C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>
              <w:rPr>
                <w:rFonts w:ascii="Arial" w:hAnsi="Arial" w:cs="Arial"/>
                <w:sz w:val="20"/>
                <w:szCs w:val="20"/>
              </w:rPr>
              <w:t>of the forest function, sub-class (Ref. Table ForestFunction)</w:t>
            </w:r>
          </w:p>
        </w:tc>
        <w:tc>
          <w:tcPr>
            <w:tcW w:w="1417" w:type="dxa"/>
            <w:tcPrChange w:id="1351" w:author="Adam Ludvig" w:date="2018-03-27T14:37:00Z">
              <w:tcPr>
                <w:tcW w:w="1170" w:type="dxa"/>
                <w:gridSpan w:val="2"/>
              </w:tcPr>
            </w:tcPrChange>
          </w:tcPr>
          <w:p w14:paraId="53670A14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52" w:author="Adam Ludvig" w:date="2018-03-27T14:37:00Z">
              <w:tcPr>
                <w:tcW w:w="990" w:type="dxa"/>
                <w:gridSpan w:val="2"/>
              </w:tcPr>
            </w:tcPrChange>
          </w:tcPr>
          <w:p w14:paraId="32FA7FAD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353" w:author="Adam Ludvig" w:date="2018-03-27T14:37:00Z">
              <w:tcPr>
                <w:tcW w:w="900" w:type="dxa"/>
                <w:gridSpan w:val="2"/>
              </w:tcPr>
            </w:tcPrChange>
          </w:tcPr>
          <w:p w14:paraId="4F00E497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54" w:author="Adam Ludvig" w:date="2018-03-27T14:37:00Z">
              <w:tcPr>
                <w:tcW w:w="720" w:type="dxa"/>
              </w:tcPr>
            </w:tcPrChange>
          </w:tcPr>
          <w:p w14:paraId="704E5F67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55" w:author="Adam Ludvig" w:date="2018-03-27T14:37:00Z">
              <w:tcPr>
                <w:tcW w:w="810" w:type="dxa"/>
              </w:tcPr>
            </w:tcPrChange>
          </w:tcPr>
          <w:p w14:paraId="09AED780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4A3B88" w:rsidRPr="00962584" w14:paraId="1948B230" w14:textId="77777777" w:rsidTr="00874400">
        <w:tc>
          <w:tcPr>
            <w:tcW w:w="2412" w:type="dxa"/>
            <w:tcPrChange w:id="1356" w:author="Adam Ludvig" w:date="2018-03-27T14:37:00Z">
              <w:tcPr>
                <w:tcW w:w="2430" w:type="dxa"/>
              </w:tcPr>
            </w:tcPrChange>
          </w:tcPr>
          <w:p w14:paraId="39F8CCEB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</w:p>
        </w:tc>
        <w:tc>
          <w:tcPr>
            <w:tcW w:w="6379" w:type="dxa"/>
            <w:tcPrChange w:id="1357" w:author="Adam Ludvig" w:date="2018-03-27T14:37:00Z">
              <w:tcPr>
                <w:tcW w:w="6840" w:type="dxa"/>
              </w:tcPr>
            </w:tcPrChange>
          </w:tcPr>
          <w:p w14:paraId="18DA17C9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origin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358" w:author="Adam Ludvig" w:date="2018-03-27T14:37:00Z">
              <w:tcPr>
                <w:tcW w:w="1170" w:type="dxa"/>
                <w:gridSpan w:val="2"/>
              </w:tcPr>
            </w:tcPrChange>
          </w:tcPr>
          <w:p w14:paraId="01CF274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59" w:author="Adam Ludvig" w:date="2018-03-27T14:37:00Z">
              <w:tcPr>
                <w:tcW w:w="990" w:type="dxa"/>
                <w:gridSpan w:val="2"/>
              </w:tcPr>
            </w:tcPrChange>
          </w:tcPr>
          <w:p w14:paraId="03229D8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360" w:author="Adam Ludvig" w:date="2018-03-27T14:37:00Z">
              <w:tcPr>
                <w:tcW w:w="900" w:type="dxa"/>
                <w:gridSpan w:val="2"/>
              </w:tcPr>
            </w:tcPrChange>
          </w:tcPr>
          <w:p w14:paraId="6202B3A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61" w:author="Adam Ludvig" w:date="2018-03-27T14:37:00Z">
              <w:tcPr>
                <w:tcW w:w="720" w:type="dxa"/>
              </w:tcPr>
            </w:tcPrChange>
          </w:tcPr>
          <w:p w14:paraId="1CB36D4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62" w:author="Adam Ludvig" w:date="2018-03-27T14:37:00Z">
              <w:tcPr>
                <w:tcW w:w="810" w:type="dxa"/>
              </w:tcPr>
            </w:tcPrChange>
          </w:tcPr>
          <w:p w14:paraId="2A73030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637A8804" w14:textId="77777777" w:rsidTr="00874400">
        <w:tc>
          <w:tcPr>
            <w:tcW w:w="2412" w:type="dxa"/>
            <w:tcPrChange w:id="1363" w:author="Adam Ludvig" w:date="2018-03-27T14:37:00Z">
              <w:tcPr>
                <w:tcW w:w="2430" w:type="dxa"/>
              </w:tcPr>
            </w:tcPrChange>
          </w:tcPr>
          <w:p w14:paraId="00AB91F0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ForestUseSitCode</w:t>
            </w:r>
          </w:p>
        </w:tc>
        <w:tc>
          <w:tcPr>
            <w:tcW w:w="6379" w:type="dxa"/>
            <w:tcPrChange w:id="1364" w:author="Adam Ludvig" w:date="2018-03-27T14:37:00Z">
              <w:tcPr>
                <w:tcW w:w="6840" w:type="dxa"/>
              </w:tcPr>
            </w:tcPrChange>
          </w:tcPr>
          <w:p w14:paraId="510A63A7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use situation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ForestUseSituation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365" w:author="Adam Ludvig" w:date="2018-03-27T14:37:00Z">
              <w:tcPr>
                <w:tcW w:w="1170" w:type="dxa"/>
                <w:gridSpan w:val="2"/>
              </w:tcPr>
            </w:tcPrChange>
          </w:tcPr>
          <w:p w14:paraId="169DD1B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66" w:author="Adam Ludvig" w:date="2018-03-27T14:37:00Z">
              <w:tcPr>
                <w:tcW w:w="990" w:type="dxa"/>
                <w:gridSpan w:val="2"/>
              </w:tcPr>
            </w:tcPrChange>
          </w:tcPr>
          <w:p w14:paraId="3F841D5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367" w:author="Adam Ludvig" w:date="2018-03-27T14:37:00Z">
              <w:tcPr>
                <w:tcW w:w="900" w:type="dxa"/>
                <w:gridSpan w:val="2"/>
              </w:tcPr>
            </w:tcPrChange>
          </w:tcPr>
          <w:p w14:paraId="4A65AE93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368" w:author="Adam Ludvig" w:date="2018-03-27T14:37:00Z">
              <w:tcPr>
                <w:tcW w:w="720" w:type="dxa"/>
              </w:tcPr>
            </w:tcPrChange>
          </w:tcPr>
          <w:p w14:paraId="39E72AC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PrChange w:id="1369" w:author="Adam Ludvig" w:date="2018-03-27T14:37:00Z">
              <w:tcPr>
                <w:tcW w:w="810" w:type="dxa"/>
              </w:tcPr>
            </w:tcPrChange>
          </w:tcPr>
          <w:p w14:paraId="7461B57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69B48CA2" w14:textId="77777777" w:rsidTr="00874400">
        <w:tc>
          <w:tcPr>
            <w:tcW w:w="2412" w:type="dxa"/>
            <w:tcPrChange w:id="1370" w:author="Adam Ludvig" w:date="2018-03-27T14:37:00Z">
              <w:tcPr>
                <w:tcW w:w="2430" w:type="dxa"/>
              </w:tcPr>
            </w:tcPrChange>
          </w:tcPr>
          <w:p w14:paraId="16AEEFA4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ActorTypeCode</w:t>
            </w:r>
          </w:p>
        </w:tc>
        <w:tc>
          <w:tcPr>
            <w:tcW w:w="6379" w:type="dxa"/>
            <w:tcPrChange w:id="1371" w:author="Adam Ludvig" w:date="2018-03-27T14:37:00Z">
              <w:tcPr>
                <w:tcW w:w="6840" w:type="dxa"/>
              </w:tcPr>
            </w:tcPrChange>
          </w:tcPr>
          <w:p w14:paraId="502C2631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actor type (Ref. Table ForestActorType)</w:t>
            </w:r>
          </w:p>
        </w:tc>
        <w:tc>
          <w:tcPr>
            <w:tcW w:w="1417" w:type="dxa"/>
            <w:tcPrChange w:id="1372" w:author="Adam Ludvig" w:date="2018-03-27T14:37:00Z">
              <w:tcPr>
                <w:tcW w:w="1170" w:type="dxa"/>
                <w:gridSpan w:val="2"/>
              </w:tcPr>
            </w:tcPrChange>
          </w:tcPr>
          <w:p w14:paraId="48C207C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PrChange w:id="1373" w:author="Adam Ludvig" w:date="2018-03-27T14:37:00Z">
              <w:tcPr>
                <w:tcW w:w="990" w:type="dxa"/>
                <w:gridSpan w:val="2"/>
              </w:tcPr>
            </w:tcPrChange>
          </w:tcPr>
          <w:p w14:paraId="56B25A2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374" w:author="Adam Ludvig" w:date="2018-03-27T14:37:00Z">
              <w:tcPr>
                <w:tcW w:w="900" w:type="dxa"/>
                <w:gridSpan w:val="2"/>
              </w:tcPr>
            </w:tcPrChange>
          </w:tcPr>
          <w:p w14:paraId="13396EB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tcPrChange w:id="1375" w:author="Adam Ludvig" w:date="2018-03-27T14:37:00Z">
              <w:tcPr>
                <w:tcW w:w="720" w:type="dxa"/>
              </w:tcPr>
            </w:tcPrChange>
          </w:tcPr>
          <w:p w14:paraId="1D597FE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76" w:author="Adam Ludvig" w:date="2018-03-27T14:37:00Z">
              <w:tcPr>
                <w:tcW w:w="810" w:type="dxa"/>
              </w:tcPr>
            </w:tcPrChange>
          </w:tcPr>
          <w:p w14:paraId="0D8CB2D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0D881E16" w14:textId="77777777" w:rsidTr="00874400">
        <w:tc>
          <w:tcPr>
            <w:tcW w:w="2412" w:type="dxa"/>
            <w:tcPrChange w:id="1377" w:author="Adam Ludvig" w:date="2018-03-27T14:37:00Z">
              <w:tcPr>
                <w:tcW w:w="2430" w:type="dxa"/>
              </w:tcPr>
            </w:tcPrChange>
          </w:tcPr>
          <w:p w14:paraId="15ABC167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</w:t>
            </w:r>
          </w:p>
        </w:tc>
        <w:tc>
          <w:tcPr>
            <w:tcW w:w="6379" w:type="dxa"/>
            <w:tcPrChange w:id="1378" w:author="Adam Ludvig" w:date="2018-03-27T14:37:00Z">
              <w:tcPr>
                <w:tcW w:w="6840" w:type="dxa"/>
              </w:tcPr>
            </w:tcPrChange>
          </w:tcPr>
          <w:p w14:paraId="79275B50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Identifier of the actor </w:t>
            </w:r>
          </w:p>
        </w:tc>
        <w:tc>
          <w:tcPr>
            <w:tcW w:w="1417" w:type="dxa"/>
            <w:tcPrChange w:id="1379" w:author="Adam Ludvig" w:date="2018-03-27T14:37:00Z">
              <w:tcPr>
                <w:tcW w:w="1170" w:type="dxa"/>
                <w:gridSpan w:val="2"/>
              </w:tcPr>
            </w:tcPrChange>
          </w:tcPr>
          <w:p w14:paraId="75E7168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1380" w:author="Adam Ludvig" w:date="2018-03-27T14:37:00Z">
              <w:tcPr>
                <w:tcW w:w="990" w:type="dxa"/>
                <w:gridSpan w:val="2"/>
              </w:tcPr>
            </w:tcPrChange>
          </w:tcPr>
          <w:p w14:paraId="3D582CA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381" w:author="Adam Ludvig" w:date="2018-03-27T14:37:00Z">
              <w:tcPr>
                <w:tcW w:w="900" w:type="dxa"/>
                <w:gridSpan w:val="2"/>
              </w:tcPr>
            </w:tcPrChange>
          </w:tcPr>
          <w:p w14:paraId="7AB60D5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82" w:author="Adam Ludvig" w:date="2018-03-27T14:37:00Z">
              <w:tcPr>
                <w:tcW w:w="720" w:type="dxa"/>
              </w:tcPr>
            </w:tcPrChange>
          </w:tcPr>
          <w:p w14:paraId="352B649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83" w:author="Adam Ludvig" w:date="2018-03-27T14:37:00Z">
              <w:tcPr>
                <w:tcW w:w="810" w:type="dxa"/>
              </w:tcPr>
            </w:tcPrChange>
          </w:tcPr>
          <w:p w14:paraId="5CBE59C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9ADF6E3" w14:textId="77777777" w:rsidTr="00874400">
        <w:tc>
          <w:tcPr>
            <w:tcW w:w="2412" w:type="dxa"/>
            <w:tcPrChange w:id="1384" w:author="Adam Ludvig" w:date="2018-03-27T14:37:00Z">
              <w:tcPr>
                <w:tcW w:w="2430" w:type="dxa"/>
              </w:tcPr>
            </w:tcPrChange>
          </w:tcPr>
          <w:p w14:paraId="71B1C030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lastRenderedPageBreak/>
              <w:t>SiteCondCode</w:t>
            </w:r>
          </w:p>
        </w:tc>
        <w:tc>
          <w:tcPr>
            <w:tcW w:w="6379" w:type="dxa"/>
            <w:tcPrChange w:id="1385" w:author="Adam Ludvig" w:date="2018-03-27T14:37:00Z">
              <w:tcPr>
                <w:tcW w:w="6840" w:type="dxa"/>
              </w:tcPr>
            </w:tcPrChange>
          </w:tcPr>
          <w:p w14:paraId="4B26E666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site condition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SiteCondition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386" w:author="Adam Ludvig" w:date="2018-03-27T14:37:00Z">
              <w:tcPr>
                <w:tcW w:w="1170" w:type="dxa"/>
                <w:gridSpan w:val="2"/>
              </w:tcPr>
            </w:tcPrChange>
          </w:tcPr>
          <w:p w14:paraId="2E61C5B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87" w:author="Adam Ludvig" w:date="2018-03-27T14:37:00Z">
              <w:tcPr>
                <w:tcW w:w="990" w:type="dxa"/>
                <w:gridSpan w:val="2"/>
              </w:tcPr>
            </w:tcPrChange>
          </w:tcPr>
          <w:p w14:paraId="77EB2EE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850" w:type="dxa"/>
            <w:tcPrChange w:id="1388" w:author="Adam Ludvig" w:date="2018-03-27T14:37:00Z">
              <w:tcPr>
                <w:tcW w:w="900" w:type="dxa"/>
                <w:gridSpan w:val="2"/>
              </w:tcPr>
            </w:tcPrChange>
          </w:tcPr>
          <w:p w14:paraId="14737F4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89" w:author="Adam Ludvig" w:date="2018-03-27T14:37:00Z">
              <w:tcPr>
                <w:tcW w:w="720" w:type="dxa"/>
              </w:tcPr>
            </w:tcPrChange>
          </w:tcPr>
          <w:p w14:paraId="2DE6B08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90" w:author="Adam Ludvig" w:date="2018-03-27T14:37:00Z">
              <w:tcPr>
                <w:tcW w:w="810" w:type="dxa"/>
              </w:tcPr>
            </w:tcPrChange>
          </w:tcPr>
          <w:p w14:paraId="060E9D1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38A223F6" w14:textId="77777777" w:rsidTr="00874400">
        <w:tc>
          <w:tcPr>
            <w:tcW w:w="2412" w:type="dxa"/>
            <w:tcPrChange w:id="1391" w:author="Adam Ludvig" w:date="2018-03-27T14:37:00Z">
              <w:tcPr>
                <w:tcW w:w="2430" w:type="dxa"/>
              </w:tcPr>
            </w:tcPrChange>
          </w:tcPr>
          <w:p w14:paraId="7DF08200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PForestOrgCode</w:t>
            </w:r>
          </w:p>
        </w:tc>
        <w:tc>
          <w:tcPr>
            <w:tcW w:w="6379" w:type="dxa"/>
            <w:tcPrChange w:id="1392" w:author="Adam Ludvig" w:date="2018-03-27T14:37:00Z">
              <w:tcPr>
                <w:tcW w:w="6840" w:type="dxa"/>
              </w:tcPr>
            </w:tcPrChange>
          </w:tcPr>
          <w:p w14:paraId="0EB83A0E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plantation forest origin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393" w:author="Adam Ludvig" w:date="2018-03-27T14:37:00Z">
              <w:tcPr>
                <w:tcW w:w="1170" w:type="dxa"/>
                <w:gridSpan w:val="2"/>
              </w:tcPr>
            </w:tcPrChange>
          </w:tcPr>
          <w:p w14:paraId="4C97EEE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394" w:author="Adam Ludvig" w:date="2018-03-27T14:37:00Z">
              <w:tcPr>
                <w:tcW w:w="990" w:type="dxa"/>
                <w:gridSpan w:val="2"/>
              </w:tcPr>
            </w:tcPrChange>
          </w:tcPr>
          <w:p w14:paraId="7BB4AFC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395" w:author="Adam Ludvig" w:date="2018-03-27T14:37:00Z">
              <w:tcPr>
                <w:tcW w:w="900" w:type="dxa"/>
                <w:gridSpan w:val="2"/>
              </w:tcPr>
            </w:tcPrChange>
          </w:tcPr>
          <w:p w14:paraId="5DC8C81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396" w:author="Adam Ludvig" w:date="2018-03-27T14:37:00Z">
              <w:tcPr>
                <w:tcW w:w="720" w:type="dxa"/>
              </w:tcPr>
            </w:tcPrChange>
          </w:tcPr>
          <w:p w14:paraId="7AB160B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397" w:author="Adam Ludvig" w:date="2018-03-27T14:37:00Z">
              <w:tcPr>
                <w:tcW w:w="810" w:type="dxa"/>
              </w:tcPr>
            </w:tcPrChange>
          </w:tcPr>
          <w:p w14:paraId="01D7389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14E60FF5" w14:textId="77777777" w:rsidTr="00874400">
        <w:tc>
          <w:tcPr>
            <w:tcW w:w="2412" w:type="dxa"/>
            <w:tcPrChange w:id="1398" w:author="Adam Ludvig" w:date="2018-03-27T14:37:00Z">
              <w:tcPr>
                <w:tcW w:w="2430" w:type="dxa"/>
              </w:tcPr>
            </w:tcPrChange>
          </w:tcPr>
          <w:p w14:paraId="4DC2AC95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TreeSpecCode</w:t>
            </w:r>
          </w:p>
        </w:tc>
        <w:tc>
          <w:tcPr>
            <w:tcW w:w="6379" w:type="dxa"/>
            <w:tcPrChange w:id="1399" w:author="Adam Ludvig" w:date="2018-03-27T14:37:00Z">
              <w:tcPr>
                <w:tcW w:w="6840" w:type="dxa"/>
              </w:tcPr>
            </w:tcPrChange>
          </w:tcPr>
          <w:p w14:paraId="4063C086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tree specie (Ref. Table TreeSpecies</w:t>
            </w:r>
          </w:p>
        </w:tc>
        <w:tc>
          <w:tcPr>
            <w:tcW w:w="1417" w:type="dxa"/>
            <w:tcPrChange w:id="1400" w:author="Adam Ludvig" w:date="2018-03-27T14:37:00Z">
              <w:tcPr>
                <w:tcW w:w="1170" w:type="dxa"/>
                <w:gridSpan w:val="2"/>
              </w:tcPr>
            </w:tcPrChange>
          </w:tcPr>
          <w:p w14:paraId="4DDD99D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401" w:author="Adam Ludvig" w:date="2018-03-27T14:37:00Z">
              <w:tcPr>
                <w:tcW w:w="990" w:type="dxa"/>
                <w:gridSpan w:val="2"/>
              </w:tcPr>
            </w:tcPrChange>
          </w:tcPr>
          <w:p w14:paraId="496399A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850" w:type="dxa"/>
            <w:tcPrChange w:id="1402" w:author="Adam Ludvig" w:date="2018-03-27T14:37:00Z">
              <w:tcPr>
                <w:tcW w:w="900" w:type="dxa"/>
                <w:gridSpan w:val="2"/>
              </w:tcPr>
            </w:tcPrChange>
          </w:tcPr>
          <w:p w14:paraId="0D0B9A7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03" w:author="Adam Ludvig" w:date="2018-03-27T14:37:00Z">
              <w:tcPr>
                <w:tcW w:w="720" w:type="dxa"/>
              </w:tcPr>
            </w:tcPrChange>
          </w:tcPr>
          <w:p w14:paraId="1132143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810" w:type="dxa"/>
            <w:tcPrChange w:id="1404" w:author="Adam Ludvig" w:date="2018-03-27T14:37:00Z">
              <w:tcPr>
                <w:tcW w:w="810" w:type="dxa"/>
              </w:tcPr>
            </w:tcPrChange>
          </w:tcPr>
          <w:p w14:paraId="493F1A7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23B6C581" w14:textId="77777777" w:rsidTr="00874400">
        <w:tc>
          <w:tcPr>
            <w:tcW w:w="2412" w:type="dxa"/>
            <w:tcPrChange w:id="1405" w:author="Adam Ludvig" w:date="2018-03-27T14:37:00Z">
              <w:tcPr>
                <w:tcW w:w="2430" w:type="dxa"/>
              </w:tcPr>
            </w:tcPrChange>
          </w:tcPr>
          <w:p w14:paraId="506C3FA7" w14:textId="2DCFB9E8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</w:t>
            </w: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</w:p>
        </w:tc>
        <w:tc>
          <w:tcPr>
            <w:tcW w:w="6379" w:type="dxa"/>
            <w:tcPrChange w:id="1406" w:author="Adam Ludvig" w:date="2018-03-27T14:37:00Z">
              <w:tcPr>
                <w:tcW w:w="6840" w:type="dxa"/>
              </w:tcPr>
            </w:tcPrChange>
          </w:tcPr>
          <w:p w14:paraId="63D2C634" w14:textId="618D9210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</w:t>
            </w:r>
            <w:r>
              <w:rPr>
                <w:rFonts w:ascii="Arial" w:hAnsi="Arial" w:cs="Arial"/>
                <w:sz w:val="20"/>
                <w:szCs w:val="20"/>
              </w:rPr>
              <w:t>natural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forest origin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Ref.Table  N</w:t>
            </w:r>
            <w:r w:rsidRPr="00962584">
              <w:rPr>
                <w:rFonts w:ascii="Arial" w:hAnsi="Arial" w:cs="Arial"/>
                <w:sz w:val="20"/>
                <w:szCs w:val="20"/>
              </w:rPr>
              <w:t>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07" w:author="Adam Ludvig" w:date="2018-03-27T14:37:00Z">
              <w:tcPr>
                <w:tcW w:w="1170" w:type="dxa"/>
                <w:gridSpan w:val="2"/>
              </w:tcPr>
            </w:tcPrChange>
          </w:tcPr>
          <w:p w14:paraId="280A9F3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08" w:author="Adam Ludvig" w:date="2018-03-27T14:37:00Z">
              <w:tcPr>
                <w:tcW w:w="990" w:type="dxa"/>
                <w:gridSpan w:val="2"/>
              </w:tcPr>
            </w:tcPrChange>
          </w:tcPr>
          <w:p w14:paraId="3A8BEC0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09" w:author="Adam Ludvig" w:date="2018-03-27T14:37:00Z">
              <w:tcPr>
                <w:tcW w:w="900" w:type="dxa"/>
                <w:gridSpan w:val="2"/>
              </w:tcPr>
            </w:tcPrChange>
          </w:tcPr>
          <w:p w14:paraId="24E9E47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10" w:author="Adam Ludvig" w:date="2018-03-27T14:37:00Z">
              <w:tcPr>
                <w:tcW w:w="720" w:type="dxa"/>
              </w:tcPr>
            </w:tcPrChange>
          </w:tcPr>
          <w:p w14:paraId="3BED831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11" w:author="Adam Ludvig" w:date="2018-03-27T14:37:00Z">
              <w:tcPr>
                <w:tcW w:w="810" w:type="dxa"/>
              </w:tcPr>
            </w:tcPrChange>
          </w:tcPr>
          <w:p w14:paraId="21CBD4F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376AD5E7" w14:textId="77777777" w:rsidTr="00874400">
        <w:tc>
          <w:tcPr>
            <w:tcW w:w="2412" w:type="dxa"/>
            <w:tcPrChange w:id="1412" w:author="Adam Ludvig" w:date="2018-03-27T14:37:00Z">
              <w:tcPr>
                <w:tcW w:w="2430" w:type="dxa"/>
              </w:tcPr>
            </w:tcPrChange>
          </w:tcPr>
          <w:p w14:paraId="488A8079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LandUseCertCode</w:t>
            </w:r>
          </w:p>
        </w:tc>
        <w:tc>
          <w:tcPr>
            <w:tcW w:w="6379" w:type="dxa"/>
            <w:tcPrChange w:id="1413" w:author="Adam Ludvig" w:date="2018-03-27T14:37:00Z">
              <w:tcPr>
                <w:tcW w:w="6840" w:type="dxa"/>
              </w:tcPr>
            </w:tcPrChange>
          </w:tcPr>
          <w:p w14:paraId="046F774E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land use certificate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LandUseCertificate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14" w:author="Adam Ludvig" w:date="2018-03-27T14:37:00Z">
              <w:tcPr>
                <w:tcW w:w="1170" w:type="dxa"/>
                <w:gridSpan w:val="2"/>
              </w:tcPr>
            </w:tcPrChange>
          </w:tcPr>
          <w:p w14:paraId="43409A8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15" w:author="Adam Ludvig" w:date="2018-03-27T14:37:00Z">
              <w:tcPr>
                <w:tcW w:w="990" w:type="dxa"/>
                <w:gridSpan w:val="2"/>
              </w:tcPr>
            </w:tcPrChange>
          </w:tcPr>
          <w:p w14:paraId="20758A9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16" w:author="Adam Ludvig" w:date="2018-03-27T14:37:00Z">
              <w:tcPr>
                <w:tcW w:w="900" w:type="dxa"/>
                <w:gridSpan w:val="2"/>
              </w:tcPr>
            </w:tcPrChange>
          </w:tcPr>
          <w:p w14:paraId="58533A6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17" w:author="Adam Ludvig" w:date="2018-03-27T14:37:00Z">
              <w:tcPr>
                <w:tcW w:w="720" w:type="dxa"/>
              </w:tcPr>
            </w:tcPrChange>
          </w:tcPr>
          <w:p w14:paraId="0BF4FA1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18" w:author="Adam Ludvig" w:date="2018-03-27T14:37:00Z">
              <w:tcPr>
                <w:tcW w:w="810" w:type="dxa"/>
              </w:tcPr>
            </w:tcPrChange>
          </w:tcPr>
          <w:p w14:paraId="502BB27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44F882D" w14:textId="77777777" w:rsidTr="00874400">
        <w:tc>
          <w:tcPr>
            <w:tcW w:w="2412" w:type="dxa"/>
            <w:tcPrChange w:id="1419" w:author="Adam Ludvig" w:date="2018-03-27T14:37:00Z">
              <w:tcPr>
                <w:tcW w:w="2430" w:type="dxa"/>
              </w:tcPr>
            </w:tcPrChange>
          </w:tcPr>
          <w:p w14:paraId="619D327F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ConflictSitCode</w:t>
            </w:r>
          </w:p>
        </w:tc>
        <w:tc>
          <w:tcPr>
            <w:tcW w:w="6379" w:type="dxa"/>
            <w:tcPrChange w:id="1420" w:author="Adam Ludvig" w:date="2018-03-27T14:37:00Z">
              <w:tcPr>
                <w:tcW w:w="6840" w:type="dxa"/>
              </w:tcPr>
            </w:tcPrChange>
          </w:tcPr>
          <w:p w14:paraId="66A72573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conflicting situation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ConflictSituation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21" w:author="Adam Ludvig" w:date="2018-03-27T14:37:00Z">
              <w:tcPr>
                <w:tcW w:w="1170" w:type="dxa"/>
                <w:gridSpan w:val="2"/>
              </w:tcPr>
            </w:tcPrChange>
          </w:tcPr>
          <w:p w14:paraId="35549B8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22" w:author="Adam Ludvig" w:date="2018-03-27T14:37:00Z">
              <w:tcPr>
                <w:tcW w:w="990" w:type="dxa"/>
                <w:gridSpan w:val="2"/>
              </w:tcPr>
            </w:tcPrChange>
          </w:tcPr>
          <w:p w14:paraId="09DF28F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850" w:type="dxa"/>
            <w:tcPrChange w:id="1423" w:author="Adam Ludvig" w:date="2018-03-27T14:37:00Z">
              <w:tcPr>
                <w:tcW w:w="900" w:type="dxa"/>
                <w:gridSpan w:val="2"/>
              </w:tcPr>
            </w:tcPrChange>
          </w:tcPr>
          <w:p w14:paraId="51344C6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24" w:author="Adam Ludvig" w:date="2018-03-27T14:37:00Z">
              <w:tcPr>
                <w:tcW w:w="720" w:type="dxa"/>
              </w:tcPr>
            </w:tcPrChange>
          </w:tcPr>
          <w:p w14:paraId="5E64B54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25" w:author="Adam Ludvig" w:date="2018-03-27T14:37:00Z">
              <w:tcPr>
                <w:tcW w:w="810" w:type="dxa"/>
              </w:tcPr>
            </w:tcPrChange>
          </w:tcPr>
          <w:p w14:paraId="588A7FA3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46EC96F" w14:textId="77777777" w:rsidTr="00874400">
        <w:tc>
          <w:tcPr>
            <w:tcW w:w="2412" w:type="dxa"/>
            <w:tcPrChange w:id="1426" w:author="Adam Ludvig" w:date="2018-03-27T14:37:00Z">
              <w:tcPr>
                <w:tcW w:w="2430" w:type="dxa"/>
              </w:tcPr>
            </w:tcPrChange>
          </w:tcPr>
          <w:p w14:paraId="1A1D6917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PlantStateCode</w:t>
            </w:r>
          </w:p>
        </w:tc>
        <w:tc>
          <w:tcPr>
            <w:tcW w:w="6379" w:type="dxa"/>
            <w:tcPrChange w:id="1427" w:author="Adam Ludvig" w:date="2018-03-27T14:37:00Z">
              <w:tcPr>
                <w:tcW w:w="6840" w:type="dxa"/>
              </w:tcPr>
            </w:tcPrChange>
          </w:tcPr>
          <w:p w14:paraId="75554AD4" w14:textId="7777777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state of plantation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PlantationSate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417" w:type="dxa"/>
            <w:tcPrChange w:id="1428" w:author="Adam Ludvig" w:date="2018-03-27T14:37:00Z">
              <w:tcPr>
                <w:tcW w:w="1170" w:type="dxa"/>
                <w:gridSpan w:val="2"/>
              </w:tcPr>
            </w:tcPrChange>
          </w:tcPr>
          <w:p w14:paraId="64249F0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29" w:author="Adam Ludvig" w:date="2018-03-27T14:37:00Z">
              <w:tcPr>
                <w:tcW w:w="990" w:type="dxa"/>
                <w:gridSpan w:val="2"/>
              </w:tcPr>
            </w:tcPrChange>
          </w:tcPr>
          <w:p w14:paraId="6BF68F4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30" w:author="Adam Ludvig" w:date="2018-03-27T14:37:00Z">
              <w:tcPr>
                <w:tcW w:w="900" w:type="dxa"/>
                <w:gridSpan w:val="2"/>
              </w:tcPr>
            </w:tcPrChange>
          </w:tcPr>
          <w:p w14:paraId="6CE2D98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31" w:author="Adam Ludvig" w:date="2018-03-27T14:37:00Z">
              <w:tcPr>
                <w:tcW w:w="720" w:type="dxa"/>
              </w:tcPr>
            </w:tcPrChange>
          </w:tcPr>
          <w:p w14:paraId="55BEED8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32" w:author="Adam Ludvig" w:date="2018-03-27T14:37:00Z">
              <w:tcPr>
                <w:tcW w:w="810" w:type="dxa"/>
              </w:tcPr>
            </w:tcPrChange>
          </w:tcPr>
          <w:p w14:paraId="18AB086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18E5B23" w14:textId="77777777" w:rsidTr="00874400">
        <w:tc>
          <w:tcPr>
            <w:tcW w:w="2412" w:type="dxa"/>
            <w:tcPrChange w:id="1433" w:author="Adam Ludvig" w:date="2018-03-27T14:37:00Z">
              <w:tcPr>
                <w:tcW w:w="2430" w:type="dxa"/>
              </w:tcPr>
            </w:tcPrChange>
          </w:tcPr>
          <w:p w14:paraId="7ED2AF87" w14:textId="2C164599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ForestTypeCode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34" w:author="Adam Ludvig" w:date="2018-03-27T14:37:00Z">
              <w:tcPr>
                <w:tcW w:w="6840" w:type="dxa"/>
              </w:tcPr>
            </w:tcPrChange>
          </w:tcPr>
          <w:p w14:paraId="73A4D656" w14:textId="52B97455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forest type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ForestType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35" w:author="Adam Ludvig" w:date="2018-03-27T14:37:00Z">
              <w:tcPr>
                <w:tcW w:w="1170" w:type="dxa"/>
                <w:gridSpan w:val="2"/>
              </w:tcPr>
            </w:tcPrChange>
          </w:tcPr>
          <w:p w14:paraId="15BF8AA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36" w:author="Adam Ludvig" w:date="2018-03-27T14:37:00Z">
              <w:tcPr>
                <w:tcW w:w="990" w:type="dxa"/>
                <w:gridSpan w:val="2"/>
              </w:tcPr>
            </w:tcPrChange>
          </w:tcPr>
          <w:p w14:paraId="70378B7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850" w:type="dxa"/>
            <w:tcPrChange w:id="1437" w:author="Adam Ludvig" w:date="2018-03-27T14:37:00Z">
              <w:tcPr>
                <w:tcW w:w="900" w:type="dxa"/>
                <w:gridSpan w:val="2"/>
              </w:tcPr>
            </w:tcPrChange>
          </w:tcPr>
          <w:p w14:paraId="1DEE9A7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38" w:author="Adam Ludvig" w:date="2018-03-27T14:37:00Z">
              <w:tcPr>
                <w:tcW w:w="720" w:type="dxa"/>
              </w:tcPr>
            </w:tcPrChange>
          </w:tcPr>
          <w:p w14:paraId="65A99F3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39" w:author="Adam Ludvig" w:date="2018-03-27T14:37:00Z">
              <w:tcPr>
                <w:tcW w:w="810" w:type="dxa"/>
              </w:tcPr>
            </w:tcPrChange>
          </w:tcPr>
          <w:p w14:paraId="374E4A8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E8755C" w14:paraId="08BCC60E" w14:textId="77777777" w:rsidTr="00874400">
        <w:tc>
          <w:tcPr>
            <w:tcW w:w="2412" w:type="dxa"/>
            <w:tcPrChange w:id="1440" w:author="Adam Ludvig" w:date="2018-03-27T14:37:00Z">
              <w:tcPr>
                <w:tcW w:w="2430" w:type="dxa"/>
              </w:tcPr>
            </w:tcPrChange>
          </w:tcPr>
          <w:p w14:paraId="5D4B20BC" w14:textId="6D78DA24" w:rsidR="004A3B88" w:rsidRPr="00E8755C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F365EC">
              <w:rPr>
                <w:rFonts w:ascii="Arial" w:hAnsi="Arial" w:cs="Arial"/>
                <w:sz w:val="20"/>
                <w:szCs w:val="20"/>
              </w:rPr>
              <w:t>ForestFuncSubCode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41" w:author="Adam Ludvig" w:date="2018-03-27T14:37:00Z">
              <w:tcPr>
                <w:tcW w:w="6840" w:type="dxa"/>
              </w:tcPr>
            </w:tcPrChange>
          </w:tcPr>
          <w:p w14:paraId="2633B007" w14:textId="7F7209D2" w:rsidR="004A3B88" w:rsidRPr="00E8755C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>
              <w:rPr>
                <w:rFonts w:ascii="Arial" w:hAnsi="Arial" w:cs="Arial"/>
                <w:sz w:val="20"/>
                <w:szCs w:val="20"/>
              </w:rPr>
              <w:t>of the forest function, sub-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class  after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change occured (Ref. Table ForestFunction)</w:t>
            </w:r>
          </w:p>
        </w:tc>
        <w:tc>
          <w:tcPr>
            <w:tcW w:w="1417" w:type="dxa"/>
            <w:tcPrChange w:id="1442" w:author="Adam Ludvig" w:date="2018-03-27T14:37:00Z">
              <w:tcPr>
                <w:tcW w:w="1170" w:type="dxa"/>
                <w:gridSpan w:val="2"/>
              </w:tcPr>
            </w:tcPrChange>
          </w:tcPr>
          <w:p w14:paraId="27F4CD51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43" w:author="Adam Ludvig" w:date="2018-03-27T14:37:00Z">
              <w:tcPr>
                <w:tcW w:w="990" w:type="dxa"/>
                <w:gridSpan w:val="2"/>
              </w:tcPr>
            </w:tcPrChange>
          </w:tcPr>
          <w:p w14:paraId="75756EEB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44" w:author="Adam Ludvig" w:date="2018-03-27T14:37:00Z">
              <w:tcPr>
                <w:tcW w:w="900" w:type="dxa"/>
                <w:gridSpan w:val="2"/>
              </w:tcPr>
            </w:tcPrChange>
          </w:tcPr>
          <w:p w14:paraId="352D2D0D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45" w:author="Adam Ludvig" w:date="2018-03-27T14:37:00Z">
              <w:tcPr>
                <w:tcW w:w="720" w:type="dxa"/>
              </w:tcPr>
            </w:tcPrChange>
          </w:tcPr>
          <w:p w14:paraId="212612FB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46" w:author="Adam Ludvig" w:date="2018-03-27T14:37:00Z">
              <w:tcPr>
                <w:tcW w:w="810" w:type="dxa"/>
              </w:tcPr>
            </w:tcPrChange>
          </w:tcPr>
          <w:p w14:paraId="4CB2F70F" w14:textId="77777777" w:rsidR="004A3B88" w:rsidRPr="00E8755C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4A3B88" w:rsidRPr="00962584" w14:paraId="6EB5093E" w14:textId="77777777" w:rsidTr="00874400">
        <w:tc>
          <w:tcPr>
            <w:tcW w:w="2412" w:type="dxa"/>
            <w:tcPrChange w:id="1447" w:author="Adam Ludvig" w:date="2018-03-27T14:37:00Z">
              <w:tcPr>
                <w:tcW w:w="2430" w:type="dxa"/>
              </w:tcPr>
            </w:tcPrChange>
          </w:tcPr>
          <w:p w14:paraId="4D06C520" w14:textId="505595EE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48" w:author="Adam Ludvig" w:date="2018-03-27T14:37:00Z">
              <w:tcPr>
                <w:tcW w:w="6840" w:type="dxa"/>
              </w:tcPr>
            </w:tcPrChange>
          </w:tcPr>
          <w:p w14:paraId="17C545C1" w14:textId="37004E9C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forest origin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49" w:author="Adam Ludvig" w:date="2018-03-27T14:37:00Z">
              <w:tcPr>
                <w:tcW w:w="1170" w:type="dxa"/>
                <w:gridSpan w:val="2"/>
              </w:tcPr>
            </w:tcPrChange>
          </w:tcPr>
          <w:p w14:paraId="0611AA8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50" w:author="Adam Ludvig" w:date="2018-03-27T14:37:00Z">
              <w:tcPr>
                <w:tcW w:w="990" w:type="dxa"/>
                <w:gridSpan w:val="2"/>
              </w:tcPr>
            </w:tcPrChange>
          </w:tcPr>
          <w:p w14:paraId="6EC78D0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51" w:author="Adam Ludvig" w:date="2018-03-27T14:37:00Z">
              <w:tcPr>
                <w:tcW w:w="900" w:type="dxa"/>
                <w:gridSpan w:val="2"/>
              </w:tcPr>
            </w:tcPrChange>
          </w:tcPr>
          <w:p w14:paraId="78792D4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52" w:author="Adam Ludvig" w:date="2018-03-27T14:37:00Z">
              <w:tcPr>
                <w:tcW w:w="720" w:type="dxa"/>
              </w:tcPr>
            </w:tcPrChange>
          </w:tcPr>
          <w:p w14:paraId="5BCB462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53" w:author="Adam Ludvig" w:date="2018-03-27T14:37:00Z">
              <w:tcPr>
                <w:tcW w:w="810" w:type="dxa"/>
              </w:tcPr>
            </w:tcPrChange>
          </w:tcPr>
          <w:p w14:paraId="204E162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4426FF0D" w14:textId="77777777" w:rsidTr="00874400">
        <w:tc>
          <w:tcPr>
            <w:tcW w:w="2412" w:type="dxa"/>
            <w:tcPrChange w:id="1454" w:author="Adam Ludvig" w:date="2018-03-27T14:37:00Z">
              <w:tcPr>
                <w:tcW w:w="2430" w:type="dxa"/>
              </w:tcPr>
            </w:tcPrChange>
          </w:tcPr>
          <w:p w14:paraId="3230945F" w14:textId="7E65B93A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ForestUseSitCode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55" w:author="Adam Ludvig" w:date="2018-03-27T14:37:00Z">
              <w:tcPr>
                <w:tcW w:w="6840" w:type="dxa"/>
              </w:tcPr>
            </w:tcPrChange>
          </w:tcPr>
          <w:p w14:paraId="0CB8DC4D" w14:textId="4FDEEC55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forest use situation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ForestUseSituation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56" w:author="Adam Ludvig" w:date="2018-03-27T14:37:00Z">
              <w:tcPr>
                <w:tcW w:w="1170" w:type="dxa"/>
                <w:gridSpan w:val="2"/>
              </w:tcPr>
            </w:tcPrChange>
          </w:tcPr>
          <w:p w14:paraId="2AE83D0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57" w:author="Adam Ludvig" w:date="2018-03-27T14:37:00Z">
              <w:tcPr>
                <w:tcW w:w="990" w:type="dxa"/>
                <w:gridSpan w:val="2"/>
              </w:tcPr>
            </w:tcPrChange>
          </w:tcPr>
          <w:p w14:paraId="2A7930B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58" w:author="Adam Ludvig" w:date="2018-03-27T14:37:00Z">
              <w:tcPr>
                <w:tcW w:w="900" w:type="dxa"/>
                <w:gridSpan w:val="2"/>
              </w:tcPr>
            </w:tcPrChange>
          </w:tcPr>
          <w:p w14:paraId="064DF4A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41" w:type="dxa"/>
            <w:tcPrChange w:id="1459" w:author="Adam Ludvig" w:date="2018-03-27T14:37:00Z">
              <w:tcPr>
                <w:tcW w:w="720" w:type="dxa"/>
              </w:tcPr>
            </w:tcPrChange>
          </w:tcPr>
          <w:p w14:paraId="77AEA7C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PrChange w:id="1460" w:author="Adam Ludvig" w:date="2018-03-27T14:37:00Z">
              <w:tcPr>
                <w:tcW w:w="810" w:type="dxa"/>
              </w:tcPr>
            </w:tcPrChange>
          </w:tcPr>
          <w:p w14:paraId="0266FDE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2D2CD5E4" w14:textId="77777777" w:rsidTr="00874400">
        <w:tc>
          <w:tcPr>
            <w:tcW w:w="2412" w:type="dxa"/>
            <w:tcPrChange w:id="1461" w:author="Adam Ludvig" w:date="2018-03-27T14:37:00Z">
              <w:tcPr>
                <w:tcW w:w="2430" w:type="dxa"/>
              </w:tcPr>
            </w:tcPrChange>
          </w:tcPr>
          <w:p w14:paraId="27136CCB" w14:textId="1F7FEA3F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ActorTypeCode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62" w:author="Adam Ludvig" w:date="2018-03-27T14:37:00Z">
              <w:tcPr>
                <w:tcW w:w="6840" w:type="dxa"/>
              </w:tcPr>
            </w:tcPrChange>
          </w:tcPr>
          <w:p w14:paraId="2F4174C6" w14:textId="5E190CE6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actor type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(Ref. Table ForestActorType)</w:t>
            </w:r>
          </w:p>
        </w:tc>
        <w:tc>
          <w:tcPr>
            <w:tcW w:w="1417" w:type="dxa"/>
            <w:tcPrChange w:id="1463" w:author="Adam Ludvig" w:date="2018-03-27T14:37:00Z">
              <w:tcPr>
                <w:tcW w:w="1170" w:type="dxa"/>
                <w:gridSpan w:val="2"/>
              </w:tcPr>
            </w:tcPrChange>
          </w:tcPr>
          <w:p w14:paraId="7D299F4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PrChange w:id="1464" w:author="Adam Ludvig" w:date="2018-03-27T14:37:00Z">
              <w:tcPr>
                <w:tcW w:w="990" w:type="dxa"/>
                <w:gridSpan w:val="2"/>
              </w:tcPr>
            </w:tcPrChange>
          </w:tcPr>
          <w:p w14:paraId="40D04E5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465" w:author="Adam Ludvig" w:date="2018-03-27T14:37:00Z">
              <w:tcPr>
                <w:tcW w:w="900" w:type="dxa"/>
                <w:gridSpan w:val="2"/>
              </w:tcPr>
            </w:tcPrChange>
          </w:tcPr>
          <w:p w14:paraId="125A610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tcPrChange w:id="1466" w:author="Adam Ludvig" w:date="2018-03-27T14:37:00Z">
              <w:tcPr>
                <w:tcW w:w="720" w:type="dxa"/>
              </w:tcPr>
            </w:tcPrChange>
          </w:tcPr>
          <w:p w14:paraId="304857CE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67" w:author="Adam Ludvig" w:date="2018-03-27T14:37:00Z">
              <w:tcPr>
                <w:tcW w:w="810" w:type="dxa"/>
              </w:tcPr>
            </w:tcPrChange>
          </w:tcPr>
          <w:p w14:paraId="625D37A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D92805F" w14:textId="77777777" w:rsidTr="00874400">
        <w:tc>
          <w:tcPr>
            <w:tcW w:w="2412" w:type="dxa"/>
            <w:tcPrChange w:id="1468" w:author="Adam Ludvig" w:date="2018-03-27T14:37:00Z">
              <w:tcPr>
                <w:tcW w:w="2430" w:type="dxa"/>
              </w:tcPr>
            </w:tcPrChange>
          </w:tcPr>
          <w:p w14:paraId="1991025C" w14:textId="54D9E55D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ActorID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69" w:author="Adam Ludvig" w:date="2018-03-27T14:37:00Z">
              <w:tcPr>
                <w:tcW w:w="6840" w:type="dxa"/>
              </w:tcPr>
            </w:tcPrChange>
          </w:tcPr>
          <w:p w14:paraId="6B144881" w14:textId="57A48D29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Identifier of the 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change occured</w:t>
            </w:r>
          </w:p>
        </w:tc>
        <w:tc>
          <w:tcPr>
            <w:tcW w:w="1417" w:type="dxa"/>
            <w:tcPrChange w:id="1470" w:author="Adam Ludvig" w:date="2018-03-27T14:37:00Z">
              <w:tcPr>
                <w:tcW w:w="1170" w:type="dxa"/>
                <w:gridSpan w:val="2"/>
              </w:tcPr>
            </w:tcPrChange>
          </w:tcPr>
          <w:p w14:paraId="042E68D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  <w:tcPrChange w:id="1471" w:author="Adam Ludvig" w:date="2018-03-27T14:37:00Z">
              <w:tcPr>
                <w:tcW w:w="990" w:type="dxa"/>
                <w:gridSpan w:val="2"/>
              </w:tcPr>
            </w:tcPrChange>
          </w:tcPr>
          <w:p w14:paraId="0378A9D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472" w:author="Adam Ludvig" w:date="2018-03-27T14:37:00Z">
              <w:tcPr>
                <w:tcW w:w="900" w:type="dxa"/>
                <w:gridSpan w:val="2"/>
              </w:tcPr>
            </w:tcPrChange>
          </w:tcPr>
          <w:p w14:paraId="47187D9D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73" w:author="Adam Ludvig" w:date="2018-03-27T14:37:00Z">
              <w:tcPr>
                <w:tcW w:w="720" w:type="dxa"/>
              </w:tcPr>
            </w:tcPrChange>
          </w:tcPr>
          <w:p w14:paraId="1197C81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74" w:author="Adam Ludvig" w:date="2018-03-27T14:37:00Z">
              <w:tcPr>
                <w:tcW w:w="810" w:type="dxa"/>
              </w:tcPr>
            </w:tcPrChange>
          </w:tcPr>
          <w:p w14:paraId="06E36B2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7C00AFC3" w14:textId="77777777" w:rsidTr="00874400">
        <w:tc>
          <w:tcPr>
            <w:tcW w:w="2412" w:type="dxa"/>
            <w:tcPrChange w:id="1475" w:author="Adam Ludvig" w:date="2018-03-27T14:37:00Z">
              <w:tcPr>
                <w:tcW w:w="2430" w:type="dxa"/>
              </w:tcPr>
            </w:tcPrChange>
          </w:tcPr>
          <w:p w14:paraId="5853A81C" w14:textId="4640FC6C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SiteCondCode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76" w:author="Adam Ludvig" w:date="2018-03-27T14:37:00Z">
              <w:tcPr>
                <w:tcW w:w="6840" w:type="dxa"/>
              </w:tcPr>
            </w:tcPrChange>
          </w:tcPr>
          <w:p w14:paraId="1C650DB8" w14:textId="0DFA48DE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Code of the site condition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SiteCondition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77" w:author="Adam Ludvig" w:date="2018-03-27T14:37:00Z">
              <w:tcPr>
                <w:tcW w:w="1170" w:type="dxa"/>
                <w:gridSpan w:val="2"/>
              </w:tcPr>
            </w:tcPrChange>
          </w:tcPr>
          <w:p w14:paraId="6BCC139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78" w:author="Adam Ludvig" w:date="2018-03-27T14:37:00Z">
              <w:tcPr>
                <w:tcW w:w="990" w:type="dxa"/>
                <w:gridSpan w:val="2"/>
              </w:tcPr>
            </w:tcPrChange>
          </w:tcPr>
          <w:p w14:paraId="0F19BB6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850" w:type="dxa"/>
            <w:tcPrChange w:id="1479" w:author="Adam Ludvig" w:date="2018-03-27T14:37:00Z">
              <w:tcPr>
                <w:tcW w:w="900" w:type="dxa"/>
                <w:gridSpan w:val="2"/>
              </w:tcPr>
            </w:tcPrChange>
          </w:tcPr>
          <w:p w14:paraId="6937A6B3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80" w:author="Adam Ludvig" w:date="2018-03-27T14:37:00Z">
              <w:tcPr>
                <w:tcW w:w="720" w:type="dxa"/>
              </w:tcPr>
            </w:tcPrChange>
          </w:tcPr>
          <w:p w14:paraId="17030F0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81" w:author="Adam Ludvig" w:date="2018-03-27T14:37:00Z">
              <w:tcPr>
                <w:tcW w:w="810" w:type="dxa"/>
              </w:tcPr>
            </w:tcPrChange>
          </w:tcPr>
          <w:p w14:paraId="6B64258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08F58A8C" w14:textId="77777777" w:rsidTr="00874400">
        <w:tc>
          <w:tcPr>
            <w:tcW w:w="2412" w:type="dxa"/>
            <w:tcPrChange w:id="1482" w:author="Adam Ludvig" w:date="2018-03-27T14:37:00Z">
              <w:tcPr>
                <w:tcW w:w="2430" w:type="dxa"/>
              </w:tcPr>
            </w:tcPrChange>
          </w:tcPr>
          <w:p w14:paraId="4163D8A1" w14:textId="6BDB61DF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PForestOrgCode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83" w:author="Adam Ludvig" w:date="2018-03-27T14:37:00Z">
              <w:tcPr>
                <w:tcW w:w="6840" w:type="dxa"/>
              </w:tcPr>
            </w:tcPrChange>
          </w:tcPr>
          <w:p w14:paraId="2E7A7E04" w14:textId="455667C6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plantation forest origin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84" w:author="Adam Ludvig" w:date="2018-03-27T14:37:00Z">
              <w:tcPr>
                <w:tcW w:w="1170" w:type="dxa"/>
                <w:gridSpan w:val="2"/>
              </w:tcPr>
            </w:tcPrChange>
          </w:tcPr>
          <w:p w14:paraId="2C413E0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85" w:author="Adam Ludvig" w:date="2018-03-27T14:37:00Z">
              <w:tcPr>
                <w:tcW w:w="990" w:type="dxa"/>
                <w:gridSpan w:val="2"/>
              </w:tcPr>
            </w:tcPrChange>
          </w:tcPr>
          <w:p w14:paraId="5DF4DBC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486" w:author="Adam Ludvig" w:date="2018-03-27T14:37:00Z">
              <w:tcPr>
                <w:tcW w:w="900" w:type="dxa"/>
                <w:gridSpan w:val="2"/>
              </w:tcPr>
            </w:tcPrChange>
          </w:tcPr>
          <w:p w14:paraId="159FF6E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87" w:author="Adam Ludvig" w:date="2018-03-27T14:37:00Z">
              <w:tcPr>
                <w:tcW w:w="720" w:type="dxa"/>
              </w:tcPr>
            </w:tcPrChange>
          </w:tcPr>
          <w:p w14:paraId="34CEAED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488" w:author="Adam Ludvig" w:date="2018-03-27T14:37:00Z">
              <w:tcPr>
                <w:tcW w:w="810" w:type="dxa"/>
              </w:tcPr>
            </w:tcPrChange>
          </w:tcPr>
          <w:p w14:paraId="7816422C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6AD6BC0B" w14:textId="77777777" w:rsidTr="00874400">
        <w:tc>
          <w:tcPr>
            <w:tcW w:w="2412" w:type="dxa"/>
            <w:tcPrChange w:id="1489" w:author="Adam Ludvig" w:date="2018-03-27T14:37:00Z">
              <w:tcPr>
                <w:tcW w:w="2430" w:type="dxa"/>
              </w:tcPr>
            </w:tcPrChange>
          </w:tcPr>
          <w:p w14:paraId="4ED0DA60" w14:textId="5A46A597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TreeSpecCode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90" w:author="Adam Ludvig" w:date="2018-03-27T14:37:00Z">
              <w:tcPr>
                <w:tcW w:w="6840" w:type="dxa"/>
              </w:tcPr>
            </w:tcPrChange>
          </w:tcPr>
          <w:p w14:paraId="3D567396" w14:textId="5B737BCD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tree specie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(Ref. Table TreeSpecies</w:t>
            </w:r>
          </w:p>
        </w:tc>
        <w:tc>
          <w:tcPr>
            <w:tcW w:w="1417" w:type="dxa"/>
            <w:tcPrChange w:id="1491" w:author="Adam Ludvig" w:date="2018-03-27T14:37:00Z">
              <w:tcPr>
                <w:tcW w:w="1170" w:type="dxa"/>
                <w:gridSpan w:val="2"/>
              </w:tcPr>
            </w:tcPrChange>
          </w:tcPr>
          <w:p w14:paraId="389D0BB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  <w:tcPrChange w:id="1492" w:author="Adam Ludvig" w:date="2018-03-27T14:37:00Z">
              <w:tcPr>
                <w:tcW w:w="990" w:type="dxa"/>
                <w:gridSpan w:val="2"/>
              </w:tcPr>
            </w:tcPrChange>
          </w:tcPr>
          <w:p w14:paraId="7BD8787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850" w:type="dxa"/>
            <w:tcPrChange w:id="1493" w:author="Adam Ludvig" w:date="2018-03-27T14:37:00Z">
              <w:tcPr>
                <w:tcW w:w="900" w:type="dxa"/>
                <w:gridSpan w:val="2"/>
              </w:tcPr>
            </w:tcPrChange>
          </w:tcPr>
          <w:p w14:paraId="3A91BA5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494" w:author="Adam Ludvig" w:date="2018-03-27T14:37:00Z">
              <w:tcPr>
                <w:tcW w:w="720" w:type="dxa"/>
              </w:tcPr>
            </w:tcPrChange>
          </w:tcPr>
          <w:p w14:paraId="03A7022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810" w:type="dxa"/>
            <w:tcPrChange w:id="1495" w:author="Adam Ludvig" w:date="2018-03-27T14:37:00Z">
              <w:tcPr>
                <w:tcW w:w="810" w:type="dxa"/>
              </w:tcPr>
            </w:tcPrChange>
          </w:tcPr>
          <w:p w14:paraId="390AB53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1FED1E71" w14:textId="77777777" w:rsidTr="00874400">
        <w:tc>
          <w:tcPr>
            <w:tcW w:w="2412" w:type="dxa"/>
            <w:tcPrChange w:id="1496" w:author="Adam Ludvig" w:date="2018-03-27T14:37:00Z">
              <w:tcPr>
                <w:tcW w:w="2430" w:type="dxa"/>
              </w:tcPr>
            </w:tcPrChange>
          </w:tcPr>
          <w:p w14:paraId="4AF8F39F" w14:textId="634B7C2D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</w:t>
            </w:r>
            <w:r w:rsidRPr="00962584">
              <w:rPr>
                <w:rFonts w:ascii="Arial" w:hAnsi="Arial" w:cs="Arial"/>
                <w:sz w:val="20"/>
                <w:szCs w:val="20"/>
              </w:rPr>
              <w:t>ForestOrgCode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497" w:author="Adam Ludvig" w:date="2018-03-27T14:37:00Z">
              <w:tcPr>
                <w:tcW w:w="6840" w:type="dxa"/>
              </w:tcPr>
            </w:tcPrChange>
          </w:tcPr>
          <w:p w14:paraId="4BA6FDE4" w14:textId="46780735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</w:t>
            </w:r>
            <w:r>
              <w:rPr>
                <w:rFonts w:ascii="Arial" w:hAnsi="Arial" w:cs="Arial"/>
                <w:sz w:val="20"/>
                <w:szCs w:val="20"/>
              </w:rPr>
              <w:t>natural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forest origin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change occured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Ref.Table  N</w:t>
            </w:r>
            <w:r w:rsidRPr="00962584">
              <w:rPr>
                <w:rFonts w:ascii="Arial" w:hAnsi="Arial" w:cs="Arial"/>
                <w:sz w:val="20"/>
                <w:szCs w:val="20"/>
              </w:rPr>
              <w:t>ForestOrigin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498" w:author="Adam Ludvig" w:date="2018-03-27T14:37:00Z">
              <w:tcPr>
                <w:tcW w:w="1170" w:type="dxa"/>
                <w:gridSpan w:val="2"/>
              </w:tcPr>
            </w:tcPrChange>
          </w:tcPr>
          <w:p w14:paraId="6066F99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499" w:author="Adam Ludvig" w:date="2018-03-27T14:37:00Z">
              <w:tcPr>
                <w:tcW w:w="990" w:type="dxa"/>
                <w:gridSpan w:val="2"/>
              </w:tcPr>
            </w:tcPrChange>
          </w:tcPr>
          <w:p w14:paraId="6981963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500" w:author="Adam Ludvig" w:date="2018-03-27T14:37:00Z">
              <w:tcPr>
                <w:tcW w:w="900" w:type="dxa"/>
                <w:gridSpan w:val="2"/>
              </w:tcPr>
            </w:tcPrChange>
          </w:tcPr>
          <w:p w14:paraId="2B6D2BC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501" w:author="Adam Ludvig" w:date="2018-03-27T14:37:00Z">
              <w:tcPr>
                <w:tcW w:w="720" w:type="dxa"/>
              </w:tcPr>
            </w:tcPrChange>
          </w:tcPr>
          <w:p w14:paraId="1634482F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502" w:author="Adam Ludvig" w:date="2018-03-27T14:37:00Z">
              <w:tcPr>
                <w:tcW w:w="810" w:type="dxa"/>
              </w:tcPr>
            </w:tcPrChange>
          </w:tcPr>
          <w:p w14:paraId="6EC1E7F9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0EDE798F" w14:textId="77777777" w:rsidTr="00874400">
        <w:tc>
          <w:tcPr>
            <w:tcW w:w="2412" w:type="dxa"/>
            <w:tcPrChange w:id="1503" w:author="Adam Ludvig" w:date="2018-03-27T14:37:00Z">
              <w:tcPr>
                <w:tcW w:w="2430" w:type="dxa"/>
              </w:tcPr>
            </w:tcPrChange>
          </w:tcPr>
          <w:p w14:paraId="66B58694" w14:textId="61E7C0E2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LandUseCertCode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504" w:author="Adam Ludvig" w:date="2018-03-27T14:37:00Z">
              <w:tcPr>
                <w:tcW w:w="6840" w:type="dxa"/>
              </w:tcPr>
            </w:tcPrChange>
          </w:tcPr>
          <w:p w14:paraId="5CF8B813" w14:textId="337BD922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land use certificate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LandUseCertificate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505" w:author="Adam Ludvig" w:date="2018-03-27T14:37:00Z">
              <w:tcPr>
                <w:tcW w:w="1170" w:type="dxa"/>
                <w:gridSpan w:val="2"/>
              </w:tcPr>
            </w:tcPrChange>
          </w:tcPr>
          <w:p w14:paraId="4CBAA8B6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506" w:author="Adam Ludvig" w:date="2018-03-27T14:37:00Z">
              <w:tcPr>
                <w:tcW w:w="990" w:type="dxa"/>
                <w:gridSpan w:val="2"/>
              </w:tcPr>
            </w:tcPrChange>
          </w:tcPr>
          <w:p w14:paraId="2FE738F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507" w:author="Adam Ludvig" w:date="2018-03-27T14:37:00Z">
              <w:tcPr>
                <w:tcW w:w="900" w:type="dxa"/>
                <w:gridSpan w:val="2"/>
              </w:tcPr>
            </w:tcPrChange>
          </w:tcPr>
          <w:p w14:paraId="5481365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508" w:author="Adam Ludvig" w:date="2018-03-27T14:37:00Z">
              <w:tcPr>
                <w:tcW w:w="720" w:type="dxa"/>
              </w:tcPr>
            </w:tcPrChange>
          </w:tcPr>
          <w:p w14:paraId="7C0DB26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509" w:author="Adam Ludvig" w:date="2018-03-27T14:37:00Z">
              <w:tcPr>
                <w:tcW w:w="810" w:type="dxa"/>
              </w:tcPr>
            </w:tcPrChange>
          </w:tcPr>
          <w:p w14:paraId="3482896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E50DA6C" w14:textId="77777777" w:rsidTr="00874400">
        <w:tc>
          <w:tcPr>
            <w:tcW w:w="2412" w:type="dxa"/>
            <w:tcPrChange w:id="1510" w:author="Adam Ludvig" w:date="2018-03-27T14:37:00Z">
              <w:tcPr>
                <w:tcW w:w="2430" w:type="dxa"/>
              </w:tcPr>
            </w:tcPrChange>
          </w:tcPr>
          <w:p w14:paraId="07EA1275" w14:textId="12DF8595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ConflictSitCode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511" w:author="Adam Ludvig" w:date="2018-03-27T14:37:00Z">
              <w:tcPr>
                <w:tcW w:w="6840" w:type="dxa"/>
              </w:tcPr>
            </w:tcPrChange>
          </w:tcPr>
          <w:p w14:paraId="39D2CC20" w14:textId="5903A1FE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conflicting situation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ConflictSituation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tcPrChange w:id="1512" w:author="Adam Ludvig" w:date="2018-03-27T14:37:00Z">
              <w:tcPr>
                <w:tcW w:w="1170" w:type="dxa"/>
                <w:gridSpan w:val="2"/>
              </w:tcPr>
            </w:tcPrChange>
          </w:tcPr>
          <w:p w14:paraId="66EDB540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513" w:author="Adam Ludvig" w:date="2018-03-27T14:37:00Z">
              <w:tcPr>
                <w:tcW w:w="990" w:type="dxa"/>
                <w:gridSpan w:val="2"/>
              </w:tcPr>
            </w:tcPrChange>
          </w:tcPr>
          <w:p w14:paraId="484F38FB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850" w:type="dxa"/>
            <w:tcPrChange w:id="1514" w:author="Adam Ludvig" w:date="2018-03-27T14:37:00Z">
              <w:tcPr>
                <w:tcW w:w="900" w:type="dxa"/>
                <w:gridSpan w:val="2"/>
              </w:tcPr>
            </w:tcPrChange>
          </w:tcPr>
          <w:p w14:paraId="2249E222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515" w:author="Adam Ludvig" w:date="2018-03-27T14:37:00Z">
              <w:tcPr>
                <w:tcW w:w="720" w:type="dxa"/>
              </w:tcPr>
            </w:tcPrChange>
          </w:tcPr>
          <w:p w14:paraId="0774E9E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516" w:author="Adam Ludvig" w:date="2018-03-27T14:37:00Z">
              <w:tcPr>
                <w:tcW w:w="810" w:type="dxa"/>
              </w:tcPr>
            </w:tcPrChange>
          </w:tcPr>
          <w:p w14:paraId="2B3D00B5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2BBEE167" w14:textId="77777777" w:rsidTr="00874400">
        <w:tc>
          <w:tcPr>
            <w:tcW w:w="2412" w:type="dxa"/>
            <w:tcPrChange w:id="1517" w:author="Adam Ludvig" w:date="2018-03-27T14:37:00Z">
              <w:tcPr>
                <w:tcW w:w="2430" w:type="dxa"/>
              </w:tcPr>
            </w:tcPrChange>
          </w:tcPr>
          <w:p w14:paraId="5ED843B0" w14:textId="241452B0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PlantStateCode</w:t>
            </w: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6379" w:type="dxa"/>
            <w:tcPrChange w:id="1518" w:author="Adam Ludvig" w:date="2018-03-27T14:37:00Z">
              <w:tcPr>
                <w:tcW w:w="6840" w:type="dxa"/>
              </w:tcPr>
            </w:tcPrChange>
          </w:tcPr>
          <w:p w14:paraId="29A9AAB4" w14:textId="409D202F" w:rsidR="004A3B88" w:rsidRPr="00962584" w:rsidRDefault="004A3B88" w:rsidP="004A3B88">
            <w:pPr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 xml:space="preserve">Code of the state of plantation </w:t>
            </w:r>
            <w:r>
              <w:rPr>
                <w:rFonts w:ascii="Arial" w:hAnsi="Arial" w:cs="Arial"/>
                <w:sz w:val="20"/>
                <w:szCs w:val="20"/>
              </w:rPr>
              <w:t>after change occured</w:t>
            </w:r>
            <w:r w:rsidRPr="0096258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962584">
              <w:rPr>
                <w:rFonts w:ascii="Arial" w:hAnsi="Arial" w:cs="Arial"/>
                <w:sz w:val="20"/>
                <w:szCs w:val="20"/>
              </w:rPr>
              <w:t>Ref.Table  PlantationSate</w:t>
            </w:r>
            <w:proofErr w:type="gramEnd"/>
            <w:r w:rsidRPr="0096258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417" w:type="dxa"/>
            <w:tcPrChange w:id="1519" w:author="Adam Ludvig" w:date="2018-03-27T14:37:00Z">
              <w:tcPr>
                <w:tcW w:w="1170" w:type="dxa"/>
                <w:gridSpan w:val="2"/>
              </w:tcPr>
            </w:tcPrChange>
          </w:tcPr>
          <w:p w14:paraId="6D068737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  <w:tcPrChange w:id="1520" w:author="Adam Ludvig" w:date="2018-03-27T14:37:00Z">
              <w:tcPr>
                <w:tcW w:w="990" w:type="dxa"/>
                <w:gridSpan w:val="2"/>
              </w:tcPr>
            </w:tcPrChange>
          </w:tcPr>
          <w:p w14:paraId="2E7E424A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850" w:type="dxa"/>
            <w:tcPrChange w:id="1521" w:author="Adam Ludvig" w:date="2018-03-27T14:37:00Z">
              <w:tcPr>
                <w:tcW w:w="900" w:type="dxa"/>
                <w:gridSpan w:val="2"/>
              </w:tcPr>
            </w:tcPrChange>
          </w:tcPr>
          <w:p w14:paraId="3CC1EDB8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4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41" w:type="dxa"/>
            <w:tcPrChange w:id="1522" w:author="Adam Ludvig" w:date="2018-03-27T14:37:00Z">
              <w:tcPr>
                <w:tcW w:w="720" w:type="dxa"/>
              </w:tcPr>
            </w:tcPrChange>
          </w:tcPr>
          <w:p w14:paraId="76C987B4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PrChange w:id="1523" w:author="Adam Ludvig" w:date="2018-03-27T14:37:00Z">
              <w:tcPr>
                <w:tcW w:w="810" w:type="dxa"/>
              </w:tcPr>
            </w:tcPrChange>
          </w:tcPr>
          <w:p w14:paraId="2C67F8C1" w14:textId="77777777" w:rsidR="004A3B88" w:rsidRPr="00962584" w:rsidRDefault="004A3B88" w:rsidP="004A3B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B88" w:rsidRPr="00962584" w14:paraId="51EEDA49" w14:textId="77777777" w:rsidTr="00874400">
        <w:trPr>
          <w:ins w:id="1524" w:author="Pasi Roti" w:date="2017-12-12T16:00:00Z"/>
        </w:trPr>
        <w:tc>
          <w:tcPr>
            <w:tcW w:w="2412" w:type="dxa"/>
            <w:tcPrChange w:id="1525" w:author="Adam Ludvig" w:date="2018-03-27T14:37:00Z">
              <w:tcPr>
                <w:tcW w:w="2430" w:type="dxa"/>
              </w:tcPr>
            </w:tcPrChange>
          </w:tcPr>
          <w:p w14:paraId="6CC30B68" w14:textId="7E6389BD" w:rsidR="004A3B88" w:rsidRPr="00962584" w:rsidRDefault="004A3B88" w:rsidP="004A3B88">
            <w:pPr>
              <w:rPr>
                <w:ins w:id="1526" w:author="Pasi Roti" w:date="2017-12-12T16:00:00Z"/>
                <w:rFonts w:ascii="Arial" w:hAnsi="Arial" w:cs="Arial"/>
                <w:sz w:val="20"/>
                <w:szCs w:val="20"/>
              </w:rPr>
            </w:pPr>
            <w:ins w:id="1527" w:author="Pasi Roti" w:date="2017-12-12T16:01:00Z">
              <w:r w:rsidRPr="00026EC5">
                <w:rPr>
                  <w:rFonts w:ascii="Arial" w:hAnsi="Arial" w:cs="Arial"/>
                  <w:sz w:val="20"/>
                  <w:szCs w:val="20"/>
                </w:rPr>
                <w:t>plot_history_uuid</w:t>
              </w:r>
            </w:ins>
          </w:p>
        </w:tc>
        <w:tc>
          <w:tcPr>
            <w:tcW w:w="6379" w:type="dxa"/>
            <w:tcPrChange w:id="1528" w:author="Adam Ludvig" w:date="2018-03-27T14:37:00Z">
              <w:tcPr>
                <w:tcW w:w="6840" w:type="dxa"/>
              </w:tcPr>
            </w:tcPrChange>
          </w:tcPr>
          <w:p w14:paraId="1199772A" w14:textId="2AAC1CC9" w:rsidR="004A3B88" w:rsidRPr="00962584" w:rsidRDefault="004A3B88" w:rsidP="004A3B88">
            <w:pPr>
              <w:rPr>
                <w:ins w:id="1529" w:author="Pasi Roti" w:date="2017-12-12T16:00:00Z"/>
                <w:rFonts w:ascii="Arial" w:hAnsi="Arial" w:cs="Arial"/>
                <w:sz w:val="20"/>
                <w:szCs w:val="20"/>
              </w:rPr>
            </w:pPr>
            <w:ins w:id="1530" w:author="Pasi Roti" w:date="2017-12-12T16:01:00Z">
              <w:r>
                <w:rPr>
                  <w:rFonts w:ascii="Arial" w:hAnsi="Arial" w:cs="Arial"/>
                  <w:sz w:val="20"/>
                  <w:szCs w:val="20"/>
                </w:rPr>
                <w:t xml:space="preserve">Universal ID of plot_history row </w:t>
              </w:r>
            </w:ins>
            <w:ins w:id="1531" w:author="Pasi Roti" w:date="2017-12-12T16:02:00Z">
              <w:r>
                <w:rPr>
                  <w:rFonts w:ascii="Arial" w:hAnsi="Arial" w:cs="Arial"/>
                  <w:sz w:val="20"/>
                  <w:szCs w:val="20"/>
                </w:rPr>
                <w:t>(</w:t>
              </w:r>
            </w:ins>
            <w:ins w:id="1532" w:author="Pasi Roti" w:date="2017-12-12T16:01:00Z">
              <w:r>
                <w:rPr>
                  <w:rFonts w:ascii="Arial" w:hAnsi="Arial" w:cs="Arial"/>
                  <w:sz w:val="20"/>
                  <w:szCs w:val="20"/>
                </w:rPr>
                <w:t>representing the forest_monitoring row</w:t>
              </w:r>
            </w:ins>
            <w:ins w:id="1533" w:author="Pasi Roti" w:date="2017-12-12T16:02:00Z">
              <w:r>
                <w:rPr>
                  <w:rFonts w:ascii="Arial" w:hAnsi="Arial" w:cs="Arial"/>
                  <w:sz w:val="20"/>
                  <w:szCs w:val="20"/>
                </w:rPr>
                <w:t xml:space="preserve">). </w:t>
              </w:r>
            </w:ins>
          </w:p>
        </w:tc>
        <w:tc>
          <w:tcPr>
            <w:tcW w:w="1417" w:type="dxa"/>
            <w:tcPrChange w:id="1534" w:author="Adam Ludvig" w:date="2018-03-27T14:37:00Z">
              <w:tcPr>
                <w:tcW w:w="1170" w:type="dxa"/>
                <w:gridSpan w:val="2"/>
              </w:tcPr>
            </w:tcPrChange>
          </w:tcPr>
          <w:p w14:paraId="477D4CC4" w14:textId="0B3524A0" w:rsidR="004A3B88" w:rsidRPr="00962584" w:rsidRDefault="004A3B88" w:rsidP="004A3B88">
            <w:pPr>
              <w:jc w:val="center"/>
              <w:rPr>
                <w:ins w:id="1535" w:author="Pasi Roti" w:date="2017-12-12T16:00:00Z"/>
                <w:rFonts w:ascii="Arial" w:hAnsi="Arial" w:cs="Arial"/>
                <w:sz w:val="20"/>
                <w:szCs w:val="20"/>
              </w:rPr>
            </w:pPr>
            <w:ins w:id="1536" w:author="Pasi Roti" w:date="2017-12-12T16:01:00Z">
              <w:r>
                <w:rPr>
                  <w:rFonts w:ascii="Arial" w:hAnsi="Arial" w:cs="Arial"/>
                  <w:sz w:val="20"/>
                  <w:szCs w:val="20"/>
                </w:rPr>
                <w:t>uuid</w:t>
              </w:r>
            </w:ins>
          </w:p>
        </w:tc>
        <w:tc>
          <w:tcPr>
            <w:tcW w:w="851" w:type="dxa"/>
            <w:tcPrChange w:id="1537" w:author="Adam Ludvig" w:date="2018-03-27T14:37:00Z">
              <w:tcPr>
                <w:tcW w:w="990" w:type="dxa"/>
                <w:gridSpan w:val="2"/>
              </w:tcPr>
            </w:tcPrChange>
          </w:tcPr>
          <w:p w14:paraId="2CF6D21F" w14:textId="77777777" w:rsidR="004A3B88" w:rsidRPr="00962584" w:rsidRDefault="004A3B88" w:rsidP="004A3B88">
            <w:pPr>
              <w:jc w:val="center"/>
              <w:rPr>
                <w:ins w:id="1538" w:author="Pasi Roti" w:date="2017-12-12T16:00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PrChange w:id="1539" w:author="Adam Ludvig" w:date="2018-03-27T14:37:00Z">
              <w:tcPr>
                <w:tcW w:w="900" w:type="dxa"/>
                <w:gridSpan w:val="2"/>
              </w:tcPr>
            </w:tcPrChange>
          </w:tcPr>
          <w:p w14:paraId="13E7BDB7" w14:textId="77777777" w:rsidR="004A3B88" w:rsidRPr="00962584" w:rsidRDefault="004A3B88" w:rsidP="004A3B88">
            <w:pPr>
              <w:jc w:val="center"/>
              <w:rPr>
                <w:ins w:id="1540" w:author="Pasi Roti" w:date="2017-12-12T16:00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tcPrChange w:id="1541" w:author="Adam Ludvig" w:date="2018-03-27T14:37:00Z">
              <w:tcPr>
                <w:tcW w:w="720" w:type="dxa"/>
              </w:tcPr>
            </w:tcPrChange>
          </w:tcPr>
          <w:p w14:paraId="3C65CFC6" w14:textId="10CAB70A" w:rsidR="004A3B88" w:rsidRPr="00962584" w:rsidRDefault="004A3B88" w:rsidP="004A3B88">
            <w:pPr>
              <w:jc w:val="center"/>
              <w:rPr>
                <w:ins w:id="1542" w:author="Pasi Roti" w:date="2017-12-12T16:00:00Z"/>
                <w:rFonts w:ascii="Arial" w:hAnsi="Arial" w:cs="Arial"/>
                <w:sz w:val="20"/>
                <w:szCs w:val="20"/>
              </w:rPr>
            </w:pPr>
            <w:ins w:id="1543" w:author="Pasi Roti" w:date="2017-12-12T16:01:00Z">
              <w:r>
                <w:rPr>
                  <w:rFonts w:ascii="Arial" w:hAnsi="Arial" w:cs="Arial"/>
                  <w:sz w:val="20"/>
                  <w:szCs w:val="20"/>
                </w:rPr>
                <w:t>NULL</w:t>
              </w:r>
            </w:ins>
          </w:p>
        </w:tc>
        <w:tc>
          <w:tcPr>
            <w:tcW w:w="810" w:type="dxa"/>
            <w:tcPrChange w:id="1544" w:author="Adam Ludvig" w:date="2018-03-27T14:37:00Z">
              <w:tcPr>
                <w:tcW w:w="810" w:type="dxa"/>
              </w:tcPr>
            </w:tcPrChange>
          </w:tcPr>
          <w:p w14:paraId="28E0C4E9" w14:textId="4BDCB4DA" w:rsidR="004A3B88" w:rsidRPr="00962584" w:rsidRDefault="004A3B88" w:rsidP="004A3B88">
            <w:pPr>
              <w:jc w:val="center"/>
              <w:rPr>
                <w:ins w:id="1545" w:author="Pasi Roti" w:date="2017-12-12T16:00:00Z"/>
                <w:rFonts w:ascii="Arial" w:hAnsi="Arial" w:cs="Arial"/>
                <w:sz w:val="20"/>
                <w:szCs w:val="20"/>
              </w:rPr>
            </w:pPr>
            <w:ins w:id="1546" w:author="Pasi Roti" w:date="2017-12-12T16:01:00Z">
              <w:r>
                <w:rPr>
                  <w:rFonts w:ascii="Arial" w:hAnsi="Arial" w:cs="Arial"/>
                  <w:sz w:val="20"/>
                  <w:szCs w:val="20"/>
                </w:rPr>
                <w:t>unique</w:t>
              </w:r>
            </w:ins>
          </w:p>
        </w:tc>
      </w:tr>
    </w:tbl>
    <w:p w14:paraId="27D428D8" w14:textId="77777777" w:rsidR="00F41C8E" w:rsidRDefault="00F41C8E" w:rsidP="003A3407">
      <w:pPr>
        <w:rPr>
          <w:rFonts w:ascii="Arial" w:hAnsi="Arial" w:cs="Arial"/>
        </w:rPr>
      </w:pPr>
    </w:p>
    <w:p w14:paraId="112FAFC0" w14:textId="77777777" w:rsidR="00F41C8E" w:rsidRDefault="00F41C8E" w:rsidP="003A3407">
      <w:pPr>
        <w:rPr>
          <w:rFonts w:ascii="Arial" w:hAnsi="Arial" w:cs="Arial"/>
        </w:rPr>
      </w:pPr>
    </w:p>
    <w:p w14:paraId="6D7624F3" w14:textId="77777777" w:rsidR="00F41C8E" w:rsidRDefault="00F41C8E" w:rsidP="003A3407">
      <w:pPr>
        <w:rPr>
          <w:rFonts w:ascii="Arial" w:hAnsi="Arial" w:cs="Arial"/>
        </w:rPr>
      </w:pPr>
    </w:p>
    <w:p w14:paraId="4DFD1215" w14:textId="77777777" w:rsidR="00E73067" w:rsidRPr="00E8755C" w:rsidRDefault="00E73067" w:rsidP="003A340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3"/>
      </w:tblGrid>
      <w:tr w:rsidR="003A3407" w:rsidRPr="00E8755C" w14:paraId="1093DF6B" w14:textId="77777777" w:rsidTr="003A3407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CDF0B16" w14:textId="77777777" w:rsidR="003A3407" w:rsidRPr="00E8755C" w:rsidRDefault="003A3407" w:rsidP="003A34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43B93C6F" w14:textId="43A2C800" w:rsidR="003A3407" w:rsidRPr="00E8755C" w:rsidRDefault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</w:t>
            </w:r>
            <w:r w:rsidR="000A546B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504877" w14:textId="77777777" w:rsidR="003A3407" w:rsidRPr="00E8755C" w:rsidRDefault="003A3407" w:rsidP="003A34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06F8C46B" w14:textId="2947FEB1" w:rsidR="003A3407" w:rsidRPr="00E8755C" w:rsidRDefault="003A3407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table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contains information </w:t>
            </w:r>
            <w:r w:rsidR="008B7FA6">
              <w:rPr>
                <w:rFonts w:ascii="Arial" w:hAnsi="Arial" w:cs="Arial"/>
                <w:sz w:val="20"/>
                <w:szCs w:val="20"/>
              </w:rPr>
              <w:t>of</w:t>
            </w:r>
            <w:r w:rsidR="00B90447">
              <w:rPr>
                <w:rFonts w:ascii="Arial" w:hAnsi="Arial" w:cs="Arial"/>
                <w:sz w:val="20"/>
                <w:szCs w:val="20"/>
              </w:rPr>
              <w:t xml:space="preserve"> forest owners</w:t>
            </w:r>
          </w:p>
        </w:tc>
      </w:tr>
    </w:tbl>
    <w:p w14:paraId="13EEB53C" w14:textId="77777777" w:rsidR="003A3407" w:rsidRPr="00E8755C" w:rsidRDefault="003A3407" w:rsidP="003A340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554"/>
        <w:gridCol w:w="5816"/>
        <w:gridCol w:w="1440"/>
        <w:gridCol w:w="720"/>
        <w:gridCol w:w="1096"/>
        <w:gridCol w:w="974"/>
        <w:gridCol w:w="1260"/>
      </w:tblGrid>
      <w:tr w:rsidR="003A3407" w:rsidRPr="00E8755C" w14:paraId="5C9804B0" w14:textId="77777777" w:rsidTr="000B0864">
        <w:trPr>
          <w:trHeight w:val="503"/>
        </w:trPr>
        <w:tc>
          <w:tcPr>
            <w:tcW w:w="2554" w:type="dxa"/>
            <w:tcBorders>
              <w:top w:val="single" w:sz="4" w:space="0" w:color="auto"/>
            </w:tcBorders>
          </w:tcPr>
          <w:p w14:paraId="47AB7C76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5816" w:type="dxa"/>
          </w:tcPr>
          <w:p w14:paraId="18D2A784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647134F7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6609C28B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1F792E08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06E7B317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01CE2617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3A3407" w:rsidRPr="00E8755C" w14:paraId="72EC3D4F" w14:textId="77777777" w:rsidTr="000B0864">
        <w:tc>
          <w:tcPr>
            <w:tcW w:w="2554" w:type="dxa"/>
          </w:tcPr>
          <w:p w14:paraId="4EF8C6F4" w14:textId="77777777" w:rsidR="003A3407" w:rsidRPr="00E8755C" w:rsidRDefault="003A3407" w:rsidP="003A340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5816" w:type="dxa"/>
          </w:tcPr>
          <w:p w14:paraId="38F56884" w14:textId="7D30BB31" w:rsidR="003A3407" w:rsidRPr="00E8755C" w:rsidRDefault="003A3407" w:rsidP="003A340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The identifier of the commune</w:t>
            </w:r>
          </w:p>
        </w:tc>
        <w:tc>
          <w:tcPr>
            <w:tcW w:w="1440" w:type="dxa"/>
          </w:tcPr>
          <w:p w14:paraId="39B75CAE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4A6B590D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13441966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68F1115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98F20DB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3A3407" w:rsidRPr="00E8755C" w14:paraId="7F1140CB" w14:textId="77777777" w:rsidTr="000B0864">
        <w:tc>
          <w:tcPr>
            <w:tcW w:w="2554" w:type="dxa"/>
          </w:tcPr>
          <w:p w14:paraId="6BF8F20A" w14:textId="3149F8D2" w:rsidR="003A3407" w:rsidRPr="00E8755C" w:rsidRDefault="000A546B" w:rsidP="000A5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816" w:type="dxa"/>
          </w:tcPr>
          <w:p w14:paraId="486A4AAA" w14:textId="2A276222" w:rsidR="003A3407" w:rsidRPr="00E8755C" w:rsidRDefault="00893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identifier of forest actor </w:t>
            </w:r>
          </w:p>
        </w:tc>
        <w:tc>
          <w:tcPr>
            <w:tcW w:w="1440" w:type="dxa"/>
          </w:tcPr>
          <w:p w14:paraId="30BF3E4A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3C57141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38969252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378271D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81366A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3A3407" w:rsidRPr="00E8755C" w14:paraId="3377557E" w14:textId="77777777" w:rsidTr="000B0864">
        <w:tc>
          <w:tcPr>
            <w:tcW w:w="2554" w:type="dxa"/>
          </w:tcPr>
          <w:p w14:paraId="53EFA61A" w14:textId="4AD3900C" w:rsidR="003A3407" w:rsidRPr="00E8755C" w:rsidRDefault="000A546B" w:rsidP="003A34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="00303953" w:rsidRPr="00E8755C">
              <w:rPr>
                <w:rFonts w:ascii="Arial" w:hAnsi="Arial" w:cs="Arial"/>
                <w:sz w:val="20"/>
                <w:szCs w:val="20"/>
              </w:rPr>
              <w:t>Type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5816" w:type="dxa"/>
          </w:tcPr>
          <w:p w14:paraId="2BC4251D" w14:textId="63F000E5" w:rsidR="003A3407" w:rsidRPr="00E8755C" w:rsidRDefault="00A23036" w:rsidP="006E08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 xml:space="preserve">ode of the </w:t>
            </w:r>
            <w:proofErr w:type="gramStart"/>
            <w:r w:rsidR="006E081F">
              <w:rPr>
                <w:rFonts w:ascii="Arial" w:hAnsi="Arial" w:cs="Arial"/>
                <w:sz w:val="20"/>
                <w:szCs w:val="20"/>
              </w:rPr>
              <w:t>actor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523">
              <w:rPr>
                <w:rFonts w:ascii="Arial" w:hAnsi="Arial" w:cs="Arial"/>
                <w:sz w:val="20"/>
                <w:szCs w:val="20"/>
              </w:rPr>
              <w:t xml:space="preserve"> type</w:t>
            </w:r>
            <w:proofErr w:type="gramEnd"/>
            <w:r w:rsidR="00B90447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 xml:space="preserve">(looked up from </w:t>
            </w:r>
            <w:r w:rsidR="00720AFD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5B396B">
              <w:rPr>
                <w:rFonts w:ascii="Arial" w:hAnsi="Arial" w:cs="Arial"/>
                <w:b/>
                <w:sz w:val="20"/>
                <w:szCs w:val="20"/>
              </w:rPr>
              <w:t>ForestA</w:t>
            </w:r>
            <w:r w:rsidR="006E081F">
              <w:rPr>
                <w:rFonts w:ascii="Arial" w:hAnsi="Arial" w:cs="Arial"/>
                <w:b/>
                <w:sz w:val="20"/>
                <w:szCs w:val="20"/>
              </w:rPr>
              <w:t>ctor</w:t>
            </w:r>
            <w:r w:rsidR="00FE22BC">
              <w:rPr>
                <w:rFonts w:ascii="Arial" w:hAnsi="Arial" w:cs="Arial"/>
                <w:b/>
                <w:sz w:val="20"/>
                <w:szCs w:val="20"/>
              </w:rPr>
              <w:t>Typ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1ED09211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4280696C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1096" w:type="dxa"/>
          </w:tcPr>
          <w:p w14:paraId="53592681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E270DA3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B42F9D5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407" w:rsidRPr="00E8755C" w14:paraId="0EB4600E" w14:textId="77777777" w:rsidTr="000B0864">
        <w:tc>
          <w:tcPr>
            <w:tcW w:w="2554" w:type="dxa"/>
          </w:tcPr>
          <w:p w14:paraId="041798F2" w14:textId="5FE953D6" w:rsidR="003A3407" w:rsidRPr="00E8755C" w:rsidRDefault="000A546B" w:rsidP="003A34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816" w:type="dxa"/>
          </w:tcPr>
          <w:p w14:paraId="18532B0C" w14:textId="3E08926F" w:rsidR="003A3407" w:rsidRPr="00E8755C" w:rsidRDefault="003A3407" w:rsidP="006E081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Name of the </w:t>
            </w:r>
            <w:r w:rsidR="006E081F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1440" w:type="dxa"/>
          </w:tcPr>
          <w:p w14:paraId="49A72880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CC998BC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4CF51CCB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725E6FEF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2BF91C03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407" w:rsidRPr="00E8755C" w14:paraId="37D79D3A" w14:textId="77777777" w:rsidTr="000B0864">
        <w:tc>
          <w:tcPr>
            <w:tcW w:w="2554" w:type="dxa"/>
          </w:tcPr>
          <w:p w14:paraId="38D5BF12" w14:textId="27E0157A" w:rsidR="003A3407" w:rsidRPr="00E8755C" w:rsidRDefault="000A546B" w:rsidP="003A34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="003A3407" w:rsidRPr="00E8755C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5816" w:type="dxa"/>
          </w:tcPr>
          <w:p w14:paraId="7B0FE20A" w14:textId="4AB036B3" w:rsidR="003A3407" w:rsidRPr="00E8755C" w:rsidRDefault="003A3407" w:rsidP="006E081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Address of the </w:t>
            </w:r>
            <w:r w:rsidR="006E081F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1440" w:type="dxa"/>
          </w:tcPr>
          <w:p w14:paraId="2B5F84EF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A7B7C80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096" w:type="dxa"/>
          </w:tcPr>
          <w:p w14:paraId="3E63EC67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1A710436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7CBB4875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407" w:rsidRPr="00E8755C" w14:paraId="706CE7BE" w14:textId="77777777" w:rsidTr="000B0864">
        <w:tc>
          <w:tcPr>
            <w:tcW w:w="2554" w:type="dxa"/>
          </w:tcPr>
          <w:p w14:paraId="65B78320" w14:textId="77777777" w:rsidR="003A3407" w:rsidRPr="00E8755C" w:rsidRDefault="003A3407" w:rsidP="003A340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AdditionalInfo</w:t>
            </w:r>
          </w:p>
        </w:tc>
        <w:tc>
          <w:tcPr>
            <w:tcW w:w="5816" w:type="dxa"/>
          </w:tcPr>
          <w:p w14:paraId="4C2E4049" w14:textId="5ECB334F" w:rsidR="003A3407" w:rsidRPr="00E8755C" w:rsidRDefault="003A340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Additional information about the object</w:t>
            </w:r>
          </w:p>
        </w:tc>
        <w:tc>
          <w:tcPr>
            <w:tcW w:w="1440" w:type="dxa"/>
          </w:tcPr>
          <w:p w14:paraId="25650C4F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095F9BC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096" w:type="dxa"/>
          </w:tcPr>
          <w:p w14:paraId="049A5C45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30D274AC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14D2A767" w14:textId="77777777" w:rsidR="003A3407" w:rsidRPr="00E8755C" w:rsidRDefault="003A3407" w:rsidP="003A3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14154C" w14:textId="77777777" w:rsidR="003A3407" w:rsidRPr="00E8755C" w:rsidRDefault="003A3407" w:rsidP="003A3407">
      <w:pPr>
        <w:rPr>
          <w:rFonts w:ascii="Arial" w:hAnsi="Arial" w:cs="Arial"/>
          <w:sz w:val="40"/>
          <w:szCs w:val="40"/>
        </w:rPr>
      </w:pPr>
    </w:p>
    <w:p w14:paraId="3DB29D36" w14:textId="77777777" w:rsidR="003A3407" w:rsidRPr="00E8755C" w:rsidRDefault="003A3407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0"/>
        <w:gridCol w:w="1383"/>
        <w:gridCol w:w="8394"/>
      </w:tblGrid>
      <w:tr w:rsidR="005E4299" w:rsidRPr="00E8755C" w14:paraId="333F357E" w14:textId="77777777" w:rsidTr="00CF50B7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E0E88BD" w14:textId="77777777" w:rsidR="005E4299" w:rsidRPr="00E8755C" w:rsidRDefault="005E4299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EA08403" w14:textId="70DC1023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EcoZone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F5609F" w14:textId="77777777" w:rsidR="005E4299" w:rsidRPr="00E8755C" w:rsidRDefault="005E4299" w:rsidP="00CF50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3688A56E" w14:textId="6AB3F3E6" w:rsidR="005E4299" w:rsidRPr="00E8755C" w:rsidRDefault="00B90447" w:rsidP="000B0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 xml:space="preserve"> lookup table contains </w:t>
            </w:r>
            <w:r>
              <w:rPr>
                <w:rFonts w:ascii="Arial" w:hAnsi="Arial" w:cs="Arial"/>
                <w:sz w:val="20"/>
                <w:szCs w:val="20"/>
              </w:rPr>
              <w:t>information of ecozones</w:t>
            </w:r>
          </w:p>
        </w:tc>
      </w:tr>
    </w:tbl>
    <w:p w14:paraId="1AF3F605" w14:textId="77777777" w:rsidR="005E4299" w:rsidRPr="00E8755C" w:rsidRDefault="005E4299" w:rsidP="005E4299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5E4299" w:rsidRPr="00E8755C" w14:paraId="34471CF4" w14:textId="77777777" w:rsidTr="008154A7">
        <w:trPr>
          <w:trHeight w:val="503"/>
        </w:trPr>
        <w:tc>
          <w:tcPr>
            <w:tcW w:w="1800" w:type="dxa"/>
            <w:tcBorders>
              <w:top w:val="single" w:sz="4" w:space="0" w:color="auto"/>
            </w:tcBorders>
          </w:tcPr>
          <w:p w14:paraId="1C31F017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42D466C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697740D2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1EFEAD68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2B4F1E96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155535FD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0104E80E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5E4299" w:rsidRPr="00E8755C" w14:paraId="506D885E" w14:textId="77777777" w:rsidTr="008154A7">
        <w:tc>
          <w:tcPr>
            <w:tcW w:w="1800" w:type="dxa"/>
          </w:tcPr>
          <w:p w14:paraId="272E9B81" w14:textId="28165C4B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EcoZoneCode</w:t>
            </w:r>
          </w:p>
        </w:tc>
        <w:tc>
          <w:tcPr>
            <w:tcW w:w="6570" w:type="dxa"/>
          </w:tcPr>
          <w:p w14:paraId="42106131" w14:textId="288B06AA" w:rsidR="005E4299" w:rsidRPr="00E8755C" w:rsidRDefault="0003369C" w:rsidP="005E42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90447">
              <w:rPr>
                <w:rFonts w:ascii="Arial" w:hAnsi="Arial" w:cs="Arial"/>
                <w:sz w:val="20"/>
                <w:szCs w:val="20"/>
              </w:rPr>
              <w:t>ode of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 xml:space="preserve"> the ecozone</w:t>
            </w:r>
          </w:p>
        </w:tc>
        <w:tc>
          <w:tcPr>
            <w:tcW w:w="1440" w:type="dxa"/>
          </w:tcPr>
          <w:p w14:paraId="096D7546" w14:textId="50101939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4738BFC4" w14:textId="04EEC080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6721AB07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1AB09CE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A3EAA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5E4299" w:rsidRPr="00E8755C" w14:paraId="418AE0C3" w14:textId="77777777" w:rsidTr="008154A7">
        <w:tc>
          <w:tcPr>
            <w:tcW w:w="1800" w:type="dxa"/>
          </w:tcPr>
          <w:p w14:paraId="1515627B" w14:textId="151F7CF6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EcoZoneDef</w:t>
            </w:r>
          </w:p>
        </w:tc>
        <w:tc>
          <w:tcPr>
            <w:tcW w:w="6570" w:type="dxa"/>
          </w:tcPr>
          <w:p w14:paraId="706FC479" w14:textId="788B5E61" w:rsidR="005E4299" w:rsidRPr="00E8755C" w:rsidRDefault="005E4299" w:rsidP="005E429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Definition of the ecozone</w:t>
            </w:r>
          </w:p>
        </w:tc>
        <w:tc>
          <w:tcPr>
            <w:tcW w:w="1440" w:type="dxa"/>
          </w:tcPr>
          <w:p w14:paraId="0AD15437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B987802" w14:textId="57738104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434096C7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FE53706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7C95C8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299" w:rsidRPr="00E8755C" w14:paraId="214FA5FE" w14:textId="77777777" w:rsidTr="008154A7">
        <w:tc>
          <w:tcPr>
            <w:tcW w:w="1800" w:type="dxa"/>
          </w:tcPr>
          <w:p w14:paraId="07DD8125" w14:textId="77777777" w:rsidR="005E4299" w:rsidRPr="00E8755C" w:rsidRDefault="005E4299" w:rsidP="00CF50B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570" w:type="dxa"/>
          </w:tcPr>
          <w:p w14:paraId="57B015EC" w14:textId="30EA59F5" w:rsidR="005E4299" w:rsidRPr="00E8755C" w:rsidRDefault="0003369C" w:rsidP="00CF5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E4299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1945E264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90AE022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21454EF9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7AF35908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64AB790C" w14:textId="77777777" w:rsidR="005E4299" w:rsidRPr="00E8755C" w:rsidRDefault="005E4299" w:rsidP="00CF5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1CAD78" w14:textId="77777777" w:rsidR="005E4299" w:rsidRPr="00E8755C" w:rsidRDefault="005E4299" w:rsidP="005E4299">
      <w:pPr>
        <w:rPr>
          <w:rFonts w:ascii="Arial" w:hAnsi="Arial" w:cs="Arial"/>
        </w:rPr>
      </w:pPr>
    </w:p>
    <w:p w14:paraId="67DACB95" w14:textId="32EBDA64" w:rsidR="003A3407" w:rsidRDefault="005E4299" w:rsidP="005E4299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CF50B7" w:rsidRPr="00E8755C">
        <w:rPr>
          <w:rFonts w:ascii="Arial" w:hAnsi="Arial" w:cs="Arial"/>
          <w:b/>
          <w:sz w:val="20"/>
          <w:szCs w:val="20"/>
        </w:rPr>
        <w:t>EcoZ</w:t>
      </w:r>
      <w:r w:rsidR="00B90447">
        <w:rPr>
          <w:rFonts w:ascii="Arial" w:hAnsi="Arial" w:cs="Arial"/>
          <w:b/>
          <w:sz w:val="20"/>
          <w:szCs w:val="20"/>
        </w:rPr>
        <w:t>o</w:t>
      </w:r>
      <w:r w:rsidR="00CF50B7" w:rsidRPr="00E8755C">
        <w:rPr>
          <w:rFonts w:ascii="Arial" w:hAnsi="Arial" w:cs="Arial"/>
          <w:b/>
          <w:sz w:val="20"/>
          <w:szCs w:val="20"/>
        </w:rPr>
        <w:t>ne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C42DF7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C42DF7" w:rsidRPr="00E8755C">
        <w:rPr>
          <w:rFonts w:ascii="Arial" w:hAnsi="Arial" w:cs="Arial"/>
          <w:sz w:val="20"/>
          <w:szCs w:val="20"/>
        </w:rPr>
        <w:t>-</w:t>
      </w:r>
      <w:r w:rsidR="00C42DF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Table 1:</w:t>
      </w:r>
      <w:r w:rsidR="00C42DF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Ecozone description and code.</w:t>
      </w:r>
    </w:p>
    <w:p w14:paraId="23C57944" w14:textId="77777777" w:rsidR="00332FD6" w:rsidRPr="00E8755C" w:rsidRDefault="00332FD6" w:rsidP="00A30DE3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3"/>
      </w:tblGrid>
      <w:tr w:rsidR="006B3277" w:rsidRPr="00E8755C" w14:paraId="74FE3B4E" w14:textId="77777777" w:rsidTr="00E208D7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79D984C" w14:textId="77777777" w:rsidR="006B3277" w:rsidRPr="00E8755C" w:rsidRDefault="006B3277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33E87FF0" w14:textId="0F17B759" w:rsidR="006B3277" w:rsidRPr="00E8755C" w:rsidRDefault="00274165" w:rsidP="006B3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ForestOrigin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980FC57" w14:textId="77777777" w:rsidR="006B3277" w:rsidRPr="00E8755C" w:rsidRDefault="006B3277" w:rsidP="006B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645D93DC" w14:textId="64903362" w:rsidR="006B3277" w:rsidRPr="00E8755C" w:rsidRDefault="00E136A7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and description 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of forest origin </w:t>
            </w:r>
          </w:p>
        </w:tc>
      </w:tr>
    </w:tbl>
    <w:p w14:paraId="58361E1D" w14:textId="77777777" w:rsidR="006B3277" w:rsidRPr="00E8755C" w:rsidRDefault="006B3277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E208D7" w:rsidRPr="00E8755C" w14:paraId="76665DE5" w14:textId="77777777" w:rsidTr="008154A7">
        <w:trPr>
          <w:trHeight w:val="503"/>
        </w:trPr>
        <w:tc>
          <w:tcPr>
            <w:tcW w:w="1800" w:type="dxa"/>
            <w:tcBorders>
              <w:top w:val="single" w:sz="4" w:space="0" w:color="auto"/>
            </w:tcBorders>
          </w:tcPr>
          <w:p w14:paraId="2F2E2543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1858564E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0FF3B572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1384985B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60D5888A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7AE3F9C9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16F28431" w14:textId="77777777" w:rsidR="0059154F" w:rsidRPr="00E8755C" w:rsidRDefault="0059154F" w:rsidP="00F324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E208D7" w:rsidRPr="00E8755C" w14:paraId="45982DF0" w14:textId="77777777" w:rsidTr="008154A7">
        <w:tc>
          <w:tcPr>
            <w:tcW w:w="1800" w:type="dxa"/>
          </w:tcPr>
          <w:p w14:paraId="502D0736" w14:textId="57B2442E" w:rsidR="0059154F" w:rsidRPr="00E8755C" w:rsidRDefault="00E136A7" w:rsidP="00E136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ForestOrgCode</w:t>
            </w:r>
          </w:p>
        </w:tc>
        <w:tc>
          <w:tcPr>
            <w:tcW w:w="6570" w:type="dxa"/>
          </w:tcPr>
          <w:p w14:paraId="6A7A878B" w14:textId="44955658" w:rsidR="0059154F" w:rsidRPr="00E8755C" w:rsidRDefault="0003369C" w:rsidP="00E136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90447">
              <w:rPr>
                <w:rFonts w:ascii="Arial" w:hAnsi="Arial" w:cs="Arial"/>
                <w:sz w:val="20"/>
                <w:szCs w:val="20"/>
              </w:rPr>
              <w:t>ode of</w:t>
            </w:r>
            <w:r w:rsidR="00E136A7" w:rsidRPr="00E8755C">
              <w:rPr>
                <w:rFonts w:ascii="Arial" w:hAnsi="Arial" w:cs="Arial"/>
                <w:sz w:val="20"/>
                <w:szCs w:val="20"/>
              </w:rPr>
              <w:t xml:space="preserve"> the forest origin</w:t>
            </w:r>
          </w:p>
        </w:tc>
        <w:tc>
          <w:tcPr>
            <w:tcW w:w="1440" w:type="dxa"/>
          </w:tcPr>
          <w:p w14:paraId="79AED308" w14:textId="56D495FC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42E2DD8E" w14:textId="41BB9794" w:rsidR="0059154F" w:rsidRPr="00E8755C" w:rsidRDefault="00BE4E50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</w:t>
            </w:r>
            <w:r w:rsidR="00E136A7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145A6FF9" w14:textId="4D2653B3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C865FB2" w14:textId="77777777" w:rsidR="0059154F" w:rsidRPr="00E8755C" w:rsidRDefault="0059154F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A12315D" w14:textId="776BCFBE" w:rsidR="0059154F" w:rsidRPr="00E8755C" w:rsidRDefault="007D4B09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E208D7" w:rsidRPr="00E8755C" w14:paraId="1E7A986C" w14:textId="77777777" w:rsidTr="008154A7">
        <w:tc>
          <w:tcPr>
            <w:tcW w:w="1800" w:type="dxa"/>
          </w:tcPr>
          <w:p w14:paraId="7A2728C0" w14:textId="13233798" w:rsidR="0059154F" w:rsidRPr="00E8755C" w:rsidRDefault="00E136A7" w:rsidP="00E136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ForestOrgDef</w:t>
            </w:r>
          </w:p>
        </w:tc>
        <w:tc>
          <w:tcPr>
            <w:tcW w:w="6570" w:type="dxa"/>
          </w:tcPr>
          <w:p w14:paraId="4B53426A" w14:textId="74852362" w:rsidR="0059154F" w:rsidRPr="00E8755C" w:rsidRDefault="00E136A7" w:rsidP="00E136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363937">
              <w:rPr>
                <w:rFonts w:ascii="Arial" w:hAnsi="Arial" w:cs="Arial"/>
                <w:sz w:val="20"/>
                <w:szCs w:val="20"/>
              </w:rPr>
              <w:t xml:space="preserve">forest </w:t>
            </w:r>
            <w:r w:rsidRPr="00E8755C">
              <w:rPr>
                <w:rFonts w:ascii="Arial" w:hAnsi="Arial" w:cs="Arial"/>
                <w:sz w:val="20"/>
                <w:szCs w:val="20"/>
              </w:rPr>
              <w:t>origin</w:t>
            </w:r>
          </w:p>
        </w:tc>
        <w:tc>
          <w:tcPr>
            <w:tcW w:w="1440" w:type="dxa"/>
          </w:tcPr>
          <w:p w14:paraId="5427AF4D" w14:textId="288071AF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17D122A" w14:textId="62960656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062E8C09" w14:textId="307E0130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BEE047" w14:textId="77777777" w:rsidR="0059154F" w:rsidRPr="00E8755C" w:rsidRDefault="0059154F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EE7AC" w14:textId="77777777" w:rsidR="0059154F" w:rsidRPr="00E8755C" w:rsidRDefault="0059154F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9FD" w:rsidRPr="00E8755C" w14:paraId="71EC1786" w14:textId="77777777" w:rsidTr="009E49FD">
        <w:tc>
          <w:tcPr>
            <w:tcW w:w="1800" w:type="dxa"/>
          </w:tcPr>
          <w:p w14:paraId="182EB396" w14:textId="77777777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570" w:type="dxa"/>
          </w:tcPr>
          <w:p w14:paraId="52AC45FA" w14:textId="77777777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36056269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79D20C7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31FF2279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23DA4DEE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08EC725D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08D7" w:rsidRPr="00E8755C" w14:paraId="32F7D248" w14:textId="77777777" w:rsidTr="008154A7">
        <w:tc>
          <w:tcPr>
            <w:tcW w:w="1800" w:type="dxa"/>
          </w:tcPr>
          <w:p w14:paraId="60361AEF" w14:textId="43317051" w:rsidR="0059154F" w:rsidRPr="00E8755C" w:rsidRDefault="009E49FD" w:rsidP="006B3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570" w:type="dxa"/>
          </w:tcPr>
          <w:p w14:paraId="16B42967" w14:textId="7CC93DE3" w:rsidR="0059154F" w:rsidRPr="00E8755C" w:rsidRDefault="009E49FD" w:rsidP="00E136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18A52172" w14:textId="338AA6D4" w:rsidR="0059154F" w:rsidRPr="00E8755C" w:rsidRDefault="00E136A7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200E1C4" w14:textId="4F581A56" w:rsidR="0059154F" w:rsidRPr="00E8755C" w:rsidRDefault="00BA47AA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46E1DD64" w14:textId="0268CF38" w:rsidR="0059154F" w:rsidRPr="00E8755C" w:rsidRDefault="009E49FD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1F72037" w14:textId="036ACCCB" w:rsidR="0059154F" w:rsidRPr="00E8755C" w:rsidRDefault="009E49FD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609BC47B" w14:textId="77777777" w:rsidR="0059154F" w:rsidRPr="00E8755C" w:rsidRDefault="0059154F" w:rsidP="00E136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D21A97" w14:textId="77777777" w:rsidR="00142D62" w:rsidRPr="00E8755C" w:rsidRDefault="00142D62" w:rsidP="006B3277">
      <w:pPr>
        <w:rPr>
          <w:rFonts w:ascii="Arial" w:hAnsi="Arial" w:cs="Arial"/>
        </w:rPr>
      </w:pPr>
    </w:p>
    <w:p w14:paraId="78397F21" w14:textId="26037292" w:rsidR="00142D62" w:rsidRDefault="00142D62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>The content of the lookup table</w:t>
      </w:r>
      <w:r w:rsidR="00BA47AA" w:rsidRPr="00E8755C">
        <w:rPr>
          <w:rFonts w:ascii="Arial" w:hAnsi="Arial" w:cs="Arial"/>
          <w:sz w:val="20"/>
          <w:szCs w:val="20"/>
        </w:rPr>
        <w:t xml:space="preserve"> </w:t>
      </w:r>
      <w:r w:rsidR="00BA47AA" w:rsidRPr="00E8755C">
        <w:rPr>
          <w:rFonts w:ascii="Arial" w:hAnsi="Arial" w:cs="Arial"/>
          <w:b/>
          <w:sz w:val="20"/>
          <w:szCs w:val="20"/>
        </w:rPr>
        <w:t>ForestOrigin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4668E3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4668E3" w:rsidRPr="00E8755C">
        <w:rPr>
          <w:rFonts w:ascii="Arial" w:hAnsi="Arial" w:cs="Arial"/>
          <w:sz w:val="20"/>
          <w:szCs w:val="20"/>
        </w:rPr>
        <w:t xml:space="preserve">- </w:t>
      </w:r>
      <w:r w:rsidR="004668E3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2:</w:t>
      </w:r>
      <w:r w:rsidR="004668E3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forest origin.</w:t>
      </w:r>
    </w:p>
    <w:p w14:paraId="26D09F93" w14:textId="77777777" w:rsidR="00363937" w:rsidRPr="00E8755C" w:rsidRDefault="00363937" w:rsidP="006B3277">
      <w:pPr>
        <w:rPr>
          <w:rFonts w:ascii="Arial" w:hAnsi="Arial" w:cs="Arial"/>
          <w:sz w:val="20"/>
          <w:szCs w:val="20"/>
        </w:rPr>
      </w:pPr>
    </w:p>
    <w:p w14:paraId="072EEAF5" w14:textId="77777777" w:rsidR="00BA47AA" w:rsidRDefault="00BA47AA" w:rsidP="006B3277">
      <w:pPr>
        <w:rPr>
          <w:rFonts w:ascii="Arial" w:hAnsi="Arial" w:cs="Arial"/>
        </w:rPr>
      </w:pPr>
    </w:p>
    <w:p w14:paraId="0B2A69B7" w14:textId="77777777" w:rsidR="009E49FD" w:rsidRDefault="009E49FD" w:rsidP="006B3277">
      <w:pPr>
        <w:rPr>
          <w:rFonts w:ascii="Arial" w:hAnsi="Arial" w:cs="Arial"/>
        </w:rPr>
      </w:pPr>
    </w:p>
    <w:p w14:paraId="75264062" w14:textId="77777777" w:rsidR="009E49FD" w:rsidRPr="00E8755C" w:rsidRDefault="009E49FD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3"/>
      </w:tblGrid>
      <w:tr w:rsidR="00BA47AA" w:rsidRPr="00E8755C" w14:paraId="4C0A7C92" w14:textId="77777777" w:rsidTr="007B60A7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BE5240F" w14:textId="77777777" w:rsidR="00BA47AA" w:rsidRPr="00E8755C" w:rsidRDefault="00BA47AA" w:rsidP="007B6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40A51B02" w14:textId="0782954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909E11D" w14:textId="77777777" w:rsidR="00BA47AA" w:rsidRPr="00E8755C" w:rsidRDefault="00BA47AA" w:rsidP="007B6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2B0DD0A8" w14:textId="3DC140E3" w:rsidR="00BA47AA" w:rsidRPr="00E8755C" w:rsidRDefault="00BA47AA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and description </w:t>
            </w:r>
            <w:r w:rsidRPr="00E8755C">
              <w:rPr>
                <w:rFonts w:ascii="Arial" w:hAnsi="Arial" w:cs="Arial"/>
                <w:sz w:val="20"/>
                <w:szCs w:val="20"/>
              </w:rPr>
              <w:t>of forest</w:t>
            </w:r>
            <w:r w:rsidR="00465C00" w:rsidRPr="00E8755C">
              <w:rPr>
                <w:rFonts w:ascii="Arial" w:hAnsi="Arial" w:cs="Arial"/>
                <w:sz w:val="20"/>
                <w:szCs w:val="20"/>
              </w:rPr>
              <w:t>/land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C00" w:rsidRPr="00E8755C">
              <w:rPr>
                <w:rFonts w:ascii="Arial" w:hAnsi="Arial" w:cs="Arial"/>
                <w:sz w:val="20"/>
                <w:szCs w:val="20"/>
              </w:rPr>
              <w:t>type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959C814" w14:textId="77777777" w:rsidR="00BA47AA" w:rsidRPr="00E8755C" w:rsidRDefault="00BA47AA" w:rsidP="00BA47AA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BA47AA" w:rsidRPr="00E8755C" w14:paraId="14E2E07A" w14:textId="77777777" w:rsidTr="009E49FD">
        <w:trPr>
          <w:trHeight w:val="503"/>
        </w:trPr>
        <w:tc>
          <w:tcPr>
            <w:tcW w:w="1800" w:type="dxa"/>
            <w:tcBorders>
              <w:top w:val="single" w:sz="4" w:space="0" w:color="auto"/>
            </w:tcBorders>
          </w:tcPr>
          <w:p w14:paraId="145D7558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606B6EC8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1485E93E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7051A94A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07D87DD0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175F46D8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3D2D7B60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BA47AA" w:rsidRPr="00E8755C" w14:paraId="6020150A" w14:textId="77777777" w:rsidTr="009E49FD">
        <w:tc>
          <w:tcPr>
            <w:tcW w:w="1800" w:type="dxa"/>
          </w:tcPr>
          <w:p w14:paraId="5ECA708D" w14:textId="60771295" w:rsidR="00BA47AA" w:rsidRPr="00E8755C" w:rsidRDefault="00BA47AA" w:rsidP="007B60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ForestTypeCode</w:t>
            </w:r>
          </w:p>
        </w:tc>
        <w:tc>
          <w:tcPr>
            <w:tcW w:w="6570" w:type="dxa"/>
          </w:tcPr>
          <w:p w14:paraId="174CAEF6" w14:textId="12965A51" w:rsidR="00BA47AA" w:rsidRPr="00E8755C" w:rsidRDefault="0003369C" w:rsidP="00BA47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A47AA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proofErr w:type="gramStart"/>
            <w:r w:rsidR="00BA47AA" w:rsidRPr="00E8755C">
              <w:rPr>
                <w:rFonts w:ascii="Arial" w:hAnsi="Arial" w:cs="Arial"/>
                <w:sz w:val="20"/>
                <w:szCs w:val="20"/>
              </w:rPr>
              <w:t>of  the</w:t>
            </w:r>
            <w:proofErr w:type="gramEnd"/>
            <w:r w:rsidR="00BA47AA" w:rsidRPr="00E8755C">
              <w:rPr>
                <w:rFonts w:ascii="Arial" w:hAnsi="Arial" w:cs="Arial"/>
                <w:sz w:val="20"/>
                <w:szCs w:val="20"/>
              </w:rPr>
              <w:t xml:space="preserve"> forest/land type</w:t>
            </w:r>
          </w:p>
        </w:tc>
        <w:tc>
          <w:tcPr>
            <w:tcW w:w="1440" w:type="dxa"/>
          </w:tcPr>
          <w:p w14:paraId="73E0CFC2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128F2EC1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(3,0)</w:t>
            </w:r>
          </w:p>
        </w:tc>
        <w:tc>
          <w:tcPr>
            <w:tcW w:w="1096" w:type="dxa"/>
          </w:tcPr>
          <w:p w14:paraId="1A015D89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16E05D2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4E213D8" w14:textId="7E0DA148" w:rsidR="00BA47AA" w:rsidRPr="00E8755C" w:rsidRDefault="007D4B09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3E2D9F" w:rsidRPr="00E8755C" w14:paraId="537C85C6" w14:textId="77777777" w:rsidTr="009E49FD">
        <w:tc>
          <w:tcPr>
            <w:tcW w:w="1800" w:type="dxa"/>
          </w:tcPr>
          <w:p w14:paraId="29E6D3B3" w14:textId="06B82164" w:rsidR="003E2D9F" w:rsidRPr="00E8755C" w:rsidRDefault="003E2D9F" w:rsidP="003E2D9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6570" w:type="dxa"/>
          </w:tcPr>
          <w:p w14:paraId="17544A94" w14:textId="2488091F" w:rsidR="003E2D9F" w:rsidRPr="00E8755C" w:rsidRDefault="0040417F" w:rsidP="003E2D9F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 of the forest/land type</w:t>
            </w:r>
          </w:p>
        </w:tc>
        <w:tc>
          <w:tcPr>
            <w:tcW w:w="1440" w:type="dxa"/>
          </w:tcPr>
          <w:p w14:paraId="17BDCD5C" w14:textId="77777777" w:rsidR="003E2D9F" w:rsidRPr="00E8755C" w:rsidRDefault="003E2D9F" w:rsidP="003E2D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77C01BC" w14:textId="6545D677" w:rsidR="003E2D9F" w:rsidRPr="00E8755C" w:rsidRDefault="003E2D9F" w:rsidP="003E2D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1B5B75CC" w14:textId="77777777" w:rsidR="003E2D9F" w:rsidRPr="00E8755C" w:rsidRDefault="003E2D9F" w:rsidP="003E2D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EC2C730" w14:textId="77777777" w:rsidR="003E2D9F" w:rsidRPr="00E8755C" w:rsidRDefault="003E2D9F" w:rsidP="003E2D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603921" w14:textId="77777777" w:rsidR="003E2D9F" w:rsidRPr="00E8755C" w:rsidRDefault="003E2D9F" w:rsidP="003E2D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7AA" w:rsidRPr="00E8755C" w14:paraId="54AF8CB3" w14:textId="77777777" w:rsidTr="009E49FD">
        <w:tc>
          <w:tcPr>
            <w:tcW w:w="1800" w:type="dxa"/>
          </w:tcPr>
          <w:p w14:paraId="49D41D17" w14:textId="481A40F7" w:rsidR="00BA47AA" w:rsidRPr="00E8755C" w:rsidRDefault="00BA47AA" w:rsidP="007B60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ForestTypeDef</w:t>
            </w:r>
          </w:p>
        </w:tc>
        <w:tc>
          <w:tcPr>
            <w:tcW w:w="6570" w:type="dxa"/>
          </w:tcPr>
          <w:p w14:paraId="696CC9E1" w14:textId="04C82957" w:rsidR="00BA47AA" w:rsidRPr="00E8755C" w:rsidRDefault="00BA47AA" w:rsidP="007B60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Definition of the forest/land type</w:t>
            </w:r>
          </w:p>
        </w:tc>
        <w:tc>
          <w:tcPr>
            <w:tcW w:w="1440" w:type="dxa"/>
          </w:tcPr>
          <w:p w14:paraId="0D89A45E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47365A3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0A0F26F6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25671E1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5B754B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7AA" w:rsidRPr="00E8755C" w14:paraId="6F15E861" w14:textId="77777777" w:rsidTr="009E49FD">
        <w:tc>
          <w:tcPr>
            <w:tcW w:w="1800" w:type="dxa"/>
          </w:tcPr>
          <w:p w14:paraId="6DB58052" w14:textId="7394DD75" w:rsidR="00BA47AA" w:rsidRPr="00E8755C" w:rsidRDefault="00BA47AA" w:rsidP="007B60A7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570" w:type="dxa"/>
          </w:tcPr>
          <w:p w14:paraId="6708CD10" w14:textId="70A71F14" w:rsidR="00BA47AA" w:rsidRPr="00E8755C" w:rsidRDefault="0003369C" w:rsidP="007B60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A47AA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57AFC1A4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CA4A0D3" w14:textId="2B5D41AC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22BA75E0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6648E731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15DA3452" w14:textId="77777777" w:rsidR="00BA47AA" w:rsidRPr="00E8755C" w:rsidRDefault="00BA47AA" w:rsidP="007B60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9FD" w:rsidRPr="00E8755C" w14:paraId="3669D8FE" w14:textId="77777777" w:rsidTr="009E49FD">
        <w:tc>
          <w:tcPr>
            <w:tcW w:w="1800" w:type="dxa"/>
          </w:tcPr>
          <w:p w14:paraId="5780E490" w14:textId="77777777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570" w:type="dxa"/>
          </w:tcPr>
          <w:p w14:paraId="06CD56FC" w14:textId="77777777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0E8EBFE4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564461A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42E216BB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68EE21E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62857F19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834892" w14:textId="49188C2C" w:rsidR="00465C00" w:rsidRDefault="00BA47AA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Pr="00E8755C">
        <w:rPr>
          <w:rFonts w:ascii="Arial" w:hAnsi="Arial" w:cs="Arial"/>
          <w:b/>
          <w:sz w:val="20"/>
          <w:szCs w:val="20"/>
        </w:rPr>
        <w:t>ForestType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4E4FAA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6E5722" w:rsidRPr="00E8755C">
        <w:rPr>
          <w:rFonts w:ascii="Arial" w:hAnsi="Arial" w:cs="Arial"/>
          <w:sz w:val="20"/>
          <w:szCs w:val="20"/>
        </w:rPr>
        <w:t>-</w:t>
      </w:r>
      <w:r w:rsidR="006E5722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Table 3:</w:t>
      </w:r>
      <w:r w:rsidR="006E5722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forest types.</w:t>
      </w:r>
    </w:p>
    <w:p w14:paraId="0DFFEE55" w14:textId="77777777" w:rsidR="006526E1" w:rsidRDefault="006526E1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</w:p>
    <w:p w14:paraId="0DD248BF" w14:textId="77777777" w:rsidR="00B90447" w:rsidRPr="00E8755C" w:rsidRDefault="00B90447" w:rsidP="006B32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2"/>
        <w:gridCol w:w="1383"/>
        <w:gridCol w:w="8393"/>
      </w:tblGrid>
      <w:tr w:rsidR="0011039D" w:rsidRPr="0011039D" w14:paraId="5420FAD5" w14:textId="77777777" w:rsidTr="00465C00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BF3FCE6" w14:textId="77777777" w:rsidR="00465C00" w:rsidRPr="005C2132" w:rsidRDefault="00465C00" w:rsidP="00465C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C2132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A39F0A6" w14:textId="254ECAD4" w:rsidR="00465C00" w:rsidRPr="005C2132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132">
              <w:rPr>
                <w:rFonts w:ascii="Arial" w:hAnsi="Arial" w:cs="Arial"/>
                <w:sz w:val="20"/>
                <w:szCs w:val="20"/>
              </w:rPr>
              <w:t>TreeSpecie</w:t>
            </w:r>
            <w:r w:rsidR="002F7E9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BD1FC20" w14:textId="77777777" w:rsidR="00465C00" w:rsidRPr="00E8082B" w:rsidRDefault="00465C00" w:rsidP="00465C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82B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41C24013" w14:textId="162B3312" w:rsidR="00465C00" w:rsidRPr="005C2132" w:rsidRDefault="00465C00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082B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082B">
              <w:rPr>
                <w:rFonts w:ascii="Arial" w:hAnsi="Arial" w:cs="Arial"/>
                <w:sz w:val="20"/>
                <w:szCs w:val="20"/>
              </w:rPr>
              <w:t xml:space="preserve"> table contains tree species</w:t>
            </w:r>
            <w:r w:rsidR="006526E1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363937" w:rsidRPr="005C2132">
              <w:rPr>
                <w:rFonts w:ascii="Arial" w:hAnsi="Arial" w:cs="Arial"/>
                <w:sz w:val="20"/>
                <w:szCs w:val="20"/>
              </w:rPr>
              <w:t xml:space="preserve"> plantation forest</w:t>
            </w:r>
          </w:p>
        </w:tc>
      </w:tr>
    </w:tbl>
    <w:p w14:paraId="1043A6BB" w14:textId="77777777" w:rsidR="00465C00" w:rsidRPr="0011039D" w:rsidRDefault="00465C00" w:rsidP="00465C00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96"/>
        <w:gridCol w:w="974"/>
        <w:gridCol w:w="1260"/>
      </w:tblGrid>
      <w:tr w:rsidR="00465C00" w:rsidRPr="00E8755C" w14:paraId="3DB9EECB" w14:textId="77777777" w:rsidTr="009E49FD">
        <w:trPr>
          <w:trHeight w:val="503"/>
        </w:trPr>
        <w:tc>
          <w:tcPr>
            <w:tcW w:w="1800" w:type="dxa"/>
            <w:tcBorders>
              <w:top w:val="single" w:sz="4" w:space="0" w:color="auto"/>
            </w:tcBorders>
          </w:tcPr>
          <w:p w14:paraId="0E601640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17423F36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637FC9AA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386870CD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19BC2D7C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6329ACAF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50D2B015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465C00" w:rsidRPr="00E8755C" w14:paraId="0F7B8ACA" w14:textId="77777777" w:rsidTr="009E49FD">
        <w:tc>
          <w:tcPr>
            <w:tcW w:w="1800" w:type="dxa"/>
          </w:tcPr>
          <w:p w14:paraId="210AC16F" w14:textId="018704E3" w:rsidR="00465C00" w:rsidRPr="00E8755C" w:rsidRDefault="00465C00" w:rsidP="00465C00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TreeSpecCode</w:t>
            </w:r>
          </w:p>
        </w:tc>
        <w:tc>
          <w:tcPr>
            <w:tcW w:w="6570" w:type="dxa"/>
          </w:tcPr>
          <w:p w14:paraId="34AB7114" w14:textId="63242452" w:rsidR="00465C00" w:rsidRPr="00E8755C" w:rsidRDefault="0003369C" w:rsidP="00465C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63937">
              <w:rPr>
                <w:rFonts w:ascii="Arial" w:hAnsi="Arial" w:cs="Arial"/>
                <w:sz w:val="20"/>
                <w:szCs w:val="20"/>
              </w:rPr>
              <w:t>ode of</w:t>
            </w:r>
            <w:r w:rsidR="007D4B09" w:rsidRPr="00E8755C">
              <w:rPr>
                <w:rFonts w:ascii="Arial" w:hAnsi="Arial" w:cs="Arial"/>
                <w:sz w:val="20"/>
                <w:szCs w:val="20"/>
              </w:rPr>
              <w:t xml:space="preserve"> the tree specie</w:t>
            </w:r>
            <w:r w:rsidR="0036393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301DD71F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03D28559" w14:textId="78675576" w:rsidR="00465C00" w:rsidRPr="00E8755C" w:rsidRDefault="00B64B5F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(4</w:t>
            </w:r>
            <w:r w:rsidR="00465C00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3E526CF1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B2A2992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89C5F2" w14:textId="339074F7" w:rsidR="00465C00" w:rsidRPr="00E8755C" w:rsidRDefault="00F023D7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465C00" w:rsidRPr="00E8755C" w14:paraId="33574257" w14:textId="77777777" w:rsidTr="009E49FD">
        <w:tc>
          <w:tcPr>
            <w:tcW w:w="1800" w:type="dxa"/>
          </w:tcPr>
          <w:p w14:paraId="4BC5AAF5" w14:textId="77777777" w:rsidR="00465C00" w:rsidRPr="00E8755C" w:rsidRDefault="00465C00" w:rsidP="00465C00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TreeSpecVerna</w:t>
            </w:r>
          </w:p>
        </w:tc>
        <w:tc>
          <w:tcPr>
            <w:tcW w:w="6570" w:type="dxa"/>
          </w:tcPr>
          <w:p w14:paraId="793C4D25" w14:textId="7C2A99D6" w:rsidR="00465C00" w:rsidRPr="00E8755C" w:rsidRDefault="007D4B09" w:rsidP="00465C00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Vernacular name of the tree specie</w:t>
            </w:r>
            <w:r w:rsidR="0036393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196883F9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99BA0ED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42798A26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BB5BCC7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180A7E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C00" w:rsidRPr="00E8755C" w14:paraId="7830A4D8" w14:textId="77777777" w:rsidTr="009E49FD">
        <w:tc>
          <w:tcPr>
            <w:tcW w:w="1800" w:type="dxa"/>
          </w:tcPr>
          <w:p w14:paraId="118831DD" w14:textId="687D644C" w:rsidR="00465C00" w:rsidRPr="00E8755C" w:rsidRDefault="00465C00" w:rsidP="00465C00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TreeSpecLatin</w:t>
            </w:r>
          </w:p>
        </w:tc>
        <w:tc>
          <w:tcPr>
            <w:tcW w:w="6570" w:type="dxa"/>
          </w:tcPr>
          <w:p w14:paraId="30EDB3E4" w14:textId="095CA17A" w:rsidR="00465C00" w:rsidRPr="00E8755C" w:rsidRDefault="007D4B09" w:rsidP="007D4B0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Scientific name of the tree specie</w:t>
            </w:r>
            <w:r w:rsidR="0036393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2A1B0C0B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AA9D025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0FA30698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C409EF3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61ED726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8A3" w:rsidRPr="00E8755C" w14:paraId="7491E9CF" w14:textId="77777777" w:rsidTr="009E49FD">
        <w:tc>
          <w:tcPr>
            <w:tcW w:w="1800" w:type="dxa"/>
          </w:tcPr>
          <w:p w14:paraId="694AFBF4" w14:textId="77777777" w:rsidR="00B918A3" w:rsidRPr="00E8755C" w:rsidRDefault="00B918A3" w:rsidP="001742BA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TreeSpecAbbr</w:t>
            </w:r>
          </w:p>
        </w:tc>
        <w:tc>
          <w:tcPr>
            <w:tcW w:w="6570" w:type="dxa"/>
          </w:tcPr>
          <w:p w14:paraId="7CB0BB58" w14:textId="41AB8D2D" w:rsidR="00B918A3" w:rsidRPr="00E8755C" w:rsidRDefault="00B918A3" w:rsidP="001742BA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 of the tree specie</w:t>
            </w:r>
            <w:r w:rsidR="0036393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23101AE7" w14:textId="77777777" w:rsidR="00B918A3" w:rsidRPr="00E8755C" w:rsidRDefault="00B918A3" w:rsidP="00174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BE4D42E" w14:textId="693D6E35" w:rsidR="00B918A3" w:rsidRPr="00E8755C" w:rsidRDefault="00B918A3" w:rsidP="00174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54ACAE65" w14:textId="77777777" w:rsidR="00B918A3" w:rsidRPr="00E8755C" w:rsidRDefault="00B918A3" w:rsidP="00174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FAB2FAE" w14:textId="77777777" w:rsidR="00B918A3" w:rsidRPr="00E8755C" w:rsidRDefault="00B918A3" w:rsidP="00174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5121FE" w14:textId="77777777" w:rsidR="00B918A3" w:rsidRPr="00E8755C" w:rsidRDefault="00B918A3" w:rsidP="00174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4B09" w:rsidRPr="00E8755C" w14:paraId="3BE7CF03" w14:textId="77777777" w:rsidTr="009E49FD">
        <w:tc>
          <w:tcPr>
            <w:tcW w:w="1800" w:type="dxa"/>
          </w:tcPr>
          <w:p w14:paraId="13EABB8D" w14:textId="68E368B5" w:rsidR="007D4B09" w:rsidRPr="00E8755C" w:rsidRDefault="007D4B09" w:rsidP="007D4B0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GeoDistribution</w:t>
            </w:r>
          </w:p>
        </w:tc>
        <w:tc>
          <w:tcPr>
            <w:tcW w:w="6570" w:type="dxa"/>
          </w:tcPr>
          <w:p w14:paraId="2F29C0ED" w14:textId="6D53D89A" w:rsidR="007D4B09" w:rsidRPr="00E8755C" w:rsidRDefault="007D4B09" w:rsidP="007D4B0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Geographic distribution of the tree specie</w:t>
            </w:r>
            <w:r w:rsidR="0036393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6FDB207B" w14:textId="77777777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47A0D76" w14:textId="149C80CD" w:rsidR="007D4B09" w:rsidRPr="00E8755C" w:rsidRDefault="001742BA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</w:t>
            </w:r>
            <w:r w:rsidR="007D4B09"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14:paraId="19634E99" w14:textId="43D176F1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1CAF82F" w14:textId="2502CC7E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9FEA2F" w14:textId="77777777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4B09" w:rsidRPr="00E8755C" w14:paraId="741B67A4" w14:textId="77777777" w:rsidTr="009E49FD">
        <w:tc>
          <w:tcPr>
            <w:tcW w:w="1800" w:type="dxa"/>
          </w:tcPr>
          <w:p w14:paraId="510A6C15" w14:textId="3C83BBBD" w:rsidR="007D4B09" w:rsidRPr="00E8755C" w:rsidRDefault="007D4B09" w:rsidP="007D4B0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AgeClass</w:t>
            </w:r>
          </w:p>
        </w:tc>
        <w:tc>
          <w:tcPr>
            <w:tcW w:w="6570" w:type="dxa"/>
          </w:tcPr>
          <w:p w14:paraId="17E15326" w14:textId="4D3F76D5" w:rsidR="007D4B09" w:rsidRPr="00E8755C" w:rsidRDefault="0036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class length (years)</w:t>
            </w:r>
            <w:r w:rsidR="00B64B5F" w:rsidRPr="00E8755C">
              <w:rPr>
                <w:rFonts w:ascii="Arial" w:hAnsi="Arial" w:cs="Arial"/>
                <w:sz w:val="20"/>
                <w:szCs w:val="20"/>
              </w:rPr>
              <w:t xml:space="preserve"> of the tree specie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3A3F9366" w14:textId="600B444F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34068B8B" w14:textId="37E7ED32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1096" w:type="dxa"/>
          </w:tcPr>
          <w:p w14:paraId="7A242504" w14:textId="65D2C4B8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7ACFC45" w14:textId="77D569D6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256B99C" w14:textId="77777777" w:rsidR="007D4B09" w:rsidRPr="00E8755C" w:rsidRDefault="007D4B09" w:rsidP="007D4B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C00" w:rsidRPr="00E8755C" w14:paraId="780EA2AA" w14:textId="77777777" w:rsidTr="009E49FD">
        <w:tc>
          <w:tcPr>
            <w:tcW w:w="1800" w:type="dxa"/>
          </w:tcPr>
          <w:p w14:paraId="7D30DCB7" w14:textId="4FF48B67" w:rsidR="00465C00" w:rsidRPr="00E8755C" w:rsidRDefault="007D4B09" w:rsidP="00465C00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570" w:type="dxa"/>
          </w:tcPr>
          <w:p w14:paraId="56904833" w14:textId="10530E54" w:rsidR="00465C00" w:rsidRPr="00E8755C" w:rsidRDefault="0003369C" w:rsidP="00465C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65C00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782E9FC5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FB44134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31362C74" w14:textId="2ED846DB" w:rsidR="00465C00" w:rsidRPr="00E8755C" w:rsidRDefault="007D4B09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6541956" w14:textId="6B174353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35CBEBF" w14:textId="77777777" w:rsidR="00465C00" w:rsidRPr="00E8755C" w:rsidRDefault="00465C00" w:rsidP="00465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9FD" w:rsidRPr="00E8755C" w14:paraId="363DAD9B" w14:textId="77777777" w:rsidTr="009E49FD">
        <w:tc>
          <w:tcPr>
            <w:tcW w:w="1800" w:type="dxa"/>
          </w:tcPr>
          <w:p w14:paraId="15B66C3B" w14:textId="57B27D9D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SpecialProduct</w:t>
            </w:r>
          </w:p>
        </w:tc>
        <w:tc>
          <w:tcPr>
            <w:tcW w:w="6570" w:type="dxa"/>
          </w:tcPr>
          <w:p w14:paraId="1262D2C0" w14:textId="59831C1B" w:rsidR="009E49FD" w:rsidRPr="00E8755C" w:rsidRDefault="009E49FD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code that incdicates where this specie is a special product (Ref. Table SpecialProductCode)</w:t>
            </w:r>
          </w:p>
        </w:tc>
        <w:tc>
          <w:tcPr>
            <w:tcW w:w="1440" w:type="dxa"/>
          </w:tcPr>
          <w:p w14:paraId="743BD5E1" w14:textId="72C5792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689198A" w14:textId="6BB503A3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14:paraId="44A5A643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1E83E18" w14:textId="33BBD089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65A2EBD1" w14:textId="77777777" w:rsidR="009E49FD" w:rsidRPr="00E8755C" w:rsidRDefault="009E49FD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39F6BC" w14:textId="77777777" w:rsidR="009E49FD" w:rsidRDefault="009E49FD" w:rsidP="00B64B5F">
      <w:pPr>
        <w:rPr>
          <w:rFonts w:ascii="Arial" w:hAnsi="Arial" w:cs="Arial"/>
          <w:sz w:val="20"/>
          <w:szCs w:val="20"/>
        </w:rPr>
      </w:pPr>
    </w:p>
    <w:p w14:paraId="0DA7B2FE" w14:textId="5AC7E894" w:rsidR="00B64B5F" w:rsidRDefault="00B64B5F" w:rsidP="00B64B5F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Pr="00E8755C">
        <w:rPr>
          <w:rFonts w:ascii="Arial" w:hAnsi="Arial" w:cs="Arial"/>
          <w:b/>
          <w:sz w:val="20"/>
          <w:szCs w:val="20"/>
        </w:rPr>
        <w:t>TreeSpecie</w:t>
      </w:r>
      <w:r w:rsidR="002F7E9F">
        <w:rPr>
          <w:rFonts w:ascii="Arial" w:hAnsi="Arial" w:cs="Arial"/>
          <w:b/>
          <w:sz w:val="20"/>
          <w:szCs w:val="20"/>
        </w:rPr>
        <w:t>s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6E5722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6E5722" w:rsidRPr="00E8755C">
        <w:rPr>
          <w:rFonts w:ascii="Arial" w:hAnsi="Arial" w:cs="Arial"/>
          <w:sz w:val="20"/>
          <w:szCs w:val="20"/>
        </w:rPr>
        <w:t>-</w:t>
      </w:r>
      <w:r w:rsidR="006E5722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</w:t>
      </w:r>
      <w:r w:rsidR="0046037A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4:</w:t>
      </w:r>
      <w:r w:rsidR="0046037A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tree species</w:t>
      </w:r>
      <w:r w:rsidR="00344E82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for plantations</w:t>
      </w:r>
      <w:r w:rsidR="0046037A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59CCF49A" w14:textId="77777777" w:rsidR="00363937" w:rsidRPr="000B0864" w:rsidRDefault="00363937" w:rsidP="00B64B5F">
      <w:pPr>
        <w:rPr>
          <w:rFonts w:ascii="Arial" w:hAnsi="Arial" w:cs="Arial"/>
          <w:sz w:val="20"/>
          <w:szCs w:val="20"/>
          <w:lang w:val="nl-NL"/>
        </w:rPr>
      </w:pPr>
    </w:p>
    <w:p w14:paraId="6879F038" w14:textId="77777777" w:rsidR="00052550" w:rsidRPr="00E8755C" w:rsidRDefault="00052550" w:rsidP="006B3277">
      <w:pPr>
        <w:rPr>
          <w:rFonts w:ascii="Arial" w:hAnsi="Arial" w:cs="Arial"/>
        </w:rPr>
      </w:pPr>
    </w:p>
    <w:p w14:paraId="20086A0B" w14:textId="77777777" w:rsidR="0013127A" w:rsidRPr="00E8755C" w:rsidRDefault="0013127A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2"/>
        <w:gridCol w:w="1383"/>
        <w:gridCol w:w="8393"/>
      </w:tblGrid>
      <w:tr w:rsidR="00581551" w:rsidRPr="00E8755C" w14:paraId="51B9E710" w14:textId="77777777" w:rsidTr="00581551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1495D40" w14:textId="77777777" w:rsidR="00581551" w:rsidRPr="00E8755C" w:rsidRDefault="00581551" w:rsidP="00581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68B3A76" w14:textId="41EF780F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PForestOrigin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4EB562" w14:textId="77777777" w:rsidR="00581551" w:rsidRPr="00E8755C" w:rsidRDefault="00581551" w:rsidP="00581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04913564" w14:textId="0228E0F3" w:rsidR="00581551" w:rsidRPr="00E8755C" w:rsidRDefault="00581551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8B7FA6">
              <w:rPr>
                <w:rFonts w:ascii="Arial" w:hAnsi="Arial" w:cs="Arial"/>
                <w:sz w:val="20"/>
                <w:szCs w:val="20"/>
              </w:rPr>
              <w:t>and description of plantation forest origin</w:t>
            </w:r>
          </w:p>
        </w:tc>
      </w:tr>
    </w:tbl>
    <w:p w14:paraId="63E23151" w14:textId="77777777" w:rsidR="00581551" w:rsidRPr="00E8755C" w:rsidRDefault="00581551" w:rsidP="0058155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96"/>
        <w:gridCol w:w="974"/>
        <w:gridCol w:w="1260"/>
      </w:tblGrid>
      <w:tr w:rsidR="00581551" w:rsidRPr="00E8755C" w14:paraId="296BE946" w14:textId="77777777" w:rsidTr="00256C69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778AEED4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27F92544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1C176B0F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4972F19F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59AC2C10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3D2350B5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0EDC0301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581551" w:rsidRPr="00E8755C" w14:paraId="1868A536" w14:textId="77777777" w:rsidTr="00256C69">
        <w:tc>
          <w:tcPr>
            <w:tcW w:w="1890" w:type="dxa"/>
          </w:tcPr>
          <w:p w14:paraId="2BE0E6D7" w14:textId="60AB1B36" w:rsidR="00581551" w:rsidRPr="00E8755C" w:rsidRDefault="00581551" w:rsidP="0058155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PForestOrgCode</w:t>
            </w:r>
          </w:p>
        </w:tc>
        <w:tc>
          <w:tcPr>
            <w:tcW w:w="6480" w:type="dxa"/>
          </w:tcPr>
          <w:p w14:paraId="6E0499B9" w14:textId="39B5A71A" w:rsidR="00581551" w:rsidRPr="00E8755C" w:rsidRDefault="0003369C" w:rsidP="005815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63937">
              <w:rPr>
                <w:rFonts w:ascii="Arial" w:hAnsi="Arial" w:cs="Arial"/>
                <w:sz w:val="20"/>
                <w:szCs w:val="20"/>
              </w:rPr>
              <w:t>ode of</w:t>
            </w:r>
            <w:r w:rsidR="00581551" w:rsidRPr="00E8755C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363937">
              <w:rPr>
                <w:rFonts w:ascii="Arial" w:hAnsi="Arial" w:cs="Arial"/>
                <w:sz w:val="20"/>
                <w:szCs w:val="20"/>
              </w:rPr>
              <w:t xml:space="preserve">plantation </w:t>
            </w:r>
            <w:r w:rsidR="00581551" w:rsidRPr="00E8755C">
              <w:rPr>
                <w:rFonts w:ascii="Arial" w:hAnsi="Arial" w:cs="Arial"/>
                <w:sz w:val="20"/>
                <w:szCs w:val="20"/>
              </w:rPr>
              <w:t>forest origin</w:t>
            </w:r>
          </w:p>
        </w:tc>
        <w:tc>
          <w:tcPr>
            <w:tcW w:w="1440" w:type="dxa"/>
          </w:tcPr>
          <w:p w14:paraId="418A4352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70457707" w14:textId="58FC5102" w:rsidR="00581551" w:rsidRPr="00E8755C" w:rsidRDefault="003A0FAA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</w:t>
            </w:r>
            <w:r w:rsidR="00581551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33F44A5E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DD5D7AF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01EC1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581551" w:rsidRPr="00E8755C" w14:paraId="55929226" w14:textId="77777777" w:rsidTr="00256C69">
        <w:tc>
          <w:tcPr>
            <w:tcW w:w="1890" w:type="dxa"/>
          </w:tcPr>
          <w:p w14:paraId="0196CCF5" w14:textId="6ECF3741" w:rsidR="00581551" w:rsidRPr="00E8755C" w:rsidRDefault="00581551" w:rsidP="0058155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PForestOrgDef</w:t>
            </w:r>
          </w:p>
        </w:tc>
        <w:tc>
          <w:tcPr>
            <w:tcW w:w="6480" w:type="dxa"/>
          </w:tcPr>
          <w:p w14:paraId="1141794C" w14:textId="6A85BC3A" w:rsidR="00581551" w:rsidRPr="00E8755C" w:rsidRDefault="00581551" w:rsidP="0058155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363937">
              <w:rPr>
                <w:rFonts w:ascii="Arial" w:hAnsi="Arial" w:cs="Arial"/>
                <w:sz w:val="20"/>
                <w:szCs w:val="20"/>
              </w:rPr>
              <w:t xml:space="preserve">plantation forest </w:t>
            </w:r>
            <w:r w:rsidRPr="00E8755C">
              <w:rPr>
                <w:rFonts w:ascii="Arial" w:hAnsi="Arial" w:cs="Arial"/>
                <w:sz w:val="20"/>
                <w:szCs w:val="20"/>
              </w:rPr>
              <w:t>origin</w:t>
            </w:r>
          </w:p>
        </w:tc>
        <w:tc>
          <w:tcPr>
            <w:tcW w:w="1440" w:type="dxa"/>
          </w:tcPr>
          <w:p w14:paraId="17D7051F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EEC3132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36280C77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9730364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55E082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551" w:rsidRPr="00E8755C" w14:paraId="7949F13B" w14:textId="77777777" w:rsidTr="00256C69">
        <w:tc>
          <w:tcPr>
            <w:tcW w:w="1890" w:type="dxa"/>
          </w:tcPr>
          <w:p w14:paraId="72FD9B1C" w14:textId="3DCF2CC0" w:rsidR="00581551" w:rsidRPr="00E8755C" w:rsidRDefault="00581551" w:rsidP="0058155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0634832D" w14:textId="6F729B35" w:rsidR="00581551" w:rsidRPr="00E8755C" w:rsidRDefault="0003369C" w:rsidP="005815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81551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27990E85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5CECE7F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59D4B13B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4FA00F21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4A715801" w14:textId="77777777" w:rsidR="00581551" w:rsidRPr="00E8755C" w:rsidRDefault="00581551" w:rsidP="00581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C69" w:rsidRPr="00E8755C" w14:paraId="2115C435" w14:textId="77777777" w:rsidTr="00256C69">
        <w:tc>
          <w:tcPr>
            <w:tcW w:w="1890" w:type="dxa"/>
          </w:tcPr>
          <w:p w14:paraId="0B44B125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654C97AE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4663D3BD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EBED837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7A79BF05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BA22B90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076DF9D3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14F3B4" w14:textId="77777777" w:rsidR="00256C69" w:rsidRDefault="00256C69" w:rsidP="006B3277">
      <w:pPr>
        <w:rPr>
          <w:rFonts w:ascii="Arial" w:hAnsi="Arial" w:cs="Arial"/>
          <w:sz w:val="20"/>
          <w:szCs w:val="20"/>
        </w:rPr>
      </w:pPr>
    </w:p>
    <w:p w14:paraId="6ED77E8E" w14:textId="518AD3EE" w:rsidR="00B64B5F" w:rsidRDefault="00581551" w:rsidP="006B3277">
      <w:pPr>
        <w:rPr>
          <w:rFonts w:ascii="Arial" w:hAnsi="Arial" w:cs="Arial"/>
          <w:sz w:val="20"/>
          <w:szCs w:val="20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EE11EE" w:rsidRPr="00E8755C">
        <w:rPr>
          <w:rFonts w:ascii="Arial" w:hAnsi="Arial" w:cs="Arial"/>
          <w:b/>
          <w:sz w:val="20"/>
          <w:szCs w:val="20"/>
        </w:rPr>
        <w:t>P</w:t>
      </w:r>
      <w:r w:rsidRPr="00E8755C">
        <w:rPr>
          <w:rFonts w:ascii="Arial" w:hAnsi="Arial" w:cs="Arial"/>
          <w:b/>
          <w:sz w:val="20"/>
          <w:szCs w:val="20"/>
        </w:rPr>
        <w:t>ForestOrigin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576B36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576B36" w:rsidRPr="00E8755C">
        <w:rPr>
          <w:rFonts w:ascii="Arial" w:hAnsi="Arial" w:cs="Arial"/>
          <w:sz w:val="20"/>
          <w:szCs w:val="20"/>
        </w:rPr>
        <w:t>-</w:t>
      </w:r>
      <w:r w:rsidR="00576B3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Table 5: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</w:t>
      </w:r>
      <w:r w:rsidR="000D3BD0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Classification and encoding of 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plantation forest</w:t>
      </w:r>
      <w:r w:rsidR="00363937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origin</w:t>
      </w:r>
      <w:r w:rsidR="00576B36" w:rsidRPr="00E8755C">
        <w:rPr>
          <w:rFonts w:ascii="Arial" w:hAnsi="Arial" w:cs="Arial"/>
          <w:sz w:val="20"/>
          <w:szCs w:val="20"/>
        </w:rPr>
        <w:t>.</w:t>
      </w:r>
    </w:p>
    <w:p w14:paraId="4DD6210C" w14:textId="77777777" w:rsidR="00256C69" w:rsidRPr="004A7CCF" w:rsidRDefault="00256C69" w:rsidP="006B32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69"/>
        <w:gridCol w:w="2874"/>
        <w:gridCol w:w="1383"/>
        <w:gridCol w:w="8134"/>
      </w:tblGrid>
      <w:tr w:rsidR="00C7396A" w:rsidRPr="00E8755C" w14:paraId="22495A9C" w14:textId="77777777" w:rsidTr="00FA0F21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367E04C" w14:textId="77777777" w:rsidR="00C7396A" w:rsidRPr="00E8755C" w:rsidRDefault="00C7396A" w:rsidP="00FA0F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13148147" w14:textId="04572C5F" w:rsidR="00C7396A" w:rsidRPr="00E8755C" w:rsidRDefault="00662540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del w:id="1547" w:author="Raisa.sell" w:date="2017-11-23T15:31:00Z">
              <w:r w:rsidDel="003E1C32">
                <w:rPr>
                  <w:rFonts w:ascii="Arial" w:hAnsi="Arial" w:cs="Arial"/>
                  <w:sz w:val="20"/>
                  <w:szCs w:val="20"/>
                </w:rPr>
                <w:delText>Planning</w:delText>
              </w:r>
              <w:r w:rsidR="00F365EC" w:rsidDel="003E1C32">
                <w:rPr>
                  <w:rFonts w:ascii="Arial" w:hAnsi="Arial" w:cs="Arial"/>
                  <w:sz w:val="20"/>
                  <w:szCs w:val="20"/>
                </w:rPr>
                <w:delText>State</w:delText>
              </w:r>
            </w:del>
            <w:ins w:id="1548" w:author="Raisa.sell" w:date="2017-11-23T15:31:00Z">
              <w:r w:rsidR="003E1C32">
                <w:rPr>
                  <w:rFonts w:ascii="Arial" w:hAnsi="Arial" w:cs="Arial"/>
                  <w:sz w:val="20"/>
                  <w:szCs w:val="20"/>
                </w:rPr>
                <w:t>plantation_state</w:t>
              </w:r>
            </w:ins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B04714" w14:textId="77777777" w:rsidR="00C7396A" w:rsidRPr="00E8755C" w:rsidRDefault="00C7396A" w:rsidP="00FA0F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49A38C47" w14:textId="6B5E07F3" w:rsidR="00C7396A" w:rsidRPr="00E8755C" w:rsidRDefault="00C7396A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</w:t>
            </w:r>
            <w:r w:rsidR="008B7FA6">
              <w:rPr>
                <w:rFonts w:ascii="Arial" w:hAnsi="Arial" w:cs="Arial"/>
                <w:sz w:val="20"/>
                <w:szCs w:val="20"/>
              </w:rPr>
              <w:t xml:space="preserve">code and description of </w:t>
            </w:r>
            <w:r w:rsidR="00363937">
              <w:rPr>
                <w:rFonts w:ascii="Arial" w:hAnsi="Arial" w:cs="Arial"/>
                <w:sz w:val="20"/>
                <w:szCs w:val="20"/>
              </w:rPr>
              <w:t>the state of plantation</w:t>
            </w:r>
            <w:r w:rsidR="009D3DF0">
              <w:rPr>
                <w:rFonts w:ascii="Arial" w:hAnsi="Arial" w:cs="Arial"/>
                <w:sz w:val="20"/>
                <w:szCs w:val="20"/>
              </w:rPr>
              <w:t xml:space="preserve"> of a plot</w:t>
            </w:r>
            <w:r w:rsidR="003639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325CBD7" w14:textId="77777777" w:rsidR="00C7396A" w:rsidRPr="00E8755C" w:rsidRDefault="00C7396A" w:rsidP="00C7396A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96"/>
        <w:gridCol w:w="974"/>
        <w:gridCol w:w="1260"/>
      </w:tblGrid>
      <w:tr w:rsidR="00C7396A" w:rsidRPr="00E8755C" w14:paraId="7431DA00" w14:textId="77777777" w:rsidTr="00256C69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0C09E7A7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73089E8C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CB7597F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10F121B3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0DA68B39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4937D037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7D3BA4E5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C7396A" w:rsidRPr="00E8755C" w14:paraId="65123CE6" w14:textId="77777777" w:rsidTr="00256C69">
        <w:tc>
          <w:tcPr>
            <w:tcW w:w="1890" w:type="dxa"/>
          </w:tcPr>
          <w:p w14:paraId="37853919" w14:textId="75BB2D97" w:rsidR="00C7396A" w:rsidRPr="00E8755C" w:rsidRDefault="00344E82" w:rsidP="00FA0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</w:t>
            </w:r>
            <w:r w:rsidR="00F365EC">
              <w:rPr>
                <w:rFonts w:ascii="Arial" w:hAnsi="Arial" w:cs="Arial"/>
                <w:sz w:val="20"/>
                <w:szCs w:val="20"/>
              </w:rPr>
              <w:t>State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480" w:type="dxa"/>
          </w:tcPr>
          <w:p w14:paraId="0CEC3ABE" w14:textId="6D932653" w:rsidR="00C7396A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7396A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363937">
              <w:rPr>
                <w:rFonts w:ascii="Arial" w:hAnsi="Arial" w:cs="Arial"/>
                <w:sz w:val="20"/>
                <w:szCs w:val="20"/>
              </w:rPr>
              <w:t>of the state of plantation</w:t>
            </w:r>
          </w:p>
        </w:tc>
        <w:tc>
          <w:tcPr>
            <w:tcW w:w="1440" w:type="dxa"/>
          </w:tcPr>
          <w:p w14:paraId="5D964983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698F1329" w14:textId="54526871" w:rsidR="00C7396A" w:rsidRPr="00E8755C" w:rsidRDefault="00316DBE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</w:t>
            </w:r>
            <w:r w:rsidR="00C7396A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30DEED4D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34281E7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97E8070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C7396A" w:rsidRPr="00E8755C" w14:paraId="253F5C2A" w14:textId="77777777" w:rsidTr="00256C69">
        <w:tc>
          <w:tcPr>
            <w:tcW w:w="1890" w:type="dxa"/>
          </w:tcPr>
          <w:p w14:paraId="07B73932" w14:textId="2B4CA183" w:rsidR="00C7396A" w:rsidRPr="00E8755C" w:rsidRDefault="00344E82" w:rsidP="00FA0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</w:t>
            </w:r>
            <w:r w:rsidR="00F365EC">
              <w:rPr>
                <w:rFonts w:ascii="Arial" w:hAnsi="Arial" w:cs="Arial"/>
                <w:sz w:val="20"/>
                <w:szCs w:val="20"/>
              </w:rPr>
              <w:t>State</w:t>
            </w:r>
            <w:r w:rsidR="00C7396A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480" w:type="dxa"/>
          </w:tcPr>
          <w:p w14:paraId="1B19ED63" w14:textId="3C5C0C98" w:rsidR="00C7396A" w:rsidRPr="00E8755C" w:rsidRDefault="00C7396A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</w:t>
            </w:r>
            <w:r w:rsidR="00363937">
              <w:rPr>
                <w:rFonts w:ascii="Arial" w:hAnsi="Arial" w:cs="Arial"/>
                <w:sz w:val="20"/>
                <w:szCs w:val="20"/>
              </w:rPr>
              <w:t>the state of plantation</w:t>
            </w:r>
          </w:p>
        </w:tc>
        <w:tc>
          <w:tcPr>
            <w:tcW w:w="1440" w:type="dxa"/>
          </w:tcPr>
          <w:p w14:paraId="4CB4A79C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98EF1CD" w14:textId="29AFCE83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0BDF0F0E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7514DCD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227069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96A" w:rsidRPr="00E8755C" w14:paraId="41E81C11" w14:textId="77777777" w:rsidTr="00256C69">
        <w:tc>
          <w:tcPr>
            <w:tcW w:w="1890" w:type="dxa"/>
          </w:tcPr>
          <w:p w14:paraId="0ABF7FF1" w14:textId="7679E83C" w:rsidR="00C7396A" w:rsidRPr="00E8755C" w:rsidRDefault="00C7396A" w:rsidP="00FA0F2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6F9BFB5E" w14:textId="598DDB21" w:rsidR="00C7396A" w:rsidRPr="00E8755C" w:rsidRDefault="0003369C" w:rsidP="00FA0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C7396A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4E07358A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59DDAA9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13DA2B9C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33C7CB93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12D9A052" w14:textId="77777777" w:rsidR="00C7396A" w:rsidRPr="00E8755C" w:rsidRDefault="00C7396A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C69" w:rsidRPr="00E8755C" w14:paraId="7AFC927F" w14:textId="77777777" w:rsidTr="00256C69">
        <w:tc>
          <w:tcPr>
            <w:tcW w:w="1890" w:type="dxa"/>
          </w:tcPr>
          <w:p w14:paraId="2ABEAF57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7059583F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2E9B5935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8BA0486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334C39FC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E593FF5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10F75174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44A9FA" w14:textId="1CA96CA5" w:rsidR="00411CF1" w:rsidRDefault="00C7396A" w:rsidP="00B64B5F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344E82">
        <w:rPr>
          <w:rFonts w:ascii="Arial" w:hAnsi="Arial" w:cs="Arial"/>
          <w:b/>
          <w:sz w:val="20"/>
          <w:szCs w:val="20"/>
        </w:rPr>
        <w:t>StateOfPlantation</w:t>
      </w:r>
      <w:r w:rsidR="00344E82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4E4FAA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576B36" w:rsidRPr="00E8755C">
        <w:rPr>
          <w:rFonts w:ascii="Arial" w:hAnsi="Arial" w:cs="Arial"/>
          <w:sz w:val="20"/>
          <w:szCs w:val="20"/>
        </w:rPr>
        <w:t>-</w:t>
      </w:r>
      <w:r w:rsidR="00576B3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Table 6: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indicating </w:t>
      </w:r>
      <w:r w:rsidR="008B7FA6">
        <w:rPr>
          <w:rFonts w:ascii="Arial" w:hAnsi="Arial" w:cs="Arial"/>
          <w:bCs/>
          <w:color w:val="000000"/>
          <w:sz w:val="20"/>
          <w:szCs w:val="20"/>
          <w:lang w:val="nl-NL"/>
        </w:rPr>
        <w:t>the state of the plantation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380A7254" w14:textId="77777777" w:rsidR="008B7FA6" w:rsidRPr="00E8755C" w:rsidRDefault="008B7FA6" w:rsidP="00B64B5F">
      <w:pPr>
        <w:rPr>
          <w:rFonts w:ascii="Arial" w:hAnsi="Arial" w:cs="Arial"/>
          <w:sz w:val="20"/>
          <w:szCs w:val="20"/>
        </w:rPr>
      </w:pPr>
    </w:p>
    <w:p w14:paraId="7A399104" w14:textId="77777777" w:rsidR="00411CF1" w:rsidRPr="00E8755C" w:rsidRDefault="00411CF1" w:rsidP="00B64B5F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2"/>
        <w:gridCol w:w="1383"/>
        <w:gridCol w:w="8393"/>
      </w:tblGrid>
      <w:tr w:rsidR="00411CF1" w:rsidRPr="00E8755C" w14:paraId="7CB02EC7" w14:textId="77777777" w:rsidTr="00FA0F21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8C27C9F" w14:textId="77777777" w:rsidR="00411CF1" w:rsidRPr="00E8755C" w:rsidRDefault="00411CF1" w:rsidP="00FA0F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4833A31F" w14:textId="2AB9B0FD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</w:t>
            </w:r>
            <w:r w:rsidR="00344E82">
              <w:rPr>
                <w:rFonts w:ascii="Arial" w:hAnsi="Arial" w:cs="Arial"/>
                <w:sz w:val="20"/>
                <w:szCs w:val="20"/>
              </w:rPr>
              <w:t>ite</w:t>
            </w:r>
            <w:r w:rsidRPr="00E8755C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05C16B" w14:textId="77777777" w:rsidR="00411CF1" w:rsidRPr="00E8755C" w:rsidRDefault="00411CF1" w:rsidP="00FA0F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77D9E196" w14:textId="30C7927B" w:rsidR="00411CF1" w:rsidRPr="00E8755C" w:rsidRDefault="00411CF1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</w:t>
            </w:r>
            <w:r w:rsidR="008B7FA6">
              <w:rPr>
                <w:rFonts w:ascii="Arial" w:hAnsi="Arial" w:cs="Arial"/>
                <w:sz w:val="20"/>
                <w:szCs w:val="20"/>
              </w:rPr>
              <w:t xml:space="preserve">code and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>description</w:t>
            </w:r>
            <w:r w:rsidR="008B7FA6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8B7FA6" w:rsidRPr="00E8755C" w:rsidDel="008B7F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>s</w:t>
            </w:r>
            <w:r w:rsidR="008B7FA6">
              <w:rPr>
                <w:rFonts w:ascii="Arial" w:hAnsi="Arial" w:cs="Arial"/>
                <w:sz w:val="20"/>
                <w:szCs w:val="20"/>
              </w:rPr>
              <w:t>ite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FA6">
              <w:rPr>
                <w:rFonts w:ascii="Arial" w:hAnsi="Arial" w:cs="Arial"/>
                <w:sz w:val="20"/>
                <w:szCs w:val="20"/>
              </w:rPr>
              <w:t xml:space="preserve">condition </w:t>
            </w:r>
          </w:p>
        </w:tc>
      </w:tr>
    </w:tbl>
    <w:p w14:paraId="0DFF76AA" w14:textId="77777777" w:rsidR="00411CF1" w:rsidRPr="00E8755C" w:rsidRDefault="00411CF1" w:rsidP="00411CF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96"/>
        <w:gridCol w:w="974"/>
        <w:gridCol w:w="1260"/>
      </w:tblGrid>
      <w:tr w:rsidR="00411CF1" w:rsidRPr="00E8755C" w14:paraId="3F0A373A" w14:textId="77777777" w:rsidTr="00256C69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1C7820AA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4789E97B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10CEF7B7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6F01EDC3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380B3A37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21C52ADF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240A6D27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411CF1" w:rsidRPr="00E8755C" w14:paraId="513F79D6" w14:textId="77777777" w:rsidTr="00256C69">
        <w:tc>
          <w:tcPr>
            <w:tcW w:w="1890" w:type="dxa"/>
          </w:tcPr>
          <w:p w14:paraId="05F57F8B" w14:textId="734B57D7" w:rsidR="00411CF1" w:rsidRPr="00E8755C" w:rsidRDefault="00344E82" w:rsidP="005C2132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ite</w:t>
            </w:r>
            <w:r w:rsidRPr="00E8755C">
              <w:rPr>
                <w:rFonts w:ascii="Arial" w:hAnsi="Arial" w:cs="Arial"/>
                <w:sz w:val="20"/>
                <w:szCs w:val="20"/>
              </w:rPr>
              <w:t>CondCode</w:t>
            </w:r>
          </w:p>
        </w:tc>
        <w:tc>
          <w:tcPr>
            <w:tcW w:w="6480" w:type="dxa"/>
          </w:tcPr>
          <w:p w14:paraId="362AB84F" w14:textId="25BDA67D" w:rsidR="00411CF1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11CF1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8B7FA6">
              <w:rPr>
                <w:rFonts w:ascii="Arial" w:hAnsi="Arial" w:cs="Arial"/>
                <w:sz w:val="20"/>
                <w:szCs w:val="20"/>
              </w:rPr>
              <w:t>of</w:t>
            </w:r>
            <w:r w:rsidR="00411CF1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FE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B7FA6">
              <w:rPr>
                <w:rFonts w:ascii="Arial" w:hAnsi="Arial" w:cs="Arial"/>
                <w:sz w:val="20"/>
                <w:szCs w:val="20"/>
              </w:rPr>
              <w:t>site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CF1" w:rsidRPr="00E8755C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440" w:type="dxa"/>
          </w:tcPr>
          <w:p w14:paraId="1FED8D1C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774B3FEA" w14:textId="109ADD13" w:rsidR="00411CF1" w:rsidRPr="00E8755C" w:rsidRDefault="002F512D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</w:t>
            </w:r>
            <w:r w:rsidR="00411CF1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1CDFDE8F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369D2D0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C95E9D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0B39A4" w:rsidRPr="00E8755C" w14:paraId="420EE723" w14:textId="77777777" w:rsidTr="00256C69">
        <w:tc>
          <w:tcPr>
            <w:tcW w:w="1890" w:type="dxa"/>
          </w:tcPr>
          <w:p w14:paraId="51E984FA" w14:textId="77777777" w:rsidR="000B39A4" w:rsidRPr="00E8755C" w:rsidRDefault="000B39A4" w:rsidP="00FA0F2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6480" w:type="dxa"/>
          </w:tcPr>
          <w:p w14:paraId="069F41F7" w14:textId="77A8BD2F" w:rsidR="000B39A4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B39A4" w:rsidRPr="00E8755C">
              <w:rPr>
                <w:rFonts w:ascii="Arial" w:hAnsi="Arial" w:cs="Arial"/>
                <w:sz w:val="20"/>
                <w:szCs w:val="20"/>
              </w:rPr>
              <w:t xml:space="preserve">bbreviation of the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>s</w:t>
            </w:r>
            <w:r w:rsidR="008B7FA6">
              <w:rPr>
                <w:rFonts w:ascii="Arial" w:hAnsi="Arial" w:cs="Arial"/>
                <w:sz w:val="20"/>
                <w:szCs w:val="20"/>
              </w:rPr>
              <w:t>ite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9A4" w:rsidRPr="00E8755C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440" w:type="dxa"/>
          </w:tcPr>
          <w:p w14:paraId="26B25DB9" w14:textId="77777777" w:rsidR="000B39A4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3C25681" w14:textId="77777777" w:rsidR="000B39A4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717D5399" w14:textId="77777777" w:rsidR="000B39A4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FFD1262" w14:textId="77777777" w:rsidR="000B39A4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AB738E7" w14:textId="77777777" w:rsidR="000B39A4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CF1" w:rsidRPr="00E8755C" w14:paraId="18D3B6AF" w14:textId="77777777" w:rsidTr="00256C69">
        <w:tc>
          <w:tcPr>
            <w:tcW w:w="1890" w:type="dxa"/>
          </w:tcPr>
          <w:p w14:paraId="0B31E78E" w14:textId="1F6EA19F" w:rsidR="00411CF1" w:rsidRPr="00E8755C" w:rsidRDefault="00344E82" w:rsidP="005C2132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ite</w:t>
            </w:r>
            <w:r w:rsidRPr="00E8755C">
              <w:rPr>
                <w:rFonts w:ascii="Arial" w:hAnsi="Arial" w:cs="Arial"/>
                <w:sz w:val="20"/>
                <w:szCs w:val="20"/>
              </w:rPr>
              <w:t>CondDef</w:t>
            </w:r>
          </w:p>
        </w:tc>
        <w:tc>
          <w:tcPr>
            <w:tcW w:w="6480" w:type="dxa"/>
          </w:tcPr>
          <w:p w14:paraId="148CD9C7" w14:textId="723B19D0" w:rsidR="00411CF1" w:rsidRPr="00E8755C" w:rsidRDefault="000B39A4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>s</w:t>
            </w:r>
            <w:r w:rsidR="008B7FA6">
              <w:rPr>
                <w:rFonts w:ascii="Arial" w:hAnsi="Arial" w:cs="Arial"/>
                <w:sz w:val="20"/>
                <w:szCs w:val="20"/>
              </w:rPr>
              <w:t>ite</w:t>
            </w:r>
            <w:r w:rsidR="008B7FA6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755C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440" w:type="dxa"/>
          </w:tcPr>
          <w:p w14:paraId="7A8B5AB1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F23295E" w14:textId="62512E5A" w:rsidR="00411CF1" w:rsidRPr="00E8755C" w:rsidRDefault="000B39A4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12F6D8BD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2E5791E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643F0D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CF1" w:rsidRPr="00E8755C" w14:paraId="2AD6F4C8" w14:textId="77777777" w:rsidTr="00256C69">
        <w:tc>
          <w:tcPr>
            <w:tcW w:w="1890" w:type="dxa"/>
          </w:tcPr>
          <w:p w14:paraId="0D140CB4" w14:textId="0D1840C8" w:rsidR="00411CF1" w:rsidRPr="00E8755C" w:rsidRDefault="00411CF1" w:rsidP="00FA0F2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5538008C" w14:textId="4A5D0EA5" w:rsidR="00411CF1" w:rsidRPr="00E8755C" w:rsidRDefault="0003369C" w:rsidP="00FA0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11CF1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6079ECAC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0797F51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1016116F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39A77BFB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694C2FE9" w14:textId="77777777" w:rsidR="00411CF1" w:rsidRPr="00E8755C" w:rsidRDefault="00411CF1" w:rsidP="00FA0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C69" w:rsidRPr="00E8755C" w14:paraId="0314073E" w14:textId="77777777" w:rsidTr="00256C69">
        <w:tc>
          <w:tcPr>
            <w:tcW w:w="1890" w:type="dxa"/>
          </w:tcPr>
          <w:p w14:paraId="468D1DA7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2EB771E6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4E99636A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D87B1B2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09B8F1DA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722F929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33BD5FE1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0274A4" w14:textId="50D66D8D" w:rsidR="007A5466" w:rsidRDefault="00411CF1" w:rsidP="00B64B5F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lastRenderedPageBreak/>
        <w:t xml:space="preserve">The content of the lookup table </w:t>
      </w:r>
      <w:r w:rsidR="00344E82" w:rsidRPr="00E8755C">
        <w:rPr>
          <w:rFonts w:ascii="Arial" w:hAnsi="Arial" w:cs="Arial"/>
          <w:b/>
          <w:sz w:val="20"/>
          <w:szCs w:val="20"/>
        </w:rPr>
        <w:t>S</w:t>
      </w:r>
      <w:r w:rsidR="00344E82">
        <w:rPr>
          <w:rFonts w:ascii="Arial" w:hAnsi="Arial" w:cs="Arial"/>
          <w:b/>
          <w:sz w:val="20"/>
          <w:szCs w:val="20"/>
        </w:rPr>
        <w:t>ite</w:t>
      </w:r>
      <w:r w:rsidR="00344E82" w:rsidRPr="00E8755C">
        <w:rPr>
          <w:rFonts w:ascii="Arial" w:hAnsi="Arial" w:cs="Arial"/>
          <w:b/>
          <w:sz w:val="20"/>
          <w:szCs w:val="20"/>
        </w:rPr>
        <w:t>Condition</w:t>
      </w:r>
      <w:r w:rsidR="00344E82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576B36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B90447">
        <w:rPr>
          <w:rFonts w:ascii="Arial" w:hAnsi="Arial" w:cs="Arial"/>
          <w:sz w:val="20"/>
          <w:szCs w:val="20"/>
        </w:rPr>
        <w:t xml:space="preserve"> </w:t>
      </w:r>
      <w:r w:rsidR="00576B36" w:rsidRPr="00E8755C">
        <w:rPr>
          <w:rFonts w:ascii="Arial" w:hAnsi="Arial" w:cs="Arial"/>
          <w:sz w:val="20"/>
          <w:szCs w:val="20"/>
        </w:rPr>
        <w:t>-</w:t>
      </w:r>
      <w:r w:rsidR="00576B3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 Table 7: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</w:t>
      </w:r>
      <w:r w:rsidR="008B7FA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s</w:t>
      </w:r>
      <w:r w:rsidR="008B7FA6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ite 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condition.</w:t>
      </w:r>
    </w:p>
    <w:p w14:paraId="532C2C8A" w14:textId="77777777" w:rsidR="008B7FA6" w:rsidRPr="000B0864" w:rsidRDefault="008B7FA6" w:rsidP="00B64B5F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2"/>
        <w:gridCol w:w="1383"/>
        <w:gridCol w:w="8392"/>
      </w:tblGrid>
      <w:tr w:rsidR="007A5466" w:rsidRPr="00E8755C" w14:paraId="5D954E3E" w14:textId="77777777" w:rsidTr="007A5466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E045486" w14:textId="77777777" w:rsidR="007A5466" w:rsidRPr="00E8755C" w:rsidRDefault="007A5466" w:rsidP="007A54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72B4868" w14:textId="4D35A9F1" w:rsidR="007A5466" w:rsidRPr="00E8755C" w:rsidRDefault="0011039D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ForestFunction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285B2AC" w14:textId="77777777" w:rsidR="007A5466" w:rsidRPr="00E8755C" w:rsidRDefault="007A5466" w:rsidP="007A54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4E2431BF" w14:textId="40211B1F" w:rsidR="007A5466" w:rsidRPr="00E8755C" w:rsidRDefault="007A5466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codes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154A7" w:rsidRPr="00E8755C">
              <w:rPr>
                <w:rFonts w:ascii="Arial" w:hAnsi="Arial" w:cs="Arial"/>
                <w:sz w:val="20"/>
                <w:szCs w:val="20"/>
              </w:rPr>
              <w:t>description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54A7">
              <w:rPr>
                <w:rFonts w:ascii="Arial" w:hAnsi="Arial" w:cs="Arial"/>
                <w:sz w:val="20"/>
                <w:szCs w:val="20"/>
              </w:rPr>
              <w:t>forest function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3E782E8" w14:textId="77777777" w:rsidR="007A5466" w:rsidRPr="00E8755C" w:rsidRDefault="007A5466" w:rsidP="007A5466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270"/>
        <w:gridCol w:w="6100"/>
        <w:gridCol w:w="1440"/>
        <w:gridCol w:w="720"/>
        <w:gridCol w:w="1096"/>
        <w:gridCol w:w="974"/>
        <w:gridCol w:w="1260"/>
      </w:tblGrid>
      <w:tr w:rsidR="007A5466" w:rsidRPr="00E8755C" w14:paraId="189085DE" w14:textId="77777777" w:rsidTr="00662540">
        <w:trPr>
          <w:trHeight w:val="503"/>
        </w:trPr>
        <w:tc>
          <w:tcPr>
            <w:tcW w:w="2270" w:type="dxa"/>
            <w:tcBorders>
              <w:top w:val="single" w:sz="4" w:space="0" w:color="auto"/>
            </w:tcBorders>
          </w:tcPr>
          <w:p w14:paraId="2395C4B7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100" w:type="dxa"/>
          </w:tcPr>
          <w:p w14:paraId="43A8706E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FEDFE89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584A87B0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3E445470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5E681CEF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5B2AEB44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7A5466" w:rsidRPr="00E8755C" w14:paraId="01CEFF55" w14:textId="77777777" w:rsidTr="00662540">
        <w:tc>
          <w:tcPr>
            <w:tcW w:w="2270" w:type="dxa"/>
          </w:tcPr>
          <w:p w14:paraId="7B6C5A48" w14:textId="21607B01" w:rsidR="007A5466" w:rsidRPr="00E8755C" w:rsidRDefault="00F365EC" w:rsidP="007A5466">
            <w:pPr>
              <w:rPr>
                <w:rFonts w:ascii="Arial" w:hAnsi="Arial" w:cs="Arial"/>
                <w:sz w:val="20"/>
                <w:szCs w:val="20"/>
              </w:rPr>
            </w:pPr>
            <w:r w:rsidRPr="00F365EC">
              <w:rPr>
                <w:rFonts w:ascii="Arial" w:hAnsi="Arial" w:cs="Arial"/>
                <w:sz w:val="20"/>
                <w:szCs w:val="20"/>
              </w:rPr>
              <w:t>ForestFuncSubCode</w:t>
            </w:r>
          </w:p>
        </w:tc>
        <w:tc>
          <w:tcPr>
            <w:tcW w:w="6100" w:type="dxa"/>
          </w:tcPr>
          <w:p w14:paraId="06D064AF" w14:textId="4E56AAE9" w:rsidR="007A5466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A5466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733FE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154A7">
              <w:rPr>
                <w:rFonts w:ascii="Arial" w:hAnsi="Arial" w:cs="Arial"/>
                <w:sz w:val="20"/>
                <w:szCs w:val="20"/>
              </w:rPr>
              <w:t>forest function, sub-class</w:t>
            </w:r>
          </w:p>
        </w:tc>
        <w:tc>
          <w:tcPr>
            <w:tcW w:w="1440" w:type="dxa"/>
          </w:tcPr>
          <w:p w14:paraId="03B3500A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11124788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1096" w:type="dxa"/>
          </w:tcPr>
          <w:p w14:paraId="054EF338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0D55168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A0E71C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7A5466" w:rsidRPr="00E8755C" w14:paraId="084031F3" w14:textId="77777777" w:rsidTr="00662540">
        <w:tc>
          <w:tcPr>
            <w:tcW w:w="2270" w:type="dxa"/>
          </w:tcPr>
          <w:p w14:paraId="7D261167" w14:textId="77777777" w:rsidR="007A5466" w:rsidRPr="00E8755C" w:rsidRDefault="007A5466" w:rsidP="007A5466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6100" w:type="dxa"/>
          </w:tcPr>
          <w:p w14:paraId="38769F19" w14:textId="6DE78056" w:rsidR="007A5466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4D74B1" w:rsidRPr="00E8755C">
              <w:rPr>
                <w:rFonts w:ascii="Arial" w:hAnsi="Arial" w:cs="Arial"/>
                <w:sz w:val="20"/>
                <w:szCs w:val="20"/>
              </w:rPr>
              <w:t xml:space="preserve">bbreviation of the </w:t>
            </w:r>
            <w:r w:rsidR="008154A7">
              <w:rPr>
                <w:rFonts w:ascii="Arial" w:hAnsi="Arial" w:cs="Arial"/>
                <w:sz w:val="20"/>
                <w:szCs w:val="20"/>
              </w:rPr>
              <w:t>forest function, sub-class</w:t>
            </w:r>
          </w:p>
        </w:tc>
        <w:tc>
          <w:tcPr>
            <w:tcW w:w="1440" w:type="dxa"/>
          </w:tcPr>
          <w:p w14:paraId="39C2443F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CC0E745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3F753FB9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01A6737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FF655A3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04A" w:rsidRPr="00E8755C" w14:paraId="1C12437C" w14:textId="77777777" w:rsidTr="00662540">
        <w:tc>
          <w:tcPr>
            <w:tcW w:w="2270" w:type="dxa"/>
          </w:tcPr>
          <w:p w14:paraId="1A0BAA23" w14:textId="1B8C345E" w:rsidR="0090504A" w:rsidRPr="00E8755C" w:rsidRDefault="000A4F1E" w:rsidP="00D507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ForestFunc</w:t>
            </w:r>
            <w:r w:rsidR="0090504A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100" w:type="dxa"/>
          </w:tcPr>
          <w:p w14:paraId="4C8ABE01" w14:textId="262CCE5F" w:rsidR="0090504A" w:rsidRPr="00E8755C" w:rsidRDefault="0090504A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8154A7">
              <w:rPr>
                <w:rFonts w:ascii="Arial" w:hAnsi="Arial" w:cs="Arial"/>
                <w:sz w:val="20"/>
                <w:szCs w:val="20"/>
              </w:rPr>
              <w:t>forest function, sub-class</w:t>
            </w:r>
          </w:p>
        </w:tc>
        <w:tc>
          <w:tcPr>
            <w:tcW w:w="1440" w:type="dxa"/>
          </w:tcPr>
          <w:p w14:paraId="01A81C89" w14:textId="77777777" w:rsidR="0090504A" w:rsidRPr="00E8755C" w:rsidRDefault="0090504A" w:rsidP="00D507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95B6406" w14:textId="77777777" w:rsidR="0090504A" w:rsidRPr="00E8755C" w:rsidRDefault="0090504A" w:rsidP="00D507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3219131F" w14:textId="77777777" w:rsidR="0090504A" w:rsidRPr="00E8755C" w:rsidRDefault="0090504A" w:rsidP="00D507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6FF628C" w14:textId="77777777" w:rsidR="0090504A" w:rsidRPr="00E8755C" w:rsidRDefault="0090504A" w:rsidP="00D507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E743B43" w14:textId="77777777" w:rsidR="0090504A" w:rsidRPr="00E8755C" w:rsidRDefault="0090504A" w:rsidP="00D507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466" w:rsidRPr="00E8755C" w14:paraId="6086FCA2" w14:textId="77777777" w:rsidTr="00662540">
        <w:tc>
          <w:tcPr>
            <w:tcW w:w="2270" w:type="dxa"/>
          </w:tcPr>
          <w:p w14:paraId="21C8E1B0" w14:textId="0E9BFE55" w:rsidR="007A5466" w:rsidRPr="00E8755C" w:rsidRDefault="00F365EC" w:rsidP="005C21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ForestFuncMain</w:t>
            </w:r>
            <w:r w:rsidRPr="00F365E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100" w:type="dxa"/>
          </w:tcPr>
          <w:p w14:paraId="3286EF6F" w14:textId="7EDCC532" w:rsidR="007A5466" w:rsidRPr="00E8755C" w:rsidRDefault="0090504A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Code of </w:t>
            </w:r>
            <w:r w:rsidR="008154A7">
              <w:rPr>
                <w:rFonts w:ascii="Arial" w:hAnsi="Arial" w:cs="Arial"/>
                <w:sz w:val="20"/>
                <w:szCs w:val="20"/>
              </w:rPr>
              <w:t>forest function, main class</w:t>
            </w:r>
          </w:p>
        </w:tc>
        <w:tc>
          <w:tcPr>
            <w:tcW w:w="1440" w:type="dxa"/>
          </w:tcPr>
          <w:p w14:paraId="7D9C4EA3" w14:textId="5A5DFDE2" w:rsidR="007A5466" w:rsidRPr="00E8755C" w:rsidRDefault="0090504A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7081B0D5" w14:textId="08604744" w:rsidR="007A5466" w:rsidRPr="00E8755C" w:rsidRDefault="0090504A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96" w:type="dxa"/>
          </w:tcPr>
          <w:p w14:paraId="3A69D1B1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89E45F3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E3C2A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466" w:rsidRPr="00E8755C" w14:paraId="0C2A68C1" w14:textId="77777777" w:rsidTr="00662540">
        <w:tc>
          <w:tcPr>
            <w:tcW w:w="2270" w:type="dxa"/>
          </w:tcPr>
          <w:p w14:paraId="3596C9D7" w14:textId="089391D5" w:rsidR="007A5466" w:rsidRPr="00E8755C" w:rsidRDefault="007A5466" w:rsidP="007A5466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100" w:type="dxa"/>
          </w:tcPr>
          <w:p w14:paraId="74CA01A9" w14:textId="5219F1D7" w:rsidR="007A5466" w:rsidRPr="00E8755C" w:rsidRDefault="0003369C" w:rsidP="007A54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A5466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04AEB852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DE1C215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18DF847C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51EA4F41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24EF5206" w14:textId="77777777" w:rsidR="007A5466" w:rsidRPr="00E8755C" w:rsidRDefault="007A5466" w:rsidP="007A5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540" w:rsidRPr="00E8755C" w14:paraId="54F39F1D" w14:textId="77777777" w:rsidTr="00662540">
        <w:tc>
          <w:tcPr>
            <w:tcW w:w="2270" w:type="dxa"/>
          </w:tcPr>
          <w:p w14:paraId="6DFE291B" w14:textId="77777777" w:rsidR="00662540" w:rsidRPr="00E8755C" w:rsidRDefault="00662540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100" w:type="dxa"/>
          </w:tcPr>
          <w:p w14:paraId="4A7BDD74" w14:textId="77777777" w:rsidR="00662540" w:rsidRPr="00E8755C" w:rsidRDefault="00662540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0CEB93AB" w14:textId="77777777" w:rsidR="00662540" w:rsidRPr="00E8755C" w:rsidRDefault="00662540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48CC982" w14:textId="77777777" w:rsidR="00662540" w:rsidRPr="00E8755C" w:rsidRDefault="00662540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681B5784" w14:textId="77777777" w:rsidR="00662540" w:rsidRPr="00E8755C" w:rsidRDefault="00662540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BF9543E" w14:textId="77777777" w:rsidR="00662540" w:rsidRPr="00E8755C" w:rsidRDefault="00662540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2721C0F1" w14:textId="77777777" w:rsidR="00662540" w:rsidRPr="00E8755C" w:rsidRDefault="00662540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7739BB" w14:textId="7EEA1626" w:rsidR="00576B36" w:rsidRDefault="007A5466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11039D">
        <w:rPr>
          <w:rFonts w:ascii="Arial" w:hAnsi="Arial" w:cs="Arial"/>
          <w:b/>
          <w:sz w:val="20"/>
          <w:szCs w:val="20"/>
        </w:rPr>
        <w:t>ForestFunction</w:t>
      </w:r>
      <w:r w:rsidR="0011039D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4E4FAA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576B36" w:rsidRPr="00E8755C">
        <w:rPr>
          <w:rFonts w:ascii="Arial" w:hAnsi="Arial" w:cs="Arial"/>
          <w:sz w:val="20"/>
          <w:szCs w:val="20"/>
        </w:rPr>
        <w:t xml:space="preserve"> - </w:t>
      </w:r>
      <w:r w:rsidR="00576B3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8: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</w:t>
      </w:r>
      <w:r w:rsidR="008154A7">
        <w:rPr>
          <w:rFonts w:ascii="Arial" w:hAnsi="Arial" w:cs="Arial"/>
          <w:bCs/>
          <w:color w:val="000000"/>
          <w:sz w:val="20"/>
          <w:szCs w:val="20"/>
          <w:lang w:val="nl-NL"/>
        </w:rPr>
        <w:t>forest function</w:t>
      </w:r>
    </w:p>
    <w:p w14:paraId="212BF2E7" w14:textId="77777777" w:rsidR="00662540" w:rsidRPr="004A7CCF" w:rsidRDefault="00662540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</w:p>
    <w:tbl>
      <w:tblPr>
        <w:tblStyle w:val="TableGrid"/>
        <w:tblW w:w="13924" w:type="dxa"/>
        <w:tblInd w:w="-432" w:type="dxa"/>
        <w:tblLook w:val="04A0" w:firstRow="1" w:lastRow="0" w:firstColumn="1" w:lastColumn="0" w:noHBand="0" w:noVBand="1"/>
      </w:tblPr>
      <w:tblGrid>
        <w:gridCol w:w="1425"/>
        <w:gridCol w:w="4152"/>
        <w:gridCol w:w="1383"/>
        <w:gridCol w:w="6964"/>
      </w:tblGrid>
      <w:tr w:rsidR="0011039D" w:rsidRPr="00E8755C" w14:paraId="66D5B70E" w14:textId="77777777" w:rsidTr="0011039D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121F3DB" w14:textId="77777777" w:rsidR="00201BCC" w:rsidRPr="00E8755C" w:rsidRDefault="00201BC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4152" w:type="dxa"/>
            <w:tcBorders>
              <w:top w:val="nil"/>
              <w:left w:val="nil"/>
              <w:right w:val="nil"/>
            </w:tcBorders>
          </w:tcPr>
          <w:p w14:paraId="1E9509DA" w14:textId="7C3792CA" w:rsidR="00201BCC" w:rsidRPr="008154A7" w:rsidRDefault="00A432AF" w:rsidP="005C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ForestActor</w:t>
            </w:r>
            <w:r w:rsidR="00303953" w:rsidRPr="008154A7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56A7BC3F" w14:textId="77777777" w:rsidR="00201BCC" w:rsidRPr="00E8755C" w:rsidRDefault="00201BCC" w:rsidP="009D02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964" w:type="dxa"/>
            <w:tcBorders>
              <w:top w:val="nil"/>
              <w:left w:val="nil"/>
              <w:right w:val="nil"/>
            </w:tcBorders>
          </w:tcPr>
          <w:p w14:paraId="7BEDA4BC" w14:textId="77203A4E" w:rsidR="00201BCC" w:rsidRPr="00E8755C" w:rsidRDefault="008154A7" w:rsidP="00012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 xml:space="preserve"> lookup table cont</w:t>
            </w:r>
            <w:r>
              <w:rPr>
                <w:rFonts w:ascii="Arial" w:hAnsi="Arial" w:cs="Arial"/>
                <w:sz w:val="20"/>
                <w:szCs w:val="20"/>
              </w:rPr>
              <w:t xml:space="preserve">ains code and </w:t>
            </w:r>
            <w:r w:rsidRPr="00E8755C">
              <w:rPr>
                <w:rFonts w:ascii="Arial" w:hAnsi="Arial" w:cs="Arial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of forest </w:t>
            </w:r>
            <w:r w:rsidR="00012CED"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types </w:t>
            </w:r>
          </w:p>
        </w:tc>
      </w:tr>
    </w:tbl>
    <w:p w14:paraId="2FDC908B" w14:textId="77777777" w:rsidR="00201BCC" w:rsidRPr="00E8755C" w:rsidRDefault="00201BCC" w:rsidP="00201BCC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412"/>
        <w:gridCol w:w="5958"/>
        <w:gridCol w:w="1440"/>
        <w:gridCol w:w="720"/>
        <w:gridCol w:w="1096"/>
        <w:gridCol w:w="974"/>
        <w:gridCol w:w="1260"/>
      </w:tblGrid>
      <w:tr w:rsidR="00201BCC" w:rsidRPr="00E8755C" w14:paraId="66779512" w14:textId="77777777" w:rsidTr="000B0864">
        <w:trPr>
          <w:trHeight w:val="503"/>
        </w:trPr>
        <w:tc>
          <w:tcPr>
            <w:tcW w:w="2412" w:type="dxa"/>
            <w:tcBorders>
              <w:top w:val="single" w:sz="4" w:space="0" w:color="auto"/>
            </w:tcBorders>
          </w:tcPr>
          <w:p w14:paraId="3BA1F306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5958" w:type="dxa"/>
          </w:tcPr>
          <w:p w14:paraId="4EF4EE71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56C46E9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45E914A9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19CA8431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093E1BC1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2EBB6753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201BCC" w:rsidRPr="00E8755C" w14:paraId="070DD27F" w14:textId="77777777" w:rsidTr="000B0864">
        <w:tc>
          <w:tcPr>
            <w:tcW w:w="2412" w:type="dxa"/>
          </w:tcPr>
          <w:p w14:paraId="149EBD0B" w14:textId="7D1C03D2" w:rsidR="00201BCC" w:rsidRPr="00E8755C" w:rsidRDefault="00A432AF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ActorType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5958" w:type="dxa"/>
          </w:tcPr>
          <w:p w14:paraId="28C6F8E2" w14:textId="33E65613" w:rsidR="00201BCC" w:rsidRPr="00E8755C" w:rsidRDefault="0003369C" w:rsidP="00012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733FE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forest </w:t>
            </w:r>
            <w:r w:rsidR="00012CED">
              <w:rPr>
                <w:rFonts w:ascii="Arial" w:hAnsi="Arial" w:cs="Arial"/>
                <w:sz w:val="20"/>
                <w:szCs w:val="20"/>
              </w:rPr>
              <w:t>actor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 type</w:t>
            </w:r>
          </w:p>
        </w:tc>
        <w:tc>
          <w:tcPr>
            <w:tcW w:w="1440" w:type="dxa"/>
          </w:tcPr>
          <w:p w14:paraId="7446BE2E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58FAE0DF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1096" w:type="dxa"/>
          </w:tcPr>
          <w:p w14:paraId="2B91B616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0033320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CD10E3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936221" w:rsidRPr="00E8755C" w14:paraId="26E2954D" w14:textId="77777777" w:rsidTr="005A4D7D">
        <w:tc>
          <w:tcPr>
            <w:tcW w:w="2412" w:type="dxa"/>
          </w:tcPr>
          <w:p w14:paraId="604E433C" w14:textId="65E77FBB" w:rsidR="00936221" w:rsidRPr="00E8755C" w:rsidRDefault="00A432AF" w:rsidP="005A4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="00936221">
              <w:rPr>
                <w:rFonts w:ascii="Arial" w:hAnsi="Arial" w:cs="Arial"/>
                <w:sz w:val="20"/>
                <w:szCs w:val="20"/>
              </w:rPr>
              <w:t>GroupType</w:t>
            </w:r>
          </w:p>
        </w:tc>
        <w:tc>
          <w:tcPr>
            <w:tcW w:w="5958" w:type="dxa"/>
          </w:tcPr>
          <w:p w14:paraId="357635FB" w14:textId="3941F5FC" w:rsidR="00936221" w:rsidRPr="00E8755C" w:rsidRDefault="00936221" w:rsidP="00012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Group type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forest  </w:t>
            </w:r>
            <w:r w:rsidR="00012CED">
              <w:rPr>
                <w:rFonts w:ascii="Arial" w:hAnsi="Arial" w:cs="Arial"/>
                <w:sz w:val="20"/>
                <w:szCs w:val="20"/>
              </w:rPr>
              <w:t>actor</w:t>
            </w:r>
            <w:proofErr w:type="gramEnd"/>
          </w:p>
        </w:tc>
        <w:tc>
          <w:tcPr>
            <w:tcW w:w="1440" w:type="dxa"/>
          </w:tcPr>
          <w:p w14:paraId="1301A837" w14:textId="461193E4" w:rsidR="00936221" w:rsidRPr="00E8755C" w:rsidRDefault="00936221" w:rsidP="005A4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419F0B24" w14:textId="217F4147" w:rsidR="00936221" w:rsidRPr="00E8755C" w:rsidRDefault="00936221" w:rsidP="005A4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96" w:type="dxa"/>
          </w:tcPr>
          <w:p w14:paraId="0D7B30A9" w14:textId="77777777" w:rsidR="00936221" w:rsidRPr="00E8755C" w:rsidRDefault="00936221" w:rsidP="005A4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A0668EF" w14:textId="77777777" w:rsidR="00936221" w:rsidRPr="00E8755C" w:rsidRDefault="00936221" w:rsidP="005A4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F472BC" w14:textId="77777777" w:rsidR="00936221" w:rsidRPr="00E8755C" w:rsidRDefault="00936221" w:rsidP="005A4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CC" w:rsidRPr="00E8755C" w14:paraId="6B1AC3D4" w14:textId="77777777" w:rsidTr="000B0864">
        <w:tc>
          <w:tcPr>
            <w:tcW w:w="2412" w:type="dxa"/>
          </w:tcPr>
          <w:p w14:paraId="3851198B" w14:textId="77777777" w:rsidR="00201BCC" w:rsidRPr="00E8755C" w:rsidRDefault="00201BCC" w:rsidP="009D024C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5958" w:type="dxa"/>
          </w:tcPr>
          <w:p w14:paraId="1A4DC74F" w14:textId="6F7A4486" w:rsidR="00201BCC" w:rsidRPr="00E8755C" w:rsidRDefault="0003369C" w:rsidP="00012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 xml:space="preserve">bbreviation of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the forest </w:t>
            </w:r>
            <w:r w:rsidR="00012CED">
              <w:rPr>
                <w:rFonts w:ascii="Arial" w:hAnsi="Arial" w:cs="Arial"/>
                <w:sz w:val="20"/>
                <w:szCs w:val="20"/>
              </w:rPr>
              <w:t>actor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 type</w:t>
            </w:r>
          </w:p>
        </w:tc>
        <w:tc>
          <w:tcPr>
            <w:tcW w:w="1440" w:type="dxa"/>
          </w:tcPr>
          <w:p w14:paraId="34E3E510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5D7559B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50FBD707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874F877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6CCDA9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CC" w:rsidRPr="00E8755C" w14:paraId="36613C9A" w14:textId="77777777" w:rsidTr="000B0864">
        <w:tc>
          <w:tcPr>
            <w:tcW w:w="2412" w:type="dxa"/>
          </w:tcPr>
          <w:p w14:paraId="7CD78A62" w14:textId="6D20CCC4" w:rsidR="00201BCC" w:rsidRPr="00E8755C" w:rsidRDefault="005A3C87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ActorType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5958" w:type="dxa"/>
          </w:tcPr>
          <w:p w14:paraId="73E4C0DE" w14:textId="666137A4" w:rsidR="00201BCC" w:rsidRPr="00E8755C" w:rsidRDefault="00201BCC" w:rsidP="00012CE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forest </w:t>
            </w:r>
            <w:r w:rsidR="00012CED">
              <w:rPr>
                <w:rFonts w:ascii="Arial" w:hAnsi="Arial" w:cs="Arial"/>
                <w:sz w:val="20"/>
                <w:szCs w:val="20"/>
              </w:rPr>
              <w:t>actor</w:t>
            </w:r>
            <w:r w:rsidR="008154A7">
              <w:rPr>
                <w:rFonts w:ascii="Arial" w:hAnsi="Arial" w:cs="Arial"/>
                <w:sz w:val="20"/>
                <w:szCs w:val="20"/>
              </w:rPr>
              <w:t xml:space="preserve"> type</w:t>
            </w:r>
          </w:p>
        </w:tc>
        <w:tc>
          <w:tcPr>
            <w:tcW w:w="1440" w:type="dxa"/>
          </w:tcPr>
          <w:p w14:paraId="29C7FAD0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7EDC245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7742C08F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6E21294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9EF8F82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CC" w:rsidRPr="00E8755C" w14:paraId="436B181F" w14:textId="77777777" w:rsidTr="000B0864">
        <w:tc>
          <w:tcPr>
            <w:tcW w:w="2412" w:type="dxa"/>
          </w:tcPr>
          <w:p w14:paraId="4B5EB9A2" w14:textId="77777777" w:rsidR="00201BCC" w:rsidRPr="00E8755C" w:rsidRDefault="00201BCC" w:rsidP="009D024C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5958" w:type="dxa"/>
          </w:tcPr>
          <w:p w14:paraId="0C0465F4" w14:textId="3C5D5365" w:rsidR="00201BCC" w:rsidRPr="00E8755C" w:rsidRDefault="0003369C" w:rsidP="009D02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01BCC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1FC7FCE9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63E441F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2DC82C0F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734F0A45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3A49FC91" w14:textId="77777777" w:rsidR="00201BCC" w:rsidRPr="00E8755C" w:rsidRDefault="00201BCC" w:rsidP="009D0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89481B" w14:textId="77777777" w:rsidR="00201BCC" w:rsidRPr="00E8755C" w:rsidRDefault="00201BCC" w:rsidP="00201BCC">
      <w:pPr>
        <w:rPr>
          <w:rFonts w:ascii="Arial" w:hAnsi="Arial" w:cs="Arial"/>
        </w:rPr>
      </w:pPr>
    </w:p>
    <w:p w14:paraId="5F6BB04A" w14:textId="7B2AA0E7" w:rsidR="003344B1" w:rsidRPr="00E8755C" w:rsidRDefault="00201BCC" w:rsidP="006B3277">
      <w:pPr>
        <w:rPr>
          <w:rFonts w:ascii="Arial" w:hAnsi="Arial" w:cs="Arial"/>
          <w:sz w:val="20"/>
          <w:szCs w:val="20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E620A5">
        <w:rPr>
          <w:rFonts w:ascii="Arial" w:hAnsi="Arial" w:cs="Arial"/>
          <w:b/>
          <w:sz w:val="20"/>
          <w:szCs w:val="20"/>
        </w:rPr>
        <w:t>ForestActor</w:t>
      </w:r>
      <w:r w:rsidR="000824F3" w:rsidRPr="00E8755C">
        <w:rPr>
          <w:rFonts w:ascii="Arial" w:hAnsi="Arial" w:cs="Arial"/>
          <w:b/>
          <w:sz w:val="20"/>
          <w:szCs w:val="20"/>
        </w:rPr>
        <w:t>Type</w:t>
      </w:r>
      <w:r w:rsidRPr="00E8755C">
        <w:rPr>
          <w:rFonts w:ascii="Arial" w:hAnsi="Arial" w:cs="Arial"/>
          <w:b/>
          <w:sz w:val="20"/>
          <w:szCs w:val="20"/>
        </w:rPr>
        <w:t>Code</w:t>
      </w:r>
      <w:r w:rsidRPr="00E8755C">
        <w:rPr>
          <w:rFonts w:ascii="Arial" w:hAnsi="Arial" w:cs="Arial"/>
          <w:sz w:val="20"/>
          <w:szCs w:val="20"/>
        </w:rPr>
        <w:t xml:space="preserve"> is </w:t>
      </w:r>
      <w:r w:rsidR="00576B36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576B36" w:rsidRPr="00E8755C">
        <w:rPr>
          <w:rFonts w:ascii="Arial" w:hAnsi="Arial" w:cs="Arial"/>
          <w:sz w:val="20"/>
          <w:szCs w:val="20"/>
        </w:rPr>
        <w:t xml:space="preserve"> - </w:t>
      </w:r>
      <w:r w:rsidR="00576B3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9: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</w:t>
      </w:r>
      <w:r w:rsidR="003D628F">
        <w:rPr>
          <w:rFonts w:ascii="Arial" w:hAnsi="Arial" w:cs="Arial"/>
          <w:bCs/>
          <w:color w:val="000000"/>
          <w:sz w:val="20"/>
          <w:szCs w:val="20"/>
          <w:lang w:val="nl-NL"/>
        </w:rPr>
        <w:t>forest actor</w:t>
      </w:r>
      <w:r w:rsidR="00576B3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4156DE40" w14:textId="77777777" w:rsidR="003344B1" w:rsidRPr="00E8755C" w:rsidRDefault="003344B1" w:rsidP="006B3277">
      <w:pPr>
        <w:rPr>
          <w:rFonts w:ascii="Arial" w:hAnsi="Arial" w:cs="Arial"/>
        </w:rPr>
      </w:pPr>
    </w:p>
    <w:p w14:paraId="3C992626" w14:textId="77777777" w:rsidR="003344B1" w:rsidRPr="00E8755C" w:rsidRDefault="003344B1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3"/>
        <w:gridCol w:w="1383"/>
        <w:gridCol w:w="8392"/>
      </w:tblGrid>
      <w:tr w:rsidR="003344B1" w:rsidRPr="00E8755C" w14:paraId="6FC6D89C" w14:textId="77777777" w:rsidTr="003344B1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285CCF5" w14:textId="77777777" w:rsidR="003344B1" w:rsidRPr="00E8755C" w:rsidRDefault="003344B1" w:rsidP="003344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2149FCE" w14:textId="230A1158" w:rsidR="003344B1" w:rsidRPr="00E8755C" w:rsidRDefault="0011039D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ConflictSituation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4382A4" w14:textId="77777777" w:rsidR="003344B1" w:rsidRPr="00E8755C" w:rsidRDefault="003344B1" w:rsidP="003344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44F7C17E" w14:textId="6E075BED" w:rsidR="003344B1" w:rsidRPr="00E8755C" w:rsidRDefault="003344B1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</w:t>
            </w:r>
            <w:r w:rsidR="00DB5523" w:rsidRPr="00E8755C">
              <w:rPr>
                <w:rFonts w:ascii="Arial" w:hAnsi="Arial" w:cs="Arial"/>
                <w:sz w:val="20"/>
                <w:szCs w:val="20"/>
              </w:rPr>
              <w:t xml:space="preserve">code and description </w:t>
            </w:r>
            <w:r w:rsidR="00DB5523">
              <w:rPr>
                <w:rFonts w:ascii="Arial" w:hAnsi="Arial" w:cs="Arial"/>
                <w:sz w:val="20"/>
                <w:szCs w:val="20"/>
              </w:rPr>
              <w:t>of conflict situation</w:t>
            </w:r>
          </w:p>
        </w:tc>
      </w:tr>
    </w:tbl>
    <w:p w14:paraId="3A70D0B5" w14:textId="77777777" w:rsidR="003344B1" w:rsidRPr="00E8755C" w:rsidRDefault="003344B1" w:rsidP="003344B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96"/>
        <w:gridCol w:w="974"/>
        <w:gridCol w:w="1260"/>
      </w:tblGrid>
      <w:tr w:rsidR="003344B1" w:rsidRPr="00E8755C" w14:paraId="10B81513" w14:textId="77777777" w:rsidTr="00056634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1503894C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43B6DE68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597F25A7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7DD46AC1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</w:tcPr>
          <w:p w14:paraId="59106E50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6664EB2C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489ED758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3344B1" w:rsidRPr="00E8755C" w14:paraId="2E6C9FE4" w14:textId="77777777" w:rsidTr="00056634">
        <w:tc>
          <w:tcPr>
            <w:tcW w:w="1890" w:type="dxa"/>
          </w:tcPr>
          <w:p w14:paraId="010D4609" w14:textId="7F3095F2" w:rsidR="003344B1" w:rsidRPr="00E8755C" w:rsidRDefault="0011039D" w:rsidP="003344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ConflictSit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480" w:type="dxa"/>
          </w:tcPr>
          <w:p w14:paraId="7544695C" w14:textId="2B5E7D6C" w:rsidR="003344B1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344B1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DB5523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733FE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B5523">
              <w:rPr>
                <w:rFonts w:ascii="Arial" w:hAnsi="Arial" w:cs="Arial"/>
                <w:sz w:val="20"/>
                <w:szCs w:val="20"/>
              </w:rPr>
              <w:t>conflict situation</w:t>
            </w:r>
          </w:p>
        </w:tc>
        <w:tc>
          <w:tcPr>
            <w:tcW w:w="1440" w:type="dxa"/>
          </w:tcPr>
          <w:p w14:paraId="5C8AE110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56E904BE" w14:textId="5DAE330A" w:rsidR="003344B1" w:rsidRPr="00E8755C" w:rsidRDefault="002272ED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</w:t>
            </w:r>
            <w:r w:rsidR="003344B1" w:rsidRPr="00E8755C">
              <w:rPr>
                <w:rFonts w:ascii="Arial" w:hAnsi="Arial" w:cs="Arial"/>
                <w:sz w:val="20"/>
                <w:szCs w:val="20"/>
              </w:rPr>
              <w:t>,0)</w:t>
            </w:r>
          </w:p>
        </w:tc>
        <w:tc>
          <w:tcPr>
            <w:tcW w:w="1096" w:type="dxa"/>
          </w:tcPr>
          <w:p w14:paraId="4467D65F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E97E32F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F378C4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3344B1" w:rsidRPr="00E8755C" w14:paraId="31154D06" w14:textId="77777777" w:rsidTr="00056634">
        <w:tc>
          <w:tcPr>
            <w:tcW w:w="1890" w:type="dxa"/>
          </w:tcPr>
          <w:p w14:paraId="074CF39D" w14:textId="05F54E7E" w:rsidR="003344B1" w:rsidRPr="00E8755C" w:rsidRDefault="0011039D" w:rsidP="003344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ConflictSit</w:t>
            </w:r>
            <w:r w:rsidR="002272ED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480" w:type="dxa"/>
          </w:tcPr>
          <w:p w14:paraId="2E2A9392" w14:textId="62FE687B" w:rsidR="003344B1" w:rsidRPr="00E8755C" w:rsidRDefault="002272E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DB5523">
              <w:rPr>
                <w:rFonts w:ascii="Arial" w:hAnsi="Arial" w:cs="Arial"/>
                <w:sz w:val="20"/>
                <w:szCs w:val="20"/>
              </w:rPr>
              <w:t>conflict situation</w:t>
            </w:r>
          </w:p>
        </w:tc>
        <w:tc>
          <w:tcPr>
            <w:tcW w:w="1440" w:type="dxa"/>
          </w:tcPr>
          <w:p w14:paraId="326C1118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6D8A360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</w:tcPr>
          <w:p w14:paraId="70009C06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26E7FA6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23EBAE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4B1" w:rsidRPr="00E8755C" w14:paraId="04D73BFA" w14:textId="77777777" w:rsidTr="00056634">
        <w:tc>
          <w:tcPr>
            <w:tcW w:w="1890" w:type="dxa"/>
          </w:tcPr>
          <w:p w14:paraId="1938BEB7" w14:textId="77777777" w:rsidR="003344B1" w:rsidRPr="00E8755C" w:rsidRDefault="003344B1" w:rsidP="003344B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30F93CA9" w14:textId="39BF3216" w:rsidR="003344B1" w:rsidRPr="00E8755C" w:rsidRDefault="0003369C" w:rsidP="003344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344B1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6498F27D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A9B901B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</w:tcPr>
          <w:p w14:paraId="1CF44ED3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4" w:type="dxa"/>
          </w:tcPr>
          <w:p w14:paraId="6380C785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5E733579" w14:textId="77777777" w:rsidR="003344B1" w:rsidRPr="00E8755C" w:rsidRDefault="003344B1" w:rsidP="00334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634" w:rsidRPr="00E8755C" w14:paraId="306E0ED6" w14:textId="77777777" w:rsidTr="00056634">
        <w:tc>
          <w:tcPr>
            <w:tcW w:w="1890" w:type="dxa"/>
          </w:tcPr>
          <w:p w14:paraId="2D51FEF8" w14:textId="77777777" w:rsidR="00056634" w:rsidRPr="00E8755C" w:rsidRDefault="00056634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Lang</w:t>
            </w:r>
          </w:p>
        </w:tc>
        <w:tc>
          <w:tcPr>
            <w:tcW w:w="6480" w:type="dxa"/>
          </w:tcPr>
          <w:p w14:paraId="3DAF3986" w14:textId="77777777" w:rsidR="00056634" w:rsidRPr="00E8755C" w:rsidRDefault="00056634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063EA3D3" w14:textId="77777777" w:rsidR="00056634" w:rsidRPr="00E8755C" w:rsidRDefault="0005663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C1F7679" w14:textId="77777777" w:rsidR="00056634" w:rsidRPr="00E8755C" w:rsidRDefault="0005663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</w:tcPr>
          <w:p w14:paraId="4E10C8DD" w14:textId="77777777" w:rsidR="00056634" w:rsidRPr="00E8755C" w:rsidRDefault="0005663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4F69602" w14:textId="77777777" w:rsidR="00056634" w:rsidRPr="00E8755C" w:rsidRDefault="0005663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32E5AEC2" w14:textId="77777777" w:rsidR="00056634" w:rsidRPr="00E8755C" w:rsidRDefault="0005663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C5BB0A" w14:textId="51C53404" w:rsidR="00C2184C" w:rsidRDefault="00804B46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11039D">
        <w:rPr>
          <w:rFonts w:ascii="Arial" w:hAnsi="Arial" w:cs="Arial"/>
          <w:b/>
          <w:sz w:val="20"/>
          <w:szCs w:val="20"/>
        </w:rPr>
        <w:t>ConflictSituation</w:t>
      </w:r>
      <w:r w:rsidR="0011039D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7B1817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7B1817" w:rsidRPr="00E8755C">
        <w:rPr>
          <w:rFonts w:ascii="Arial" w:hAnsi="Arial" w:cs="Arial"/>
          <w:sz w:val="20"/>
          <w:szCs w:val="20"/>
        </w:rPr>
        <w:t xml:space="preserve"> - </w:t>
      </w:r>
      <w:r w:rsidR="007B181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 xml:space="preserve">Table </w:t>
      </w:r>
      <w:r w:rsidR="00CE1EC3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10</w:t>
      </w:r>
      <w:r w:rsidR="007B181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: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</w:t>
      </w:r>
      <w:r w:rsidR="00DB5523">
        <w:rPr>
          <w:rFonts w:ascii="Arial" w:hAnsi="Arial" w:cs="Arial"/>
          <w:bCs/>
          <w:color w:val="000000"/>
          <w:sz w:val="20"/>
          <w:szCs w:val="20"/>
          <w:lang w:val="nl-NL"/>
        </w:rPr>
        <w:t>conflict situation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4AE2B251" w14:textId="77777777" w:rsidR="00DB5523" w:rsidRPr="000B0864" w:rsidRDefault="00DB5523" w:rsidP="006B3277">
      <w:pPr>
        <w:rPr>
          <w:rFonts w:ascii="Arial" w:hAnsi="Arial" w:cs="Arial"/>
          <w:sz w:val="20"/>
          <w:szCs w:val="20"/>
          <w:lang w:val="nl-NL"/>
        </w:rPr>
      </w:pPr>
    </w:p>
    <w:p w14:paraId="7C616849" w14:textId="77777777" w:rsidR="00804B46" w:rsidRDefault="00804B46" w:rsidP="006B3277">
      <w:pPr>
        <w:rPr>
          <w:rFonts w:ascii="Arial" w:hAnsi="Arial" w:cs="Arial"/>
        </w:rPr>
      </w:pPr>
    </w:p>
    <w:p w14:paraId="093BF0BA" w14:textId="77777777" w:rsidR="00056634" w:rsidRDefault="00056634" w:rsidP="006B3277">
      <w:pPr>
        <w:rPr>
          <w:rFonts w:ascii="Arial" w:hAnsi="Arial" w:cs="Arial"/>
        </w:rPr>
      </w:pPr>
    </w:p>
    <w:p w14:paraId="5B8EBFE6" w14:textId="77777777" w:rsidR="00056634" w:rsidRDefault="00056634" w:rsidP="006B3277">
      <w:pPr>
        <w:rPr>
          <w:rFonts w:ascii="Arial" w:hAnsi="Arial" w:cs="Arial"/>
        </w:rPr>
      </w:pPr>
    </w:p>
    <w:p w14:paraId="0E64BA77" w14:textId="77777777" w:rsidR="00056634" w:rsidRDefault="00056634" w:rsidP="006B3277">
      <w:pPr>
        <w:rPr>
          <w:rFonts w:ascii="Arial" w:hAnsi="Arial" w:cs="Arial"/>
        </w:rPr>
      </w:pPr>
    </w:p>
    <w:p w14:paraId="49522DE3" w14:textId="77777777" w:rsidR="00056634" w:rsidRPr="00E8755C" w:rsidRDefault="00056634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3"/>
        <w:gridCol w:w="1383"/>
        <w:gridCol w:w="8391"/>
      </w:tblGrid>
      <w:tr w:rsidR="00827868" w:rsidRPr="00E8755C" w14:paraId="0A0EA195" w14:textId="77777777" w:rsidTr="00804B46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002F502" w14:textId="77777777" w:rsidR="00827868" w:rsidRPr="00E8755C" w:rsidRDefault="00827868" w:rsidP="00804B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6C7E483B" w14:textId="70DA8854" w:rsidR="00827868" w:rsidRPr="00E8755C" w:rsidRDefault="0011039D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LandUseCertificate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A5FEF6" w14:textId="77777777" w:rsidR="00827868" w:rsidRPr="00E8755C" w:rsidRDefault="00827868" w:rsidP="00804B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52330333" w14:textId="2778A441" w:rsidR="00827868" w:rsidRPr="00E8755C" w:rsidRDefault="00827868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2824CA">
              <w:rPr>
                <w:rFonts w:ascii="Arial" w:hAnsi="Arial" w:cs="Arial"/>
                <w:sz w:val="20"/>
                <w:szCs w:val="20"/>
              </w:rPr>
              <w:t>and description 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523">
              <w:rPr>
                <w:rFonts w:ascii="Arial" w:hAnsi="Arial" w:cs="Arial"/>
                <w:sz w:val="20"/>
                <w:szCs w:val="20"/>
              </w:rPr>
              <w:t>land use certificate</w:t>
            </w:r>
          </w:p>
        </w:tc>
      </w:tr>
    </w:tbl>
    <w:p w14:paraId="6E5993BD" w14:textId="77777777" w:rsidR="00827868" w:rsidRPr="00E8755C" w:rsidRDefault="00827868" w:rsidP="00827868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80"/>
        <w:gridCol w:w="990"/>
        <w:gridCol w:w="1260"/>
      </w:tblGrid>
      <w:tr w:rsidR="00827868" w:rsidRPr="00E8755C" w14:paraId="3CD087F9" w14:textId="77777777" w:rsidTr="00234F14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7D85A5DA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0B38A77E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177E33AA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5F90BEA6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4EEEC17E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3881DAC9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68B32CF4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827868" w:rsidRPr="00E8755C" w14:paraId="138B566A" w14:textId="77777777" w:rsidTr="00234F14">
        <w:tc>
          <w:tcPr>
            <w:tcW w:w="1890" w:type="dxa"/>
          </w:tcPr>
          <w:p w14:paraId="26FD348C" w14:textId="33E39CD8" w:rsidR="00827868" w:rsidRPr="00E8755C" w:rsidRDefault="0011039D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LandUseCert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480" w:type="dxa"/>
          </w:tcPr>
          <w:p w14:paraId="5AD5B793" w14:textId="0E24097B" w:rsidR="00827868" w:rsidRPr="00E8755C" w:rsidRDefault="0003369C" w:rsidP="00E808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827868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1565E2">
              <w:rPr>
                <w:rFonts w:ascii="Arial" w:hAnsi="Arial" w:cs="Arial"/>
                <w:sz w:val="20"/>
                <w:szCs w:val="20"/>
              </w:rPr>
              <w:t>of</w:t>
            </w:r>
            <w:r w:rsidR="00827868"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52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1039D">
              <w:rPr>
                <w:rFonts w:ascii="Arial" w:hAnsi="Arial" w:cs="Arial"/>
                <w:sz w:val="20"/>
                <w:szCs w:val="20"/>
              </w:rPr>
              <w:t>land use certificate</w:t>
            </w:r>
          </w:p>
        </w:tc>
        <w:tc>
          <w:tcPr>
            <w:tcW w:w="1440" w:type="dxa"/>
          </w:tcPr>
          <w:p w14:paraId="53F05EA3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476B840F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02B5FC0F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1A937F4D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877B21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827868" w:rsidRPr="00E8755C" w14:paraId="07BDA229" w14:textId="77777777" w:rsidTr="00234F14">
        <w:tc>
          <w:tcPr>
            <w:tcW w:w="1890" w:type="dxa"/>
          </w:tcPr>
          <w:p w14:paraId="637EE78A" w14:textId="178C6ECE" w:rsidR="00827868" w:rsidRPr="00E8755C" w:rsidRDefault="0011039D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LandUseCert</w:t>
            </w:r>
            <w:r w:rsidR="00827868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480" w:type="dxa"/>
          </w:tcPr>
          <w:p w14:paraId="16857A78" w14:textId="01839461" w:rsidR="00827868" w:rsidRPr="00E8755C" w:rsidRDefault="00827868" w:rsidP="005C2132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11039D">
              <w:rPr>
                <w:rFonts w:ascii="Arial" w:hAnsi="Arial" w:cs="Arial"/>
                <w:sz w:val="20"/>
                <w:szCs w:val="20"/>
              </w:rPr>
              <w:t>land use certificate</w:t>
            </w:r>
          </w:p>
        </w:tc>
        <w:tc>
          <w:tcPr>
            <w:tcW w:w="1440" w:type="dxa"/>
          </w:tcPr>
          <w:p w14:paraId="19B7FF33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2C60472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41A556BE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EFD7BE1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86642B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868" w:rsidRPr="00E8755C" w14:paraId="71EDEE5B" w14:textId="77777777" w:rsidTr="00234F14">
        <w:tc>
          <w:tcPr>
            <w:tcW w:w="1890" w:type="dxa"/>
          </w:tcPr>
          <w:p w14:paraId="1102BEE3" w14:textId="77777777" w:rsidR="00827868" w:rsidRPr="00E8755C" w:rsidRDefault="00827868" w:rsidP="00804B46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3161C296" w14:textId="07AE8BDF" w:rsidR="00827868" w:rsidRPr="00E8755C" w:rsidRDefault="0003369C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27868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0E72D035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5AA4151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4F98A5E1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E208055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2FE7FD52" w14:textId="77777777" w:rsidR="00827868" w:rsidRPr="00E8755C" w:rsidRDefault="00827868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F14" w:rsidRPr="00E8755C" w14:paraId="6C65F5FC" w14:textId="77777777" w:rsidTr="00234F14">
        <w:tc>
          <w:tcPr>
            <w:tcW w:w="1890" w:type="dxa"/>
          </w:tcPr>
          <w:p w14:paraId="5E17A6AF" w14:textId="77777777" w:rsidR="00234F14" w:rsidRPr="00E8755C" w:rsidRDefault="00234F14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4C6275DE" w14:textId="77777777" w:rsidR="00234F14" w:rsidRPr="00E8755C" w:rsidRDefault="00234F14" w:rsidP="00234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7850ADDF" w14:textId="77777777" w:rsidR="00234F14" w:rsidRPr="00E8755C" w:rsidRDefault="00234F1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A2B3740" w14:textId="77777777" w:rsidR="00234F14" w:rsidRPr="00E8755C" w:rsidRDefault="00234F1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6F37A2C" w14:textId="77777777" w:rsidR="00234F14" w:rsidRPr="00E8755C" w:rsidRDefault="00234F1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5A2E7B6" w14:textId="77777777" w:rsidR="00234F14" w:rsidRPr="00E8755C" w:rsidRDefault="00234F1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05A02988" w14:textId="77777777" w:rsidR="00234F14" w:rsidRPr="00E8755C" w:rsidRDefault="00234F14" w:rsidP="002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DE0268" w14:textId="77777777" w:rsidR="00827868" w:rsidRPr="00E8755C" w:rsidRDefault="00827868" w:rsidP="00827868">
      <w:pPr>
        <w:rPr>
          <w:rFonts w:ascii="Arial" w:hAnsi="Arial" w:cs="Arial"/>
        </w:rPr>
      </w:pPr>
    </w:p>
    <w:p w14:paraId="55F670D8" w14:textId="4D2BE14F" w:rsidR="00D0607C" w:rsidRPr="00E8755C" w:rsidRDefault="00D0607C" w:rsidP="00827868">
      <w:pPr>
        <w:rPr>
          <w:rFonts w:ascii="Arial" w:hAnsi="Arial" w:cs="Arial"/>
          <w:sz w:val="20"/>
          <w:szCs w:val="20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11039D">
        <w:rPr>
          <w:rFonts w:ascii="Arial" w:hAnsi="Arial" w:cs="Arial"/>
          <w:b/>
          <w:sz w:val="20"/>
          <w:szCs w:val="20"/>
        </w:rPr>
        <w:t>LandUseCertificate</w:t>
      </w:r>
      <w:r w:rsidR="0011039D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7B1817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7B1817" w:rsidRPr="00E8755C">
        <w:rPr>
          <w:rFonts w:ascii="Arial" w:hAnsi="Arial" w:cs="Arial"/>
          <w:sz w:val="20"/>
          <w:szCs w:val="20"/>
        </w:rPr>
        <w:t xml:space="preserve"> - </w:t>
      </w:r>
      <w:r w:rsidR="00CE1EC3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11</w:t>
      </w:r>
      <w:r w:rsidR="007B181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: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</w:t>
      </w:r>
      <w:r w:rsidR="0011039D">
        <w:rPr>
          <w:rFonts w:ascii="Arial" w:hAnsi="Arial" w:cs="Arial"/>
          <w:bCs/>
          <w:color w:val="000000"/>
          <w:sz w:val="20"/>
          <w:szCs w:val="20"/>
          <w:lang w:val="nl-NL"/>
        </w:rPr>
        <w:t>land use certificate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16BC3AC0" w14:textId="77777777" w:rsidR="00762622" w:rsidRPr="00E8755C" w:rsidRDefault="00762622" w:rsidP="00827868">
      <w:pPr>
        <w:rPr>
          <w:rFonts w:ascii="Arial" w:hAnsi="Arial" w:cs="Arial"/>
        </w:rPr>
      </w:pPr>
    </w:p>
    <w:p w14:paraId="74F82C30" w14:textId="77777777" w:rsidR="007958D8" w:rsidRPr="00E8755C" w:rsidRDefault="007958D8" w:rsidP="00827868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3"/>
        <w:gridCol w:w="1383"/>
        <w:gridCol w:w="8391"/>
      </w:tblGrid>
      <w:tr w:rsidR="007958D8" w:rsidRPr="00E8755C" w14:paraId="7720E0A3" w14:textId="77777777" w:rsidTr="00D232BD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99CAD99" w14:textId="77777777" w:rsidR="007958D8" w:rsidRPr="00E8755C" w:rsidRDefault="007958D8" w:rsidP="00D232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0ABCBF12" w14:textId="276F769B" w:rsidR="007958D8" w:rsidRPr="00E8755C" w:rsidRDefault="008D791F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ProtectionContract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FACC04" w14:textId="77777777" w:rsidR="007958D8" w:rsidRPr="00E8755C" w:rsidRDefault="007958D8" w:rsidP="00D232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01716AF5" w14:textId="1B6E7D00" w:rsidR="007958D8" w:rsidRPr="00E8755C" w:rsidRDefault="007958D8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DB5523" w:rsidRPr="00E8755C">
              <w:rPr>
                <w:rFonts w:ascii="Arial" w:hAnsi="Arial" w:cs="Arial"/>
                <w:sz w:val="20"/>
                <w:szCs w:val="20"/>
              </w:rPr>
              <w:t xml:space="preserve">and description </w:t>
            </w:r>
            <w:r w:rsidR="00DB5523">
              <w:rPr>
                <w:rFonts w:ascii="Arial" w:hAnsi="Arial" w:cs="Arial"/>
                <w:sz w:val="20"/>
                <w:szCs w:val="20"/>
              </w:rPr>
              <w:t>of protection contract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356D0CA" w14:textId="77777777" w:rsidR="007958D8" w:rsidRPr="00E8755C" w:rsidRDefault="007958D8" w:rsidP="007958D8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80"/>
        <w:gridCol w:w="990"/>
        <w:gridCol w:w="1260"/>
      </w:tblGrid>
      <w:tr w:rsidR="007958D8" w:rsidRPr="00E8755C" w14:paraId="53E9A7DA" w14:textId="77777777" w:rsidTr="009A2EB1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7494B942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08941E0E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3551A2FA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17E62AE3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740806AD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72F50E3C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3E300982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7958D8" w:rsidRPr="00E8755C" w14:paraId="6FA12BEA" w14:textId="77777777" w:rsidTr="009A2EB1">
        <w:tc>
          <w:tcPr>
            <w:tcW w:w="1890" w:type="dxa"/>
          </w:tcPr>
          <w:p w14:paraId="45D9380D" w14:textId="78BE17FA" w:rsidR="007958D8" w:rsidRPr="00E8755C" w:rsidRDefault="008D791F" w:rsidP="00D232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ProtContr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480" w:type="dxa"/>
          </w:tcPr>
          <w:p w14:paraId="39482D1B" w14:textId="2FAACDC1" w:rsidR="007958D8" w:rsidRPr="00E8755C" w:rsidRDefault="0003369C" w:rsidP="00D232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958D8" w:rsidRPr="00E8755C">
              <w:rPr>
                <w:rFonts w:ascii="Arial" w:hAnsi="Arial" w:cs="Arial"/>
                <w:sz w:val="20"/>
                <w:szCs w:val="20"/>
              </w:rPr>
              <w:t xml:space="preserve">ode that indicates the </w:t>
            </w:r>
            <w:r w:rsidR="00DB5523">
              <w:rPr>
                <w:rFonts w:ascii="Arial" w:hAnsi="Arial" w:cs="Arial"/>
                <w:sz w:val="20"/>
                <w:szCs w:val="20"/>
              </w:rPr>
              <w:t>existence of protection contract</w:t>
            </w:r>
          </w:p>
        </w:tc>
        <w:tc>
          <w:tcPr>
            <w:tcW w:w="1440" w:type="dxa"/>
          </w:tcPr>
          <w:p w14:paraId="20F72B3E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4542B979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2BD22988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8900054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76959A8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7958D8" w:rsidRPr="00E8755C" w14:paraId="05ECB1E2" w14:textId="77777777" w:rsidTr="009A2EB1">
        <w:tc>
          <w:tcPr>
            <w:tcW w:w="1890" w:type="dxa"/>
          </w:tcPr>
          <w:p w14:paraId="151E9E74" w14:textId="46A4295F" w:rsidR="007958D8" w:rsidRPr="00E8755C" w:rsidRDefault="008D791F" w:rsidP="00D232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ProtContr</w:t>
            </w:r>
            <w:r w:rsidR="007958D8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480" w:type="dxa"/>
          </w:tcPr>
          <w:p w14:paraId="52B19817" w14:textId="22D40D8F" w:rsidR="007958D8" w:rsidRPr="00E8755C" w:rsidRDefault="007958D8" w:rsidP="00D232B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DB5523">
              <w:rPr>
                <w:rFonts w:ascii="Arial" w:hAnsi="Arial" w:cs="Arial"/>
                <w:sz w:val="20"/>
                <w:szCs w:val="20"/>
              </w:rPr>
              <w:t>existence of protection contract</w:t>
            </w:r>
          </w:p>
        </w:tc>
        <w:tc>
          <w:tcPr>
            <w:tcW w:w="1440" w:type="dxa"/>
          </w:tcPr>
          <w:p w14:paraId="02247CEE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CD97061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4CB922BD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57693E9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153705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8" w:rsidRPr="00E8755C" w14:paraId="6930173B" w14:textId="77777777" w:rsidTr="009A2EB1">
        <w:tc>
          <w:tcPr>
            <w:tcW w:w="1890" w:type="dxa"/>
          </w:tcPr>
          <w:p w14:paraId="6470D044" w14:textId="77777777" w:rsidR="007958D8" w:rsidRPr="00E8755C" w:rsidRDefault="007958D8" w:rsidP="00D232B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56F29E23" w14:textId="29621DFA" w:rsidR="007958D8" w:rsidRPr="00E8755C" w:rsidRDefault="0003369C" w:rsidP="00D232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958D8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34A991F6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8515DC3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1486E20D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9AC8E5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6E19A732" w14:textId="77777777" w:rsidR="007958D8" w:rsidRPr="00E8755C" w:rsidRDefault="007958D8" w:rsidP="00D232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2EB1" w:rsidRPr="00E8755C" w14:paraId="3E9528F3" w14:textId="77777777" w:rsidTr="009A2EB1">
        <w:tc>
          <w:tcPr>
            <w:tcW w:w="1890" w:type="dxa"/>
          </w:tcPr>
          <w:p w14:paraId="012F2237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084052CE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26B54C81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444C18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2CC10CE8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518EC9A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2839704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49CAE4" w14:textId="2C7227D8" w:rsidR="00827868" w:rsidRPr="00E8755C" w:rsidRDefault="007958D8" w:rsidP="00827868">
      <w:pPr>
        <w:rPr>
          <w:rFonts w:ascii="Arial" w:hAnsi="Arial" w:cs="Arial"/>
          <w:sz w:val="20"/>
          <w:szCs w:val="20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8D791F">
        <w:rPr>
          <w:rFonts w:ascii="Arial" w:hAnsi="Arial" w:cs="Arial"/>
          <w:b/>
          <w:sz w:val="20"/>
          <w:szCs w:val="20"/>
        </w:rPr>
        <w:t>ProtectionContract</w:t>
      </w:r>
      <w:r w:rsidR="008D791F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7B1817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7B1817" w:rsidRPr="00E8755C">
        <w:rPr>
          <w:rFonts w:ascii="Arial" w:hAnsi="Arial" w:cs="Arial"/>
          <w:sz w:val="20"/>
          <w:szCs w:val="20"/>
        </w:rPr>
        <w:t xml:space="preserve"> - </w:t>
      </w:r>
      <w:r w:rsidR="00CE1EC3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12</w:t>
      </w:r>
      <w:r w:rsidR="007B181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: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the </w:t>
      </w:r>
      <w:r w:rsidR="00DB5523">
        <w:rPr>
          <w:rFonts w:ascii="Arial" w:hAnsi="Arial" w:cs="Arial"/>
          <w:bCs/>
          <w:color w:val="000000"/>
          <w:sz w:val="20"/>
          <w:szCs w:val="20"/>
          <w:lang w:val="nl-NL"/>
        </w:rPr>
        <w:t>protection contract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0E876CAB" w14:textId="77777777" w:rsidR="00874F8D" w:rsidRPr="00E8755C" w:rsidRDefault="00874F8D" w:rsidP="00827868">
      <w:pPr>
        <w:rPr>
          <w:rFonts w:ascii="Arial" w:hAnsi="Arial" w:cs="Arial"/>
        </w:rPr>
      </w:pPr>
    </w:p>
    <w:p w14:paraId="40A54147" w14:textId="77777777" w:rsidR="00C2184C" w:rsidRPr="00E8755C" w:rsidRDefault="00C2184C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4"/>
        <w:gridCol w:w="1383"/>
        <w:gridCol w:w="8391"/>
      </w:tblGrid>
      <w:tr w:rsidR="00804B46" w:rsidRPr="00E8755C" w14:paraId="51BCD7F8" w14:textId="77777777" w:rsidTr="00804B46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B53F49E" w14:textId="77777777" w:rsidR="00804B46" w:rsidRPr="00E8755C" w:rsidRDefault="00804B46" w:rsidP="00804B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5EDC3DD1" w14:textId="326F4197" w:rsidR="00804B46" w:rsidRPr="00E8755C" w:rsidRDefault="008D791F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NaturalForestOrigin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3C74D6" w14:textId="77777777" w:rsidR="00804B46" w:rsidRPr="00E8755C" w:rsidRDefault="00804B46" w:rsidP="00804B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245AFD87" w14:textId="70E17717" w:rsidR="00804B46" w:rsidRPr="00E8755C" w:rsidRDefault="00804B46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C17B88" w:rsidRPr="00E8755C">
              <w:rPr>
                <w:rFonts w:ascii="Arial" w:hAnsi="Arial" w:cs="Arial"/>
                <w:sz w:val="20"/>
                <w:szCs w:val="20"/>
              </w:rPr>
              <w:t xml:space="preserve">and description </w:t>
            </w:r>
            <w:r w:rsidR="00C17B88">
              <w:rPr>
                <w:rFonts w:ascii="Arial" w:hAnsi="Arial" w:cs="Arial"/>
                <w:sz w:val="20"/>
                <w:szCs w:val="20"/>
              </w:rPr>
              <w:t>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B88">
              <w:rPr>
                <w:rFonts w:ascii="Arial" w:hAnsi="Arial" w:cs="Arial"/>
                <w:sz w:val="20"/>
                <w:szCs w:val="20"/>
              </w:rPr>
              <w:t>natural forest origin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4B61A36" w14:textId="77777777" w:rsidR="00804B46" w:rsidRPr="00E8755C" w:rsidRDefault="00804B46" w:rsidP="00804B46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80"/>
        <w:gridCol w:w="990"/>
        <w:gridCol w:w="1260"/>
      </w:tblGrid>
      <w:tr w:rsidR="00804B46" w:rsidRPr="00E8755C" w14:paraId="11EE1337" w14:textId="77777777" w:rsidTr="009A2EB1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691870A4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6480" w:type="dxa"/>
          </w:tcPr>
          <w:p w14:paraId="69A63A6A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91BD17F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2B40B893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6CF5A528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26CDF3DB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4610EA01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804B46" w:rsidRPr="00E8755C" w14:paraId="3109CB3C" w14:textId="77777777" w:rsidTr="009A2EB1">
        <w:tc>
          <w:tcPr>
            <w:tcW w:w="1890" w:type="dxa"/>
          </w:tcPr>
          <w:p w14:paraId="7563D934" w14:textId="11A1DE25" w:rsidR="00804B46" w:rsidRPr="00E8755C" w:rsidRDefault="008D791F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NatForOrg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480" w:type="dxa"/>
          </w:tcPr>
          <w:p w14:paraId="129090E3" w14:textId="556BC288" w:rsidR="00804B46" w:rsidRPr="00E8755C" w:rsidRDefault="000336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804B46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C17B88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565E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17B88">
              <w:rPr>
                <w:rFonts w:ascii="Arial" w:hAnsi="Arial" w:cs="Arial"/>
                <w:sz w:val="20"/>
                <w:szCs w:val="20"/>
              </w:rPr>
              <w:t>natural forest origin</w:t>
            </w:r>
          </w:p>
        </w:tc>
        <w:tc>
          <w:tcPr>
            <w:tcW w:w="1440" w:type="dxa"/>
          </w:tcPr>
          <w:p w14:paraId="4F1304A5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27A5FFEA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265782E9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645E264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0ABD37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804B46" w:rsidRPr="00E8755C" w14:paraId="37E99ECD" w14:textId="77777777" w:rsidTr="009A2EB1">
        <w:tc>
          <w:tcPr>
            <w:tcW w:w="1890" w:type="dxa"/>
          </w:tcPr>
          <w:p w14:paraId="5FC697FC" w14:textId="4366BC0F" w:rsidR="00804B46" w:rsidRPr="00E8755C" w:rsidRDefault="008D791F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NatForOrg</w:t>
            </w:r>
            <w:r w:rsidR="00804B46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480" w:type="dxa"/>
          </w:tcPr>
          <w:p w14:paraId="60C17A8F" w14:textId="345B2998" w:rsidR="00804B46" w:rsidRPr="00E8755C" w:rsidRDefault="00804B46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C17B88">
              <w:rPr>
                <w:rFonts w:ascii="Arial" w:hAnsi="Arial" w:cs="Arial"/>
                <w:sz w:val="20"/>
                <w:szCs w:val="20"/>
              </w:rPr>
              <w:t>natural forest origin</w:t>
            </w:r>
          </w:p>
        </w:tc>
        <w:tc>
          <w:tcPr>
            <w:tcW w:w="1440" w:type="dxa"/>
          </w:tcPr>
          <w:p w14:paraId="79879BE2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274286F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1D400391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BD591F7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B4D84BB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B46" w:rsidRPr="00E8755C" w14:paraId="2255CAC7" w14:textId="77777777" w:rsidTr="009A2EB1">
        <w:tc>
          <w:tcPr>
            <w:tcW w:w="1890" w:type="dxa"/>
          </w:tcPr>
          <w:p w14:paraId="187DE00A" w14:textId="77777777" w:rsidR="00804B46" w:rsidRPr="00E8755C" w:rsidRDefault="00804B46" w:rsidP="00804B46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300890A3" w14:textId="2BB7C091" w:rsidR="00804B46" w:rsidRPr="00E8755C" w:rsidRDefault="0003369C" w:rsidP="00804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04B46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53A18F1C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7FC1377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1C83A475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148E976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6530F5E2" w14:textId="77777777" w:rsidR="00804B46" w:rsidRPr="00E8755C" w:rsidRDefault="00804B46" w:rsidP="0080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2EB1" w:rsidRPr="00E8755C" w14:paraId="044332AF" w14:textId="77777777" w:rsidTr="009A2EB1">
        <w:tc>
          <w:tcPr>
            <w:tcW w:w="1890" w:type="dxa"/>
          </w:tcPr>
          <w:p w14:paraId="7B50C99A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655320DD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4120AB4E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D58B431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6F058202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1596822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1DFCBF4A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198236" w14:textId="7358745B" w:rsidR="007B1817" w:rsidRDefault="006E6458" w:rsidP="006B3277">
      <w:pPr>
        <w:rPr>
          <w:rFonts w:ascii="Arial" w:hAnsi="Arial" w:cs="Arial"/>
          <w:bCs/>
          <w:color w:val="000000"/>
          <w:sz w:val="20"/>
          <w:szCs w:val="20"/>
          <w:lang w:val="nl-NL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8D791F">
        <w:rPr>
          <w:rFonts w:ascii="Arial" w:hAnsi="Arial" w:cs="Arial"/>
          <w:b/>
          <w:sz w:val="20"/>
          <w:szCs w:val="20"/>
        </w:rPr>
        <w:t>NaturalForestOrigin</w:t>
      </w:r>
      <w:r w:rsidR="008D791F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</w:t>
      </w:r>
      <w:r w:rsidR="007B1817" w:rsidRPr="00E8755C">
        <w:rPr>
          <w:rFonts w:ascii="Arial" w:hAnsi="Arial" w:cs="Arial"/>
          <w:sz w:val="20"/>
          <w:szCs w:val="20"/>
        </w:rPr>
        <w:t xml:space="preserve">inferred from </w:t>
      </w:r>
      <w:r w:rsidR="004C32DA" w:rsidRPr="00E8755C">
        <w:rPr>
          <w:rFonts w:ascii="Arial" w:hAnsi="Arial" w:cs="Arial"/>
          <w:sz w:val="20"/>
          <w:szCs w:val="20"/>
        </w:rPr>
        <w:t>Annex 1</w:t>
      </w:r>
      <w:r w:rsidR="007B1817" w:rsidRPr="00E8755C">
        <w:rPr>
          <w:rFonts w:ascii="Arial" w:hAnsi="Arial" w:cs="Arial"/>
          <w:sz w:val="20"/>
          <w:szCs w:val="20"/>
        </w:rPr>
        <w:t xml:space="preserve"> - </w:t>
      </w:r>
      <w:r w:rsidR="00CE1EC3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13</w:t>
      </w:r>
      <w:r w:rsidR="007B1817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: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the </w:t>
      </w:r>
      <w:r w:rsidR="00C17B88">
        <w:rPr>
          <w:rFonts w:ascii="Arial" w:hAnsi="Arial" w:cs="Arial"/>
          <w:bCs/>
          <w:color w:val="000000"/>
          <w:sz w:val="20"/>
          <w:szCs w:val="20"/>
          <w:lang w:val="nl-NL"/>
        </w:rPr>
        <w:t>natural forest origin</w:t>
      </w:r>
      <w:r w:rsidR="007B1817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6560C3F7" w14:textId="77777777" w:rsidR="00C17B88" w:rsidRPr="000B0864" w:rsidRDefault="00C17B88" w:rsidP="006B3277">
      <w:pPr>
        <w:rPr>
          <w:rFonts w:ascii="Arial" w:hAnsi="Arial" w:cs="Arial"/>
          <w:sz w:val="20"/>
          <w:szCs w:val="20"/>
          <w:lang w:val="nl-NL"/>
        </w:rPr>
      </w:pPr>
    </w:p>
    <w:p w14:paraId="7FA535B8" w14:textId="77777777" w:rsidR="007B1817" w:rsidRPr="00E8755C" w:rsidRDefault="007B1817" w:rsidP="006B3277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3"/>
        <w:gridCol w:w="1383"/>
        <w:gridCol w:w="8391"/>
      </w:tblGrid>
      <w:tr w:rsidR="00FA156F" w:rsidRPr="00FA156F" w14:paraId="0BCD2763" w14:textId="77777777" w:rsidTr="002E1F5F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4F3884D" w14:textId="77777777" w:rsidR="004F3A5C" w:rsidRPr="0001212D" w:rsidRDefault="004F3A5C" w:rsidP="002E1F5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commentRangeStart w:id="1549"/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3DC0EF8E" w14:textId="6399B896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PlotPositionStatus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DB2DE8C" w14:textId="77777777" w:rsidR="004F3A5C" w:rsidRPr="0001212D" w:rsidRDefault="004F3A5C" w:rsidP="002E1F5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42107108" w14:textId="7CF16CCF" w:rsidR="004F3A5C" w:rsidRPr="0001212D" w:rsidRDefault="004F3A5C" w:rsidP="000B086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This  lookup</w:t>
            </w:r>
            <w:proofErr w:type="gramEnd"/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table contains code </w:t>
            </w:r>
            <w:r w:rsidR="00C17B88"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and description </w:t>
            </w: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that indicate </w:t>
            </w:r>
            <w:r w:rsidR="008D791F"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relative location of the plot compared to actual position</w:t>
            </w:r>
          </w:p>
        </w:tc>
      </w:tr>
    </w:tbl>
    <w:p w14:paraId="586CAE85" w14:textId="77777777" w:rsidR="004F3A5C" w:rsidRPr="0001212D" w:rsidRDefault="004F3A5C" w:rsidP="004F3A5C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90"/>
        <w:gridCol w:w="6480"/>
        <w:gridCol w:w="1440"/>
        <w:gridCol w:w="720"/>
        <w:gridCol w:w="1080"/>
        <w:gridCol w:w="990"/>
        <w:gridCol w:w="1260"/>
      </w:tblGrid>
      <w:tr w:rsidR="004F3A5C" w:rsidRPr="00FA156F" w14:paraId="2845AD8A" w14:textId="77777777" w:rsidTr="009A2EB1">
        <w:trPr>
          <w:trHeight w:val="503"/>
        </w:trPr>
        <w:tc>
          <w:tcPr>
            <w:tcW w:w="1890" w:type="dxa"/>
            <w:tcBorders>
              <w:top w:val="single" w:sz="4" w:space="0" w:color="auto"/>
            </w:tcBorders>
          </w:tcPr>
          <w:p w14:paraId="5C700EF0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6480" w:type="dxa"/>
          </w:tcPr>
          <w:p w14:paraId="51F9F93C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7DDB49C9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60AA9FCD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0CC15803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705A2B13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4E337CC0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Constraint</w:t>
            </w:r>
          </w:p>
        </w:tc>
      </w:tr>
      <w:tr w:rsidR="004F3A5C" w:rsidRPr="00FA156F" w14:paraId="74916D21" w14:textId="77777777" w:rsidTr="009A2EB1">
        <w:tc>
          <w:tcPr>
            <w:tcW w:w="1890" w:type="dxa"/>
          </w:tcPr>
          <w:p w14:paraId="141F4E2B" w14:textId="1C6ACE21" w:rsidR="004F3A5C" w:rsidRPr="0001212D" w:rsidRDefault="004F3A5C" w:rsidP="002E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PosStatusCode</w:t>
            </w:r>
          </w:p>
        </w:tc>
        <w:tc>
          <w:tcPr>
            <w:tcW w:w="6480" w:type="dxa"/>
          </w:tcPr>
          <w:p w14:paraId="10068298" w14:textId="532A0F15" w:rsidR="004F3A5C" w:rsidRPr="0001212D" w:rsidRDefault="0003369C" w:rsidP="004F3A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 w:rsidR="004F3A5C"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ode that indicates the plot position status of the plot</w:t>
            </w:r>
          </w:p>
        </w:tc>
        <w:tc>
          <w:tcPr>
            <w:tcW w:w="1440" w:type="dxa"/>
          </w:tcPr>
          <w:p w14:paraId="64CCB2D2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1BF50592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21E37F5E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2F99FE02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B269CB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Unique</w:t>
            </w:r>
          </w:p>
        </w:tc>
      </w:tr>
      <w:tr w:rsidR="004F3A5C" w:rsidRPr="00FA156F" w14:paraId="63E9E209" w14:textId="77777777" w:rsidTr="009A2EB1">
        <w:tc>
          <w:tcPr>
            <w:tcW w:w="1890" w:type="dxa"/>
          </w:tcPr>
          <w:p w14:paraId="0A1489C5" w14:textId="7E17442D" w:rsidR="004F3A5C" w:rsidRPr="0001212D" w:rsidRDefault="004F3A5C" w:rsidP="002E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PosStatusDef</w:t>
            </w:r>
          </w:p>
        </w:tc>
        <w:tc>
          <w:tcPr>
            <w:tcW w:w="6480" w:type="dxa"/>
          </w:tcPr>
          <w:p w14:paraId="50F60AEE" w14:textId="03EA583A" w:rsidR="004F3A5C" w:rsidRPr="0001212D" w:rsidRDefault="004F3A5C" w:rsidP="004F3A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Definition of the plot position status</w:t>
            </w:r>
          </w:p>
        </w:tc>
        <w:tc>
          <w:tcPr>
            <w:tcW w:w="1440" w:type="dxa"/>
          </w:tcPr>
          <w:p w14:paraId="0A0E276D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C0B47B4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37CAACB1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54FD625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D72D19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F3A5C" w:rsidRPr="00FA156F" w14:paraId="2A68BCB5" w14:textId="77777777" w:rsidTr="009A2EB1">
        <w:tc>
          <w:tcPr>
            <w:tcW w:w="1890" w:type="dxa"/>
          </w:tcPr>
          <w:p w14:paraId="1E9157D3" w14:textId="77777777" w:rsidR="004F3A5C" w:rsidRPr="0001212D" w:rsidRDefault="004F3A5C" w:rsidP="002E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Source</w:t>
            </w:r>
          </w:p>
        </w:tc>
        <w:tc>
          <w:tcPr>
            <w:tcW w:w="6480" w:type="dxa"/>
          </w:tcPr>
          <w:p w14:paraId="48E30A5A" w14:textId="5CB2B6CE" w:rsidR="004F3A5C" w:rsidRPr="0001212D" w:rsidRDefault="0003369C" w:rsidP="002E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4F3A5C"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4910EA39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8F66A25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1052D454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4A8478C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12D">
              <w:rPr>
                <w:rFonts w:ascii="Arial" w:hAnsi="Arial" w:cs="Arial"/>
                <w:color w:val="000000" w:themeColor="text1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56CDA611" w14:textId="77777777" w:rsidR="004F3A5C" w:rsidRPr="0001212D" w:rsidRDefault="004F3A5C" w:rsidP="002E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A2EB1" w:rsidRPr="00E8755C" w14:paraId="662C4D26" w14:textId="77777777" w:rsidTr="009A2EB1">
        <w:tc>
          <w:tcPr>
            <w:tcW w:w="1890" w:type="dxa"/>
          </w:tcPr>
          <w:p w14:paraId="20FC0AEA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480" w:type="dxa"/>
          </w:tcPr>
          <w:p w14:paraId="003B7459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03EB3CCC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2881601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69C11FE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0F1DE6D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49EEB89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commentRangeEnd w:id="1549"/>
    <w:p w14:paraId="1E68A5C6" w14:textId="75A7E927" w:rsidR="00036961" w:rsidRDefault="002236B5" w:rsidP="00036961">
      <w:pPr>
        <w:rPr>
          <w:rFonts w:ascii="Arial" w:hAnsi="Arial" w:cs="Arial"/>
          <w:bCs/>
          <w:color w:val="000000" w:themeColor="text1"/>
          <w:sz w:val="20"/>
          <w:szCs w:val="20"/>
          <w:lang w:val="nl-NL"/>
        </w:rPr>
      </w:pPr>
      <w:r>
        <w:rPr>
          <w:rStyle w:val="CommentReference"/>
        </w:rPr>
        <w:commentReference w:id="1549"/>
      </w:r>
      <w:r w:rsidR="004F3A5C" w:rsidRPr="0001212D">
        <w:rPr>
          <w:rFonts w:ascii="Arial" w:hAnsi="Arial" w:cs="Arial"/>
          <w:color w:val="000000" w:themeColor="text1"/>
          <w:sz w:val="20"/>
          <w:szCs w:val="20"/>
        </w:rPr>
        <w:t xml:space="preserve">The content of the lookup table </w:t>
      </w:r>
      <w:r w:rsidR="005A66C5" w:rsidRPr="0001212D">
        <w:rPr>
          <w:rFonts w:ascii="Arial" w:hAnsi="Arial" w:cs="Arial"/>
          <w:b/>
          <w:color w:val="000000" w:themeColor="text1"/>
          <w:sz w:val="20"/>
          <w:szCs w:val="20"/>
        </w:rPr>
        <w:t>PlotPositionStatus</w:t>
      </w:r>
      <w:r w:rsidR="004F3A5C" w:rsidRPr="0001212D">
        <w:rPr>
          <w:rFonts w:ascii="Arial" w:hAnsi="Arial" w:cs="Arial"/>
          <w:color w:val="000000" w:themeColor="text1"/>
          <w:sz w:val="20"/>
          <w:szCs w:val="20"/>
        </w:rPr>
        <w:t xml:space="preserve"> is inferred from </w:t>
      </w:r>
      <w:r w:rsidR="004C32DA" w:rsidRPr="0001212D">
        <w:rPr>
          <w:rFonts w:ascii="Arial" w:hAnsi="Arial" w:cs="Arial"/>
          <w:color w:val="000000" w:themeColor="text1"/>
          <w:sz w:val="20"/>
          <w:szCs w:val="20"/>
        </w:rPr>
        <w:t>Annex 1</w:t>
      </w:r>
      <w:r w:rsidR="007B1817" w:rsidRPr="0001212D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CE1EC3" w:rsidRPr="0001212D">
        <w:rPr>
          <w:rFonts w:ascii="Arial" w:hAnsi="Arial" w:cs="Arial"/>
          <w:b/>
          <w:bCs/>
          <w:color w:val="000000" w:themeColor="text1"/>
          <w:sz w:val="20"/>
          <w:szCs w:val="20"/>
          <w:lang w:val="nl-NL"/>
        </w:rPr>
        <w:t>Table 14</w:t>
      </w:r>
      <w:r w:rsidR="007B1817" w:rsidRPr="0001212D">
        <w:rPr>
          <w:rFonts w:ascii="Arial" w:hAnsi="Arial" w:cs="Arial"/>
          <w:b/>
          <w:bCs/>
          <w:color w:val="000000" w:themeColor="text1"/>
          <w:sz w:val="20"/>
          <w:szCs w:val="20"/>
          <w:lang w:val="nl-NL"/>
        </w:rPr>
        <w:t>:</w:t>
      </w:r>
      <w:r w:rsidR="007B1817" w:rsidRPr="0001212D">
        <w:rPr>
          <w:rFonts w:ascii="Arial" w:hAnsi="Arial" w:cs="Arial"/>
          <w:bCs/>
          <w:color w:val="000000" w:themeColor="text1"/>
          <w:sz w:val="20"/>
          <w:szCs w:val="20"/>
          <w:lang w:val="nl-NL"/>
        </w:rPr>
        <w:t xml:space="preserve"> Classification and encoding that verifies position of the </w:t>
      </w:r>
      <w:r w:rsidR="009A2EB1">
        <w:rPr>
          <w:rFonts w:ascii="Arial" w:hAnsi="Arial" w:cs="Arial"/>
          <w:bCs/>
          <w:color w:val="000000" w:themeColor="text1"/>
          <w:sz w:val="20"/>
          <w:szCs w:val="20"/>
          <w:lang w:val="nl-NL"/>
        </w:rPr>
        <w:t>plot</w:t>
      </w:r>
    </w:p>
    <w:p w14:paraId="45A88204" w14:textId="77777777" w:rsidR="009A2EB1" w:rsidRPr="00E8755C" w:rsidRDefault="009A2EB1" w:rsidP="0003696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3"/>
        <w:gridCol w:w="1383"/>
        <w:gridCol w:w="8391"/>
      </w:tblGrid>
      <w:tr w:rsidR="00036961" w:rsidRPr="00E8755C" w14:paraId="78300381" w14:textId="77777777" w:rsidTr="00036961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FAC57E6" w14:textId="77777777" w:rsidR="00036961" w:rsidRPr="00E8755C" w:rsidRDefault="00036961" w:rsidP="00036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01B4EA86" w14:textId="54E84F43" w:rsidR="00036961" w:rsidRPr="00E8755C" w:rsidRDefault="008D791F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ForestUseSituation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95D399" w14:textId="77777777" w:rsidR="00036961" w:rsidRPr="00E8755C" w:rsidRDefault="00036961" w:rsidP="00036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52E361E9" w14:textId="78347784" w:rsidR="00036961" w:rsidRPr="00E8755C" w:rsidRDefault="00036961" w:rsidP="000B08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>This  lookup</w:t>
            </w:r>
            <w:proofErr w:type="gramEnd"/>
            <w:r w:rsidRPr="00E8755C">
              <w:rPr>
                <w:rFonts w:ascii="Arial" w:hAnsi="Arial" w:cs="Arial"/>
                <w:sz w:val="20"/>
                <w:szCs w:val="20"/>
              </w:rPr>
              <w:t xml:space="preserve"> table contains code </w:t>
            </w:r>
            <w:r w:rsidR="00C17B88">
              <w:rPr>
                <w:rFonts w:ascii="Arial" w:hAnsi="Arial" w:cs="Arial"/>
                <w:sz w:val="20"/>
                <w:szCs w:val="20"/>
              </w:rPr>
              <w:t>and description of forest use situation</w:t>
            </w:r>
          </w:p>
        </w:tc>
      </w:tr>
    </w:tbl>
    <w:p w14:paraId="6503603A" w14:textId="77777777" w:rsidR="00036961" w:rsidRPr="00E8755C" w:rsidRDefault="00036961" w:rsidP="0003696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036961" w:rsidRPr="00E8755C" w14:paraId="3B02F772" w14:textId="77777777" w:rsidTr="009A2EB1">
        <w:trPr>
          <w:trHeight w:val="503"/>
        </w:trPr>
        <w:tc>
          <w:tcPr>
            <w:tcW w:w="2070" w:type="dxa"/>
            <w:tcBorders>
              <w:top w:val="single" w:sz="4" w:space="0" w:color="auto"/>
            </w:tcBorders>
          </w:tcPr>
          <w:p w14:paraId="4D8F6E5B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300" w:type="dxa"/>
          </w:tcPr>
          <w:p w14:paraId="1289785F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3EDB89C9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0741C37B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00F508E6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53631068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1A79501C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036961" w:rsidRPr="00E8755C" w14:paraId="1BFD2E44" w14:textId="77777777" w:rsidTr="009A2EB1">
        <w:tc>
          <w:tcPr>
            <w:tcW w:w="2070" w:type="dxa"/>
          </w:tcPr>
          <w:p w14:paraId="7BDBAFDF" w14:textId="0FD9F047" w:rsidR="00036961" w:rsidRPr="00E8755C" w:rsidRDefault="008D791F" w:rsidP="00036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ForestUseSit</w:t>
            </w:r>
            <w:r w:rsidRPr="00E8755C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6300" w:type="dxa"/>
          </w:tcPr>
          <w:p w14:paraId="35F6E796" w14:textId="51E032B4" w:rsidR="00036961" w:rsidRPr="00E8755C" w:rsidRDefault="0003369C" w:rsidP="001565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036961" w:rsidRPr="00E8755C">
              <w:rPr>
                <w:rFonts w:ascii="Arial" w:hAnsi="Arial" w:cs="Arial"/>
                <w:sz w:val="20"/>
                <w:szCs w:val="20"/>
              </w:rPr>
              <w:t xml:space="preserve">ode </w:t>
            </w:r>
            <w:r w:rsidR="00C17B88">
              <w:rPr>
                <w:rFonts w:ascii="Arial" w:hAnsi="Arial" w:cs="Arial"/>
                <w:sz w:val="20"/>
                <w:szCs w:val="20"/>
              </w:rPr>
              <w:t>of</w:t>
            </w:r>
            <w:r w:rsidR="001565E2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C17B88">
              <w:rPr>
                <w:rFonts w:ascii="Arial" w:hAnsi="Arial" w:cs="Arial"/>
                <w:sz w:val="20"/>
                <w:szCs w:val="20"/>
              </w:rPr>
              <w:t>forest use situation</w:t>
            </w:r>
          </w:p>
        </w:tc>
        <w:tc>
          <w:tcPr>
            <w:tcW w:w="1440" w:type="dxa"/>
          </w:tcPr>
          <w:p w14:paraId="5C1F3CC8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356BB5F3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002FF755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B30395E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159B8D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036961" w:rsidRPr="00E8755C" w14:paraId="1FC2D17F" w14:textId="77777777" w:rsidTr="009A2EB1">
        <w:tc>
          <w:tcPr>
            <w:tcW w:w="2070" w:type="dxa"/>
          </w:tcPr>
          <w:p w14:paraId="5AE4A977" w14:textId="2106022D" w:rsidR="00036961" w:rsidRPr="00E8755C" w:rsidRDefault="008D791F" w:rsidP="00036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ForestUseSit</w:t>
            </w:r>
            <w:r w:rsidR="00036961" w:rsidRPr="00E8755C">
              <w:rPr>
                <w:rFonts w:ascii="Arial" w:hAnsi="Arial" w:cs="Arial"/>
                <w:sz w:val="20"/>
                <w:szCs w:val="20"/>
              </w:rPr>
              <w:t>Def</w:t>
            </w:r>
          </w:p>
        </w:tc>
        <w:tc>
          <w:tcPr>
            <w:tcW w:w="6300" w:type="dxa"/>
          </w:tcPr>
          <w:p w14:paraId="11460E01" w14:textId="33A93BFC" w:rsidR="00036961" w:rsidRPr="00E8755C" w:rsidRDefault="0003696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Definition of the </w:t>
            </w:r>
            <w:r w:rsidR="00C17B88">
              <w:rPr>
                <w:rFonts w:ascii="Arial" w:hAnsi="Arial" w:cs="Arial"/>
                <w:sz w:val="20"/>
                <w:szCs w:val="20"/>
              </w:rPr>
              <w:t>forest use situation</w:t>
            </w:r>
          </w:p>
        </w:tc>
        <w:tc>
          <w:tcPr>
            <w:tcW w:w="1440" w:type="dxa"/>
          </w:tcPr>
          <w:p w14:paraId="4793F2B0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1D217DE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43EA4F87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EF9CA82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DA9640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961" w:rsidRPr="00E8755C" w14:paraId="3206F7BF" w14:textId="77777777" w:rsidTr="009A2EB1">
        <w:tc>
          <w:tcPr>
            <w:tcW w:w="2070" w:type="dxa"/>
          </w:tcPr>
          <w:p w14:paraId="0FEBAA1D" w14:textId="77777777" w:rsidR="00036961" w:rsidRPr="00E8755C" w:rsidRDefault="00036961" w:rsidP="00036961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14:paraId="5EE9DE1E" w14:textId="5C490E13" w:rsidR="00036961" w:rsidRPr="00E8755C" w:rsidRDefault="0003369C" w:rsidP="00036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036961" w:rsidRPr="00E8755C">
              <w:rPr>
                <w:rFonts w:ascii="Arial" w:hAnsi="Arial" w:cs="Arial"/>
                <w:sz w:val="20"/>
                <w:szCs w:val="20"/>
              </w:rPr>
              <w:t>ource of the definition</w:t>
            </w:r>
          </w:p>
        </w:tc>
        <w:tc>
          <w:tcPr>
            <w:tcW w:w="1440" w:type="dxa"/>
          </w:tcPr>
          <w:p w14:paraId="4CFB1EF5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8DF72B8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0F40F542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A0D947B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060612AC" w14:textId="77777777" w:rsidR="00036961" w:rsidRPr="00E8755C" w:rsidRDefault="00036961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2EB1" w:rsidRPr="00E8755C" w14:paraId="2F60198F" w14:textId="77777777" w:rsidTr="009A2EB1">
        <w:tc>
          <w:tcPr>
            <w:tcW w:w="2070" w:type="dxa"/>
          </w:tcPr>
          <w:p w14:paraId="6C90AF3D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</w:t>
            </w:r>
          </w:p>
        </w:tc>
        <w:tc>
          <w:tcPr>
            <w:tcW w:w="6300" w:type="dxa"/>
          </w:tcPr>
          <w:p w14:paraId="059FA48F" w14:textId="77777777" w:rsidR="009A2EB1" w:rsidRPr="00E8755C" w:rsidRDefault="009A2EB1" w:rsidP="009A2E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used in the description</w:t>
            </w:r>
          </w:p>
        </w:tc>
        <w:tc>
          <w:tcPr>
            <w:tcW w:w="1440" w:type="dxa"/>
          </w:tcPr>
          <w:p w14:paraId="5878BCEB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AF45B5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7B60D585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CEC4301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1260" w:type="dxa"/>
          </w:tcPr>
          <w:p w14:paraId="1ED36897" w14:textId="77777777" w:rsidR="009A2EB1" w:rsidRPr="00E8755C" w:rsidRDefault="009A2EB1" w:rsidP="009A2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F7DAD8" w14:textId="079C627F" w:rsidR="00036961" w:rsidRPr="00E8755C" w:rsidRDefault="00036961" w:rsidP="00036961">
      <w:pPr>
        <w:rPr>
          <w:rFonts w:ascii="Arial" w:hAnsi="Arial" w:cs="Arial"/>
          <w:sz w:val="20"/>
          <w:szCs w:val="20"/>
        </w:rPr>
      </w:pPr>
      <w:r w:rsidRPr="00E8755C">
        <w:rPr>
          <w:rFonts w:ascii="Arial" w:hAnsi="Arial" w:cs="Arial"/>
          <w:sz w:val="20"/>
          <w:szCs w:val="20"/>
        </w:rPr>
        <w:t xml:space="preserve">The content of the lookup table </w:t>
      </w:r>
      <w:r w:rsidR="008D791F">
        <w:rPr>
          <w:rFonts w:ascii="Arial" w:hAnsi="Arial" w:cs="Arial"/>
          <w:b/>
          <w:sz w:val="20"/>
          <w:szCs w:val="20"/>
        </w:rPr>
        <w:t>ForestUseSituation</w:t>
      </w:r>
      <w:r w:rsidR="008D791F" w:rsidRPr="00E8755C">
        <w:rPr>
          <w:rFonts w:ascii="Arial" w:hAnsi="Arial" w:cs="Arial"/>
          <w:sz w:val="20"/>
          <w:szCs w:val="20"/>
        </w:rPr>
        <w:t xml:space="preserve"> </w:t>
      </w:r>
      <w:r w:rsidRPr="00E8755C">
        <w:rPr>
          <w:rFonts w:ascii="Arial" w:hAnsi="Arial" w:cs="Arial"/>
          <w:sz w:val="20"/>
          <w:szCs w:val="20"/>
        </w:rPr>
        <w:t xml:space="preserve">is inferred from Annex 1 - </w:t>
      </w:r>
      <w:r w:rsidR="002A5B06" w:rsidRPr="00E8755C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Table 16:</w:t>
      </w:r>
      <w:r w:rsidR="002A5B06"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 xml:space="preserve"> Classification and encoding of the </w:t>
      </w:r>
      <w:r w:rsidR="00C17B88">
        <w:rPr>
          <w:rFonts w:ascii="Arial" w:hAnsi="Arial" w:cs="Arial"/>
          <w:bCs/>
          <w:color w:val="000000"/>
          <w:sz w:val="20"/>
          <w:szCs w:val="20"/>
          <w:lang w:val="nl-NL"/>
        </w:rPr>
        <w:t>forest use situation</w:t>
      </w:r>
      <w:r w:rsidRPr="00E8755C">
        <w:rPr>
          <w:rFonts w:ascii="Arial" w:hAnsi="Arial" w:cs="Arial"/>
          <w:bCs/>
          <w:color w:val="000000"/>
          <w:sz w:val="20"/>
          <w:szCs w:val="20"/>
          <w:lang w:val="nl-NL"/>
        </w:rPr>
        <w:t>.</w:t>
      </w:r>
    </w:p>
    <w:p w14:paraId="7D936E5A" w14:textId="77777777" w:rsidR="00036961" w:rsidRPr="00E8755C" w:rsidRDefault="00036961" w:rsidP="00036961">
      <w:pPr>
        <w:rPr>
          <w:rFonts w:ascii="Arial" w:hAnsi="Arial" w:cs="Arial"/>
        </w:rPr>
      </w:pPr>
    </w:p>
    <w:p w14:paraId="1BFD6364" w14:textId="77777777" w:rsidR="00036961" w:rsidRDefault="00036961" w:rsidP="00036961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0"/>
        <w:gridCol w:w="1383"/>
        <w:gridCol w:w="8394"/>
      </w:tblGrid>
      <w:tr w:rsidR="000326E4" w:rsidRPr="00E8755C" w14:paraId="2DA2C904" w14:textId="77777777" w:rsidTr="000326E4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B51116A" w14:textId="77777777" w:rsidR="000326E4" w:rsidRPr="00E8755C" w:rsidRDefault="000326E4" w:rsidP="000326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2015FC28" w14:textId="713B2821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774CB2" w14:textId="77777777" w:rsidR="000326E4" w:rsidRPr="00E8755C" w:rsidRDefault="000326E4" w:rsidP="000326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29C60B0D" w14:textId="68E46726" w:rsidR="000326E4" w:rsidRPr="00E8755C" w:rsidRDefault="000326E4" w:rsidP="000326E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 xml:space="preserve">This  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contains the </w:t>
            </w:r>
            <w:r w:rsidR="00041E87">
              <w:rPr>
                <w:rFonts w:ascii="Arial" w:hAnsi="Arial" w:cs="Arial"/>
                <w:sz w:val="20"/>
                <w:szCs w:val="20"/>
              </w:rPr>
              <w:t>hiarachical  relationships of locations for user permission policy</w:t>
            </w:r>
          </w:p>
        </w:tc>
      </w:tr>
    </w:tbl>
    <w:p w14:paraId="59066961" w14:textId="77777777" w:rsidR="000326E4" w:rsidRPr="00E8755C" w:rsidRDefault="000326E4" w:rsidP="000326E4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0326E4" w:rsidRPr="00E8755C" w14:paraId="501400D9" w14:textId="77777777" w:rsidTr="000326E4">
        <w:trPr>
          <w:trHeight w:val="503"/>
        </w:trPr>
        <w:tc>
          <w:tcPr>
            <w:tcW w:w="2070" w:type="dxa"/>
            <w:tcBorders>
              <w:top w:val="single" w:sz="4" w:space="0" w:color="auto"/>
            </w:tcBorders>
          </w:tcPr>
          <w:p w14:paraId="6605A0A7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6300" w:type="dxa"/>
          </w:tcPr>
          <w:p w14:paraId="00F10E86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3AC6D4B7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78DB467F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0F2C6F86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36BF250C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5DFD0E21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0326E4" w:rsidRPr="00E8755C" w14:paraId="26065698" w14:textId="77777777" w:rsidTr="000326E4">
        <w:tc>
          <w:tcPr>
            <w:tcW w:w="2070" w:type="dxa"/>
          </w:tcPr>
          <w:p w14:paraId="2A715E26" w14:textId="09FA3A8B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300" w:type="dxa"/>
          </w:tcPr>
          <w:p w14:paraId="5A359F0F" w14:textId="5307D0DC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of the location (code of province/district/commune)</w:t>
            </w:r>
          </w:p>
        </w:tc>
        <w:tc>
          <w:tcPr>
            <w:tcW w:w="1440" w:type="dxa"/>
          </w:tcPr>
          <w:p w14:paraId="5623F8AF" w14:textId="42E433F3" w:rsidR="000326E4" w:rsidRPr="00E8755C" w:rsidRDefault="00041E87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D08438A" w14:textId="59E78F4B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13E98A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3F315E4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9BC5F6" w14:textId="4501041E" w:rsidR="000326E4" w:rsidRPr="00E8755C" w:rsidRDefault="00041E87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326E4" w:rsidRPr="00E8755C" w14:paraId="73508F24" w14:textId="77777777" w:rsidTr="000326E4">
        <w:tc>
          <w:tcPr>
            <w:tcW w:w="2070" w:type="dxa"/>
          </w:tcPr>
          <w:p w14:paraId="5C34D218" w14:textId="6C3F9641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300" w:type="dxa"/>
          </w:tcPr>
          <w:p w14:paraId="716CCA7E" w14:textId="27C0C55F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the location (name of province/district/commune)</w:t>
            </w:r>
          </w:p>
        </w:tc>
        <w:tc>
          <w:tcPr>
            <w:tcW w:w="1440" w:type="dxa"/>
          </w:tcPr>
          <w:p w14:paraId="75A13390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4441BD1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03EBE830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C3722F4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448FE1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E4" w:rsidRPr="00E8755C" w14:paraId="03EB03F4" w14:textId="77777777" w:rsidTr="000326E4">
        <w:tc>
          <w:tcPr>
            <w:tcW w:w="2070" w:type="dxa"/>
          </w:tcPr>
          <w:p w14:paraId="74904133" w14:textId="77DC4916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300" w:type="dxa"/>
          </w:tcPr>
          <w:p w14:paraId="5D223BBC" w14:textId="46330201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Admistrative level (0: National;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1:Province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2:District; 3: Commune)</w:t>
            </w:r>
          </w:p>
        </w:tc>
        <w:tc>
          <w:tcPr>
            <w:tcW w:w="1440" w:type="dxa"/>
          </w:tcPr>
          <w:p w14:paraId="055A7F08" w14:textId="7F158709" w:rsidR="000326E4" w:rsidRPr="00E8755C" w:rsidRDefault="00041E87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7BC80050" w14:textId="776AB8B3" w:rsidR="000326E4" w:rsidRPr="00E8755C" w:rsidRDefault="00041E87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42C0F5EC" w14:textId="34D85B52" w:rsidR="000326E4" w:rsidRPr="00E8755C" w:rsidRDefault="00041E87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FA7381F" w14:textId="6B343540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20F1DA" w14:textId="37989D7A" w:rsidR="000326E4" w:rsidRPr="00E8755C" w:rsidRDefault="00150DA3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326E4" w:rsidRPr="00E8755C" w14:paraId="3753020A" w14:textId="77777777" w:rsidTr="000326E4">
        <w:tc>
          <w:tcPr>
            <w:tcW w:w="2070" w:type="dxa"/>
          </w:tcPr>
          <w:p w14:paraId="6A034D41" w14:textId="218ACC1C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ParentID</w:t>
            </w:r>
          </w:p>
        </w:tc>
        <w:tc>
          <w:tcPr>
            <w:tcW w:w="6300" w:type="dxa"/>
          </w:tcPr>
          <w:p w14:paraId="1BB79780" w14:textId="538C28FE" w:rsidR="000326E4" w:rsidRPr="00E8755C" w:rsidRDefault="00041E87" w:rsidP="000326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identifier of the parent of this location</w:t>
            </w:r>
            <w:r w:rsidR="00150DA3">
              <w:rPr>
                <w:rFonts w:ascii="Arial" w:hAnsi="Arial" w:cs="Arial"/>
                <w:sz w:val="20"/>
                <w:szCs w:val="20"/>
              </w:rPr>
              <w:t xml:space="preserve"> (code of the province/district)</w:t>
            </w:r>
          </w:p>
        </w:tc>
        <w:tc>
          <w:tcPr>
            <w:tcW w:w="1440" w:type="dxa"/>
          </w:tcPr>
          <w:p w14:paraId="6D3BB7A7" w14:textId="78A87422" w:rsidR="000326E4" w:rsidRPr="00E8755C" w:rsidRDefault="00150DA3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27017DAD" w14:textId="717C2386" w:rsidR="000326E4" w:rsidRPr="00E8755C" w:rsidRDefault="000326E4" w:rsidP="00150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F3F20FF" w14:textId="77777777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3E1DDF5" w14:textId="3D2BA6D5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0CDBA3" w14:textId="09E2B8CE" w:rsidR="000326E4" w:rsidRPr="00E8755C" w:rsidRDefault="000326E4" w:rsidP="00032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D3816D" w14:textId="77777777" w:rsidR="000326E4" w:rsidRPr="00E8755C" w:rsidRDefault="000326E4" w:rsidP="000326E4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0"/>
        <w:gridCol w:w="1383"/>
        <w:gridCol w:w="8395"/>
      </w:tblGrid>
      <w:tr w:rsidR="00150DA3" w:rsidRPr="00E8755C" w14:paraId="05BA0851" w14:textId="77777777" w:rsidTr="00150DA3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8CB41A1" w14:textId="77777777" w:rsidR="00150DA3" w:rsidRPr="00E8755C" w:rsidRDefault="00150DA3" w:rsidP="00150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78A176E1" w14:textId="6AF391ED" w:rsidR="00150DA3" w:rsidRPr="00E8755C" w:rsidRDefault="006824F8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55A9B2F" w14:textId="77777777" w:rsidR="00150DA3" w:rsidRPr="00E8755C" w:rsidRDefault="00150DA3" w:rsidP="00150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6000473E" w14:textId="3A5F0946" w:rsidR="00150DA3" w:rsidRPr="00E8755C" w:rsidRDefault="00150DA3" w:rsidP="006824F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 xml:space="preserve">This  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contains the </w:t>
            </w:r>
            <w:r w:rsidR="006824F8">
              <w:rPr>
                <w:rFonts w:ascii="Arial" w:hAnsi="Arial" w:cs="Arial"/>
                <w:sz w:val="20"/>
                <w:szCs w:val="20"/>
              </w:rPr>
              <w:t>user information</w:t>
            </w:r>
          </w:p>
        </w:tc>
      </w:tr>
    </w:tbl>
    <w:p w14:paraId="4CDDC964" w14:textId="77777777" w:rsidR="00150DA3" w:rsidRPr="00E8755C" w:rsidRDefault="00150DA3" w:rsidP="00150DA3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150DA3" w:rsidRPr="00E8755C" w14:paraId="5115AA61" w14:textId="77777777" w:rsidTr="00150DA3">
        <w:trPr>
          <w:trHeight w:val="503"/>
        </w:trPr>
        <w:tc>
          <w:tcPr>
            <w:tcW w:w="2070" w:type="dxa"/>
            <w:tcBorders>
              <w:top w:val="single" w:sz="4" w:space="0" w:color="auto"/>
            </w:tcBorders>
          </w:tcPr>
          <w:p w14:paraId="7383E37B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300" w:type="dxa"/>
          </w:tcPr>
          <w:p w14:paraId="25BAE3F1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0DC74A94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3184C1D2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4D0C55A7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6D3EC2A1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1BBD87F6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150DA3" w:rsidRPr="00E8755C" w14:paraId="74A10BEB" w14:textId="77777777" w:rsidTr="00150DA3">
        <w:tc>
          <w:tcPr>
            <w:tcW w:w="2070" w:type="dxa"/>
          </w:tcPr>
          <w:p w14:paraId="4736260D" w14:textId="7E73661A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6300" w:type="dxa"/>
          </w:tcPr>
          <w:p w14:paraId="035EA043" w14:textId="5CD972CF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of the user</w:t>
            </w:r>
            <w:r w:rsidR="00A43E61"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  <w:tc>
          <w:tcPr>
            <w:tcW w:w="1440" w:type="dxa"/>
          </w:tcPr>
          <w:p w14:paraId="6036CE27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318FA7A1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1E8FD2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2805E4F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AEA949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150DA3" w:rsidRPr="00E8755C" w14:paraId="6285D62C" w14:textId="77777777" w:rsidTr="00150DA3">
        <w:tc>
          <w:tcPr>
            <w:tcW w:w="2070" w:type="dxa"/>
          </w:tcPr>
          <w:p w14:paraId="61532244" w14:textId="7A37B2A3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150DA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300" w:type="dxa"/>
          </w:tcPr>
          <w:p w14:paraId="4D567A1F" w14:textId="4CB578DD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name of the user to log in the applications</w:t>
            </w:r>
          </w:p>
        </w:tc>
        <w:tc>
          <w:tcPr>
            <w:tcW w:w="1440" w:type="dxa"/>
          </w:tcPr>
          <w:p w14:paraId="0997D4ED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0D03D86" w14:textId="08773B02" w:rsidR="00150DA3" w:rsidRPr="00E8755C" w:rsidRDefault="00DA5175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50DA3"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FD504B6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5A229B73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B262D1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2CF738D8" w14:textId="77777777" w:rsidTr="00150DA3">
        <w:tc>
          <w:tcPr>
            <w:tcW w:w="2070" w:type="dxa"/>
          </w:tcPr>
          <w:p w14:paraId="4BC86DFE" w14:textId="234C7D5A" w:rsidR="00A43E61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6300" w:type="dxa"/>
          </w:tcPr>
          <w:p w14:paraId="63308C2D" w14:textId="4C510FD6" w:rsidR="00A43E61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password of the user account</w:t>
            </w:r>
          </w:p>
        </w:tc>
        <w:tc>
          <w:tcPr>
            <w:tcW w:w="1440" w:type="dxa"/>
          </w:tcPr>
          <w:p w14:paraId="587E918F" w14:textId="77777777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A2F46B" w14:textId="190E33E7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28875BB4" w14:textId="50E9E3DB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6BD5D005" w14:textId="77777777" w:rsidR="00A43E61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9A4289" w14:textId="77777777" w:rsidR="00A43E61" w:rsidRPr="00E8755C" w:rsidRDefault="00A43E61" w:rsidP="00DA51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A3" w:rsidRPr="00E8755C" w14:paraId="2DCB3401" w14:textId="77777777" w:rsidTr="00150DA3">
        <w:tc>
          <w:tcPr>
            <w:tcW w:w="2070" w:type="dxa"/>
          </w:tcPr>
          <w:p w14:paraId="437645B4" w14:textId="732A462E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FullName</w:t>
            </w:r>
          </w:p>
        </w:tc>
        <w:tc>
          <w:tcPr>
            <w:tcW w:w="6300" w:type="dxa"/>
          </w:tcPr>
          <w:p w14:paraId="2B5CDD90" w14:textId="3E9709FC" w:rsidR="00150DA3" w:rsidRPr="00E8755C" w:rsidRDefault="00DA5175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name of the user</w:t>
            </w:r>
          </w:p>
        </w:tc>
        <w:tc>
          <w:tcPr>
            <w:tcW w:w="1440" w:type="dxa"/>
          </w:tcPr>
          <w:p w14:paraId="24ACA89E" w14:textId="59DA463C" w:rsidR="00150DA3" w:rsidRPr="00E8755C" w:rsidRDefault="00DA5175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ECD7DEF" w14:textId="7E7AE118" w:rsidR="00150DA3" w:rsidRPr="00E8755C" w:rsidRDefault="00DA5175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7C64E6B4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5F38006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983511B" w14:textId="7995930F" w:rsidR="00150DA3" w:rsidRPr="00E8755C" w:rsidRDefault="00150DA3" w:rsidP="00DA51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175" w:rsidRPr="00E8755C" w14:paraId="4ACA5680" w14:textId="77777777" w:rsidTr="00DA5175">
        <w:tc>
          <w:tcPr>
            <w:tcW w:w="2070" w:type="dxa"/>
          </w:tcPr>
          <w:p w14:paraId="7D87372D" w14:textId="052311E2" w:rsidR="00DA5175" w:rsidRPr="00E8755C" w:rsidRDefault="00DA5175" w:rsidP="00DA51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</w:tc>
        <w:tc>
          <w:tcPr>
            <w:tcW w:w="6300" w:type="dxa"/>
          </w:tcPr>
          <w:p w14:paraId="475CA9BD" w14:textId="01F64AEE" w:rsidR="00DA5175" w:rsidRPr="00E8755C" w:rsidRDefault="00DA5175" w:rsidP="00DA51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 of the user</w:t>
            </w:r>
          </w:p>
        </w:tc>
        <w:tc>
          <w:tcPr>
            <w:tcW w:w="1440" w:type="dxa"/>
          </w:tcPr>
          <w:p w14:paraId="48E8A32F" w14:textId="77777777" w:rsidR="00DA5175" w:rsidRPr="00E8755C" w:rsidRDefault="00DA5175" w:rsidP="00DA51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FC90EA7" w14:textId="118C2024" w:rsidR="00DA5175" w:rsidRPr="00E8755C" w:rsidRDefault="00A43E61" w:rsidP="00DA51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A517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7F43E891" w14:textId="77777777" w:rsidR="00DA5175" w:rsidRPr="00E8755C" w:rsidRDefault="00DA5175" w:rsidP="00DA51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6B3E02F3" w14:textId="77777777" w:rsidR="00DA5175" w:rsidRPr="00E8755C" w:rsidRDefault="00DA5175" w:rsidP="00DA51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042348" w14:textId="77777777" w:rsidR="00DA5175" w:rsidRPr="00E8755C" w:rsidRDefault="00DA5175" w:rsidP="00DA51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51DC7098" w14:textId="77777777" w:rsidTr="00E60B3B">
        <w:tc>
          <w:tcPr>
            <w:tcW w:w="2070" w:type="dxa"/>
          </w:tcPr>
          <w:p w14:paraId="47B9C0CC" w14:textId="23B004B9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6300" w:type="dxa"/>
          </w:tcPr>
          <w:p w14:paraId="3C262308" w14:textId="6DF40082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 of the user</w:t>
            </w:r>
          </w:p>
        </w:tc>
        <w:tc>
          <w:tcPr>
            <w:tcW w:w="1440" w:type="dxa"/>
          </w:tcPr>
          <w:p w14:paraId="1E1ACA57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4D13CAF" w14:textId="0C232C41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6A11A737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248D82D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F99FF19" w14:textId="77777777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37F43F0E" w14:textId="77777777" w:rsidTr="00150DA3">
        <w:tc>
          <w:tcPr>
            <w:tcW w:w="2070" w:type="dxa"/>
          </w:tcPr>
          <w:p w14:paraId="4FD4F523" w14:textId="3023D986" w:rsidR="00A43E61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CreatedDate</w:t>
            </w:r>
          </w:p>
        </w:tc>
        <w:tc>
          <w:tcPr>
            <w:tcW w:w="6300" w:type="dxa"/>
          </w:tcPr>
          <w:p w14:paraId="37CD252B" w14:textId="5F4C14C3" w:rsidR="00A43E61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date on which the user account is created</w:t>
            </w:r>
          </w:p>
        </w:tc>
        <w:tc>
          <w:tcPr>
            <w:tcW w:w="1440" w:type="dxa"/>
          </w:tcPr>
          <w:p w14:paraId="5417BA36" w14:textId="426AA96E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720" w:type="dxa"/>
          </w:tcPr>
          <w:p w14:paraId="2D4F906C" w14:textId="77777777" w:rsidR="00A43E61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0643ACD" w14:textId="10F2C418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030B3D3" w14:textId="77777777" w:rsidR="00A43E61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F67F6" w14:textId="77777777" w:rsidR="00A43E61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20C45EF3" w14:textId="77777777" w:rsidTr="00E60B3B">
        <w:tc>
          <w:tcPr>
            <w:tcW w:w="2070" w:type="dxa"/>
          </w:tcPr>
          <w:p w14:paraId="717FDFA9" w14:textId="1F8C2AA1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ModifyDate</w:t>
            </w:r>
          </w:p>
        </w:tc>
        <w:tc>
          <w:tcPr>
            <w:tcW w:w="6300" w:type="dxa"/>
          </w:tcPr>
          <w:p w14:paraId="51B43D58" w14:textId="156B802C" w:rsidR="00A43E61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date on which the user account is modified</w:t>
            </w:r>
          </w:p>
        </w:tc>
        <w:tc>
          <w:tcPr>
            <w:tcW w:w="1440" w:type="dxa"/>
          </w:tcPr>
          <w:p w14:paraId="0AA248FD" w14:textId="77777777" w:rsidR="00A43E61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720" w:type="dxa"/>
          </w:tcPr>
          <w:p w14:paraId="0ED6DA98" w14:textId="77777777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38CB409" w14:textId="77777777" w:rsidR="00A43E61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7E3ADAA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8A17EA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7865DCDC" w14:textId="77777777" w:rsidTr="00150DA3">
        <w:tc>
          <w:tcPr>
            <w:tcW w:w="2070" w:type="dxa"/>
          </w:tcPr>
          <w:p w14:paraId="622B8C66" w14:textId="76D6E937" w:rsidR="00A43E61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6300" w:type="dxa"/>
          </w:tcPr>
          <w:p w14:paraId="3BB61932" w14:textId="2DBDE894" w:rsidR="00A43E61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resident address of the user</w:t>
            </w:r>
          </w:p>
        </w:tc>
        <w:tc>
          <w:tcPr>
            <w:tcW w:w="1440" w:type="dxa"/>
          </w:tcPr>
          <w:p w14:paraId="53F15B78" w14:textId="69904A82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D4EEF4C" w14:textId="5F8747C6" w:rsidR="00A43E61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080" w:type="dxa"/>
          </w:tcPr>
          <w:p w14:paraId="083F153F" w14:textId="63D95C02" w:rsidR="00A43E61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1ED53F" w14:textId="77777777" w:rsidR="00A43E61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4E7B709" w14:textId="77777777" w:rsidR="00A43E61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61" w:rsidRPr="00E8755C" w14:paraId="4CB79969" w14:textId="77777777" w:rsidTr="00E60B3B">
        <w:tc>
          <w:tcPr>
            <w:tcW w:w="2070" w:type="dxa"/>
          </w:tcPr>
          <w:p w14:paraId="49910711" w14:textId="77777777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300" w:type="dxa"/>
          </w:tcPr>
          <w:p w14:paraId="5BC8E553" w14:textId="77777777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Activation status of the account</w:t>
            </w:r>
          </w:p>
        </w:tc>
        <w:tc>
          <w:tcPr>
            <w:tcW w:w="1440" w:type="dxa"/>
          </w:tcPr>
          <w:p w14:paraId="45128C4D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739D3611" w14:textId="77777777" w:rsidR="00A43E61" w:rsidRPr="00E8755C" w:rsidRDefault="00A43E61" w:rsidP="00E60B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30310B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60D67166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C94061" w14:textId="77777777" w:rsidR="00A43E61" w:rsidRPr="00E8755C" w:rsidRDefault="00A43E61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A3" w:rsidRPr="00E8755C" w14:paraId="20371567" w14:textId="77777777" w:rsidTr="00150DA3">
        <w:tc>
          <w:tcPr>
            <w:tcW w:w="2070" w:type="dxa"/>
          </w:tcPr>
          <w:p w14:paraId="6796D0DE" w14:textId="77D3951A" w:rsidR="00150DA3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6300" w:type="dxa"/>
          </w:tcPr>
          <w:p w14:paraId="1FD7D1EE" w14:textId="64EC9CB5" w:rsidR="00150DA3" w:rsidRPr="00E8755C" w:rsidRDefault="00A43E61" w:rsidP="00150D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identifier of the department the user works for</w:t>
            </w:r>
          </w:p>
        </w:tc>
        <w:tc>
          <w:tcPr>
            <w:tcW w:w="1440" w:type="dxa"/>
          </w:tcPr>
          <w:p w14:paraId="359D65E9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725B7C4D" w14:textId="77777777" w:rsidR="00150DA3" w:rsidRPr="00E8755C" w:rsidRDefault="00150DA3" w:rsidP="00150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BC7BF3" w14:textId="3918A3D0" w:rsidR="00150DA3" w:rsidRPr="00E8755C" w:rsidRDefault="00A43E61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BEBFB5B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716C958" w14:textId="77777777" w:rsidR="00150DA3" w:rsidRPr="00E8755C" w:rsidRDefault="00150DA3" w:rsidP="00150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3CE17D" w14:textId="77777777" w:rsidR="00150DA3" w:rsidRDefault="00150DA3" w:rsidP="00150DA3">
      <w:pPr>
        <w:rPr>
          <w:rFonts w:ascii="Arial" w:hAnsi="Arial" w:cs="Arial"/>
        </w:rPr>
      </w:pPr>
    </w:p>
    <w:p w14:paraId="7C0FA041" w14:textId="77777777" w:rsidR="00CA2153" w:rsidRDefault="00CA2153" w:rsidP="00150DA3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2"/>
        <w:gridCol w:w="1383"/>
        <w:gridCol w:w="8393"/>
      </w:tblGrid>
      <w:tr w:rsidR="00CA2153" w:rsidRPr="00E8755C" w14:paraId="40844EE2" w14:textId="77777777" w:rsidTr="00E60B3B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336EB06" w14:textId="77777777" w:rsidR="00CA2153" w:rsidRPr="00E8755C" w:rsidRDefault="00CA2153" w:rsidP="00E60B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0CE30180" w14:textId="72701F56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UserRoleLoc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BBD4770" w14:textId="77777777" w:rsidR="00CA2153" w:rsidRPr="00E8755C" w:rsidRDefault="00CA2153" w:rsidP="00E60B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276A9FE1" w14:textId="0E48E625" w:rsidR="00CA2153" w:rsidRPr="00E8755C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755C">
              <w:rPr>
                <w:rFonts w:ascii="Arial" w:hAnsi="Arial" w:cs="Arial"/>
                <w:sz w:val="20"/>
                <w:szCs w:val="20"/>
              </w:rPr>
              <w:t xml:space="preserve">This  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contains the information about user permission to access data of certain location(s)</w:t>
            </w:r>
          </w:p>
        </w:tc>
      </w:tr>
    </w:tbl>
    <w:p w14:paraId="2ED30D45" w14:textId="77777777" w:rsidR="00CA2153" w:rsidRPr="00E8755C" w:rsidRDefault="00CA2153" w:rsidP="00CA2153">
      <w:pPr>
        <w:rPr>
          <w:rFonts w:ascii="Arial" w:hAnsi="Arial" w:cs="Arial"/>
        </w:rPr>
      </w:pPr>
    </w:p>
    <w:tbl>
      <w:tblPr>
        <w:tblStyle w:val="TableGrid"/>
        <w:tblW w:w="13865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1494"/>
        <w:gridCol w:w="578"/>
        <w:gridCol w:w="2013"/>
        <w:gridCol w:w="1383"/>
        <w:gridCol w:w="2906"/>
        <w:gridCol w:w="1441"/>
        <w:gridCol w:w="720"/>
        <w:gridCol w:w="1080"/>
        <w:gridCol w:w="990"/>
        <w:gridCol w:w="1260"/>
      </w:tblGrid>
      <w:tr w:rsidR="00CA2153" w:rsidRPr="00E8755C" w14:paraId="210ECCD0" w14:textId="77777777" w:rsidTr="00F805D1">
        <w:trPr>
          <w:trHeight w:val="503"/>
        </w:trPr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14:paraId="71B0C962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300" w:type="dxa"/>
            <w:gridSpan w:val="3"/>
          </w:tcPr>
          <w:p w14:paraId="262AB315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4F24F77B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58371521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54327EF6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303D7364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40809CDE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CA2153" w:rsidRPr="00E8755C" w14:paraId="50A309C9" w14:textId="77777777" w:rsidTr="00F805D1">
        <w:tc>
          <w:tcPr>
            <w:tcW w:w="2070" w:type="dxa"/>
            <w:gridSpan w:val="2"/>
          </w:tcPr>
          <w:p w14:paraId="50F1533C" w14:textId="5154071F" w:rsidR="00CA2153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6300" w:type="dxa"/>
            <w:gridSpan w:val="3"/>
          </w:tcPr>
          <w:p w14:paraId="5513035B" w14:textId="1FA21C3C" w:rsidR="00CA2153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of the user account</w:t>
            </w:r>
          </w:p>
        </w:tc>
        <w:tc>
          <w:tcPr>
            <w:tcW w:w="1440" w:type="dxa"/>
          </w:tcPr>
          <w:p w14:paraId="55749CBD" w14:textId="2921F9D2" w:rsidR="00CA2153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75ADE0F7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A9C498F" w14:textId="1779C6D5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48BEC718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9E8BCE2" w14:textId="15D734BF" w:rsidR="00CA2153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CA2153" w:rsidRPr="00E8755C" w14:paraId="5692F350" w14:textId="77777777" w:rsidTr="00F805D1">
        <w:tc>
          <w:tcPr>
            <w:tcW w:w="2070" w:type="dxa"/>
            <w:gridSpan w:val="2"/>
          </w:tcPr>
          <w:p w14:paraId="49AA40FD" w14:textId="5E8D1595" w:rsidR="00CA2153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RoleID</w:t>
            </w:r>
          </w:p>
        </w:tc>
        <w:tc>
          <w:tcPr>
            <w:tcW w:w="6300" w:type="dxa"/>
            <w:gridSpan w:val="3"/>
          </w:tcPr>
          <w:p w14:paraId="238BF5E4" w14:textId="6581E6F1" w:rsidR="00CA2153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of the role</w:t>
            </w:r>
          </w:p>
        </w:tc>
        <w:tc>
          <w:tcPr>
            <w:tcW w:w="1440" w:type="dxa"/>
          </w:tcPr>
          <w:p w14:paraId="4B64E659" w14:textId="4385A862" w:rsidR="00CA2153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78E5B8D9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F158D7" w14:textId="7999829A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8E9FB43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358F3F0" w14:textId="7C0F3D9A" w:rsidR="00CA2153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CA2153" w:rsidRPr="00E8755C" w14:paraId="2EE668C6" w14:textId="77777777" w:rsidTr="00F805D1">
        <w:tc>
          <w:tcPr>
            <w:tcW w:w="2070" w:type="dxa"/>
            <w:gridSpan w:val="2"/>
          </w:tcPr>
          <w:p w14:paraId="4FD40B12" w14:textId="3EFED592" w:rsidR="00CA2153" w:rsidRPr="00E8755C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LocationID</w:t>
            </w:r>
          </w:p>
        </w:tc>
        <w:tc>
          <w:tcPr>
            <w:tcW w:w="6300" w:type="dxa"/>
            <w:gridSpan w:val="3"/>
          </w:tcPr>
          <w:p w14:paraId="14B9A4A2" w14:textId="77777777" w:rsidR="00CA2153" w:rsidRPr="00E8755C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of the location (code of province/district/commune)</w:t>
            </w:r>
          </w:p>
        </w:tc>
        <w:tc>
          <w:tcPr>
            <w:tcW w:w="1440" w:type="dxa"/>
          </w:tcPr>
          <w:p w14:paraId="30ED8E54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2479FE31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1950D3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213EA33E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094D46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CA2153" w:rsidRPr="00E8755C" w14:paraId="3C938C46" w14:textId="77777777" w:rsidTr="00F805D1">
        <w:tc>
          <w:tcPr>
            <w:tcW w:w="2070" w:type="dxa"/>
            <w:gridSpan w:val="2"/>
          </w:tcPr>
          <w:p w14:paraId="566F796C" w14:textId="77777777" w:rsidR="00CA2153" w:rsidRPr="00E8755C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300" w:type="dxa"/>
            <w:gridSpan w:val="3"/>
          </w:tcPr>
          <w:p w14:paraId="0D92001A" w14:textId="77777777" w:rsidR="00CA2153" w:rsidRPr="00E8755C" w:rsidRDefault="00CA2153" w:rsidP="00E60B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Admistrative level (0: National;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1:Province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2:District; 3: Commune)</w:t>
            </w:r>
          </w:p>
        </w:tc>
        <w:tc>
          <w:tcPr>
            <w:tcW w:w="1440" w:type="dxa"/>
          </w:tcPr>
          <w:p w14:paraId="351A8D15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56A33BD7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4F3B7F72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895182C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CD2F11" w14:textId="77777777" w:rsidR="00CA2153" w:rsidRPr="00E8755C" w:rsidRDefault="00CA2153" w:rsidP="00E60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F805D1" w:rsidRPr="00E8755C" w14:paraId="03694E32" w14:textId="77777777" w:rsidTr="00F805D1">
        <w:trPr>
          <w:ins w:id="1550" w:author="Pasi Roti" w:date="2018-04-05T22:46:00Z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7398BDC" w14:textId="77777777" w:rsidR="00F805D1" w:rsidRPr="00E8755C" w:rsidRDefault="00F805D1" w:rsidP="00F805D1">
            <w:pPr>
              <w:rPr>
                <w:ins w:id="1551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52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lastRenderedPageBreak/>
                <w:t>Table Name:</w:t>
              </w:r>
            </w:ins>
          </w:p>
        </w:tc>
        <w:tc>
          <w:tcPr>
            <w:tcW w:w="2590" w:type="dxa"/>
            <w:gridSpan w:val="2"/>
            <w:tcBorders>
              <w:top w:val="nil"/>
              <w:left w:val="nil"/>
              <w:right w:val="nil"/>
            </w:tcBorders>
          </w:tcPr>
          <w:p w14:paraId="15B72FCC" w14:textId="16F87E4F" w:rsidR="00F805D1" w:rsidRPr="00E8755C" w:rsidRDefault="00F805D1" w:rsidP="00F805D1">
            <w:pPr>
              <w:jc w:val="center"/>
              <w:rPr>
                <w:ins w:id="1553" w:author="Pasi Roti" w:date="2018-04-05T22:46:00Z"/>
                <w:rFonts w:ascii="Arial" w:hAnsi="Arial" w:cs="Arial"/>
                <w:sz w:val="20"/>
                <w:szCs w:val="20"/>
              </w:rPr>
            </w:pPr>
            <w:ins w:id="1554" w:author="Pasi Roti" w:date="2018-04-05T22:46:00Z">
              <w:r>
                <w:rPr>
                  <w:rFonts w:ascii="Arial" w:hAnsi="Arial" w:cs="Arial"/>
                  <w:sz w:val="20"/>
                  <w:szCs w:val="20"/>
                </w:rPr>
                <w:t>config_style</w:t>
              </w:r>
            </w:ins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2FB1536B" w14:textId="77777777" w:rsidR="00F805D1" w:rsidRPr="00E8755C" w:rsidRDefault="00F805D1" w:rsidP="00F805D1">
            <w:pPr>
              <w:rPr>
                <w:ins w:id="1555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56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Description:</w:t>
              </w:r>
            </w:ins>
          </w:p>
        </w:tc>
        <w:tc>
          <w:tcPr>
            <w:tcW w:w="8395" w:type="dxa"/>
            <w:gridSpan w:val="6"/>
            <w:tcBorders>
              <w:top w:val="nil"/>
              <w:left w:val="nil"/>
              <w:right w:val="nil"/>
            </w:tcBorders>
          </w:tcPr>
          <w:p w14:paraId="40D9ED16" w14:textId="50A33458" w:rsidR="00F805D1" w:rsidRPr="00E8755C" w:rsidRDefault="00F805D1" w:rsidP="00F805D1">
            <w:pPr>
              <w:rPr>
                <w:ins w:id="1557" w:author="Pasi Roti" w:date="2018-04-05T22:46:00Z"/>
                <w:rFonts w:ascii="Arial" w:hAnsi="Arial" w:cs="Arial"/>
                <w:sz w:val="20"/>
                <w:szCs w:val="20"/>
              </w:rPr>
            </w:pPr>
            <w:proofErr w:type="gramStart"/>
            <w:ins w:id="1558" w:author="Pasi Roti" w:date="2018-04-05T22:46:00Z">
              <w:r w:rsidRPr="00E8755C">
                <w:rPr>
                  <w:rFonts w:ascii="Arial" w:hAnsi="Arial" w:cs="Arial"/>
                  <w:sz w:val="20"/>
                  <w:szCs w:val="20"/>
                </w:rPr>
                <w:t xml:space="preserve">This  </w:t>
              </w:r>
              <w:r>
                <w:rPr>
                  <w:rFonts w:ascii="Arial" w:hAnsi="Arial" w:cs="Arial"/>
                  <w:sz w:val="20"/>
                  <w:szCs w:val="20"/>
                </w:rPr>
                <w:t>table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ins w:id="1559" w:author="Pasi Roti" w:date="2018-04-05T22:47:00Z">
              <w:r>
                <w:rPr>
                  <w:rFonts w:ascii="Arial" w:hAnsi="Arial" w:cs="Arial"/>
                  <w:sz w:val="20"/>
                  <w:szCs w:val="20"/>
                </w:rPr>
                <w:t>contains information of thematic map styles</w:t>
              </w:r>
            </w:ins>
          </w:p>
        </w:tc>
      </w:tr>
    </w:tbl>
    <w:p w14:paraId="79E98889" w14:textId="77777777" w:rsidR="00F805D1" w:rsidRPr="00E8755C" w:rsidRDefault="00F805D1" w:rsidP="00F805D1">
      <w:pPr>
        <w:rPr>
          <w:ins w:id="1560" w:author="Pasi Roti" w:date="2018-04-05T22:46:00Z"/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  <w:tblGridChange w:id="1561">
          <w:tblGrid>
            <w:gridCol w:w="864"/>
            <w:gridCol w:w="1206"/>
            <w:gridCol w:w="864"/>
            <w:gridCol w:w="5436"/>
            <w:gridCol w:w="864"/>
            <w:gridCol w:w="576"/>
            <w:gridCol w:w="720"/>
            <w:gridCol w:w="144"/>
            <w:gridCol w:w="720"/>
            <w:gridCol w:w="216"/>
            <w:gridCol w:w="864"/>
            <w:gridCol w:w="126"/>
            <w:gridCol w:w="864"/>
            <w:gridCol w:w="396"/>
            <w:gridCol w:w="864"/>
          </w:tblGrid>
        </w:tblGridChange>
      </w:tblGrid>
      <w:tr w:rsidR="00F805D1" w:rsidRPr="00E8755C" w14:paraId="42E69852" w14:textId="77777777" w:rsidTr="00F805D1">
        <w:trPr>
          <w:trHeight w:val="503"/>
          <w:ins w:id="1562" w:author="Pasi Roti" w:date="2018-04-05T22:46:00Z"/>
        </w:trPr>
        <w:tc>
          <w:tcPr>
            <w:tcW w:w="2070" w:type="dxa"/>
            <w:tcBorders>
              <w:top w:val="single" w:sz="4" w:space="0" w:color="auto"/>
            </w:tcBorders>
          </w:tcPr>
          <w:p w14:paraId="0F27EEB4" w14:textId="77777777" w:rsidR="00F805D1" w:rsidRPr="00E8755C" w:rsidRDefault="00F805D1" w:rsidP="00F805D1">
            <w:pPr>
              <w:jc w:val="center"/>
              <w:rPr>
                <w:ins w:id="1563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64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Column Name</w:t>
              </w:r>
            </w:ins>
          </w:p>
        </w:tc>
        <w:tc>
          <w:tcPr>
            <w:tcW w:w="6300" w:type="dxa"/>
          </w:tcPr>
          <w:p w14:paraId="09FD177B" w14:textId="77777777" w:rsidR="00F805D1" w:rsidRPr="00E8755C" w:rsidRDefault="00F805D1" w:rsidP="00F805D1">
            <w:pPr>
              <w:jc w:val="center"/>
              <w:rPr>
                <w:ins w:id="1565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66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</w:t>
              </w:r>
            </w:ins>
          </w:p>
        </w:tc>
        <w:tc>
          <w:tcPr>
            <w:tcW w:w="1440" w:type="dxa"/>
          </w:tcPr>
          <w:p w14:paraId="4D7A83FA" w14:textId="77777777" w:rsidR="00F805D1" w:rsidRPr="00E8755C" w:rsidRDefault="00F805D1" w:rsidP="00F805D1">
            <w:pPr>
              <w:jc w:val="center"/>
              <w:rPr>
                <w:ins w:id="1567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68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Data Type</w:t>
              </w:r>
            </w:ins>
          </w:p>
        </w:tc>
        <w:tc>
          <w:tcPr>
            <w:tcW w:w="720" w:type="dxa"/>
          </w:tcPr>
          <w:p w14:paraId="7025F3CC" w14:textId="77777777" w:rsidR="00F805D1" w:rsidRPr="00E8755C" w:rsidRDefault="00F805D1" w:rsidP="00F805D1">
            <w:pPr>
              <w:jc w:val="center"/>
              <w:rPr>
                <w:ins w:id="1569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70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Size</w:t>
              </w:r>
            </w:ins>
          </w:p>
        </w:tc>
        <w:tc>
          <w:tcPr>
            <w:tcW w:w="1080" w:type="dxa"/>
          </w:tcPr>
          <w:p w14:paraId="7B06BB1D" w14:textId="77777777" w:rsidR="00F805D1" w:rsidRPr="00E8755C" w:rsidRDefault="00F805D1" w:rsidP="00F805D1">
            <w:pPr>
              <w:jc w:val="center"/>
              <w:rPr>
                <w:ins w:id="1571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72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Required</w:t>
              </w:r>
            </w:ins>
          </w:p>
        </w:tc>
        <w:tc>
          <w:tcPr>
            <w:tcW w:w="990" w:type="dxa"/>
          </w:tcPr>
          <w:p w14:paraId="4C4537DA" w14:textId="77777777" w:rsidR="00F805D1" w:rsidRPr="00E8755C" w:rsidRDefault="00F805D1" w:rsidP="00F805D1">
            <w:pPr>
              <w:jc w:val="center"/>
              <w:rPr>
                <w:ins w:id="1573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74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Default Value</w:t>
              </w:r>
            </w:ins>
          </w:p>
        </w:tc>
        <w:tc>
          <w:tcPr>
            <w:tcW w:w="1260" w:type="dxa"/>
          </w:tcPr>
          <w:p w14:paraId="167C8AD4" w14:textId="77777777" w:rsidR="00F805D1" w:rsidRPr="00E8755C" w:rsidRDefault="00F805D1" w:rsidP="00F805D1">
            <w:pPr>
              <w:jc w:val="center"/>
              <w:rPr>
                <w:ins w:id="1575" w:author="Pasi Roti" w:date="2018-04-05T22:46:00Z"/>
                <w:rFonts w:ascii="Arial" w:hAnsi="Arial" w:cs="Arial"/>
                <w:b/>
                <w:sz w:val="20"/>
                <w:szCs w:val="20"/>
              </w:rPr>
            </w:pPr>
            <w:ins w:id="1576" w:author="Pasi Roti" w:date="2018-04-05T22:46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Constraint</w:t>
              </w:r>
            </w:ins>
          </w:p>
        </w:tc>
      </w:tr>
      <w:tr w:rsidR="008C0581" w:rsidRPr="00E8755C" w14:paraId="48B43587" w14:textId="77777777" w:rsidTr="00B5191B">
        <w:tblPrEx>
          <w:tblW w:w="13860" w:type="dxa"/>
          <w:tblInd w:w="-432" w:type="dxa"/>
          <w:tblLayout w:type="fixed"/>
          <w:tblPrExChange w:id="1577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578" w:author="Pasi Roti" w:date="2018-04-05T22:46:00Z"/>
          <w:trPrChange w:id="1579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580" w:author="Pasi Roti" w:date="2018-04-05T22:57:00Z">
              <w:tcPr>
                <w:tcW w:w="2070" w:type="dxa"/>
                <w:gridSpan w:val="2"/>
              </w:tcPr>
            </w:tcPrChange>
          </w:tcPr>
          <w:p w14:paraId="236E4933" w14:textId="6B6CFC59" w:rsidR="008C0581" w:rsidRPr="00E8755C" w:rsidRDefault="008C0581" w:rsidP="008C0581">
            <w:pPr>
              <w:rPr>
                <w:ins w:id="1581" w:author="Pasi Roti" w:date="2018-04-05T22:46:00Z"/>
                <w:rFonts w:ascii="Arial" w:hAnsi="Arial" w:cs="Arial"/>
                <w:sz w:val="20"/>
                <w:szCs w:val="20"/>
              </w:rPr>
            </w:pPr>
            <w:bookmarkStart w:id="1582" w:name="_GoBack" w:colFirst="0" w:colLast="6"/>
            <w:ins w:id="1583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id</w:t>
              </w:r>
            </w:ins>
          </w:p>
        </w:tc>
        <w:tc>
          <w:tcPr>
            <w:tcW w:w="6300" w:type="dxa"/>
            <w:tcPrChange w:id="1584" w:author="Pasi Roti" w:date="2018-04-05T22:57:00Z">
              <w:tcPr>
                <w:tcW w:w="6300" w:type="dxa"/>
                <w:gridSpan w:val="2"/>
              </w:tcPr>
            </w:tcPrChange>
          </w:tcPr>
          <w:p w14:paraId="58FAE0F9" w14:textId="2D31893F" w:rsidR="008C0581" w:rsidRPr="00E8755C" w:rsidRDefault="008C0581" w:rsidP="008C0581">
            <w:pPr>
              <w:rPr>
                <w:ins w:id="1585" w:author="Pasi Roti" w:date="2018-04-05T22:46:00Z"/>
                <w:rFonts w:ascii="Arial" w:hAnsi="Arial" w:cs="Arial"/>
                <w:sz w:val="20"/>
                <w:szCs w:val="20"/>
              </w:rPr>
            </w:pPr>
            <w:ins w:id="1586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Identifier of the thematic map style</w:t>
              </w:r>
            </w:ins>
          </w:p>
        </w:tc>
        <w:tc>
          <w:tcPr>
            <w:tcW w:w="1440" w:type="dxa"/>
            <w:vAlign w:val="bottom"/>
            <w:tcPrChange w:id="1587" w:author="Pasi Roti" w:date="2018-04-05T22:57:00Z">
              <w:tcPr>
                <w:tcW w:w="1440" w:type="dxa"/>
                <w:gridSpan w:val="3"/>
              </w:tcPr>
            </w:tcPrChange>
          </w:tcPr>
          <w:p w14:paraId="2B959A2F" w14:textId="01C6781B" w:rsidR="008C0581" w:rsidRPr="00E8755C" w:rsidRDefault="008C0581" w:rsidP="008C0581">
            <w:pPr>
              <w:jc w:val="center"/>
              <w:rPr>
                <w:ins w:id="1588" w:author="Pasi Roti" w:date="2018-04-05T22:46:00Z"/>
                <w:rFonts w:ascii="Arial" w:hAnsi="Arial" w:cs="Arial"/>
                <w:sz w:val="20"/>
                <w:szCs w:val="20"/>
              </w:rPr>
            </w:pPr>
            <w:ins w:id="1589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  <w:tcPrChange w:id="1590" w:author="Pasi Roti" w:date="2018-04-05T22:57:00Z">
              <w:tcPr>
                <w:tcW w:w="720" w:type="dxa"/>
              </w:tcPr>
            </w:tcPrChange>
          </w:tcPr>
          <w:p w14:paraId="2548BBDE" w14:textId="77777777" w:rsidR="008C0581" w:rsidRPr="00E8755C" w:rsidRDefault="008C0581" w:rsidP="008C0581">
            <w:pPr>
              <w:jc w:val="center"/>
              <w:rPr>
                <w:ins w:id="1591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592" w:author="Pasi Roti" w:date="2018-04-05T22:57:00Z">
              <w:tcPr>
                <w:tcW w:w="1080" w:type="dxa"/>
                <w:gridSpan w:val="2"/>
              </w:tcPr>
            </w:tcPrChange>
          </w:tcPr>
          <w:p w14:paraId="725BEF5D" w14:textId="605238ED" w:rsidR="008C0581" w:rsidRPr="00E8755C" w:rsidRDefault="008C0581" w:rsidP="008C0581">
            <w:pPr>
              <w:jc w:val="center"/>
              <w:rPr>
                <w:ins w:id="1593" w:author="Pasi Roti" w:date="2018-04-05T22:46:00Z"/>
                <w:rFonts w:ascii="Arial" w:hAnsi="Arial" w:cs="Arial"/>
                <w:sz w:val="20"/>
                <w:szCs w:val="20"/>
              </w:rPr>
            </w:pPr>
            <w:ins w:id="1594" w:author="Pasi Roti" w:date="2018-04-12T11:39:00Z">
              <w:r w:rsidRPr="00E8755C"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  <w:tcPrChange w:id="1595" w:author="Pasi Roti" w:date="2018-04-05T22:57:00Z">
              <w:tcPr>
                <w:tcW w:w="990" w:type="dxa"/>
                <w:gridSpan w:val="2"/>
              </w:tcPr>
            </w:tcPrChange>
          </w:tcPr>
          <w:p w14:paraId="4BFABA12" w14:textId="77777777" w:rsidR="008C0581" w:rsidRPr="00E8755C" w:rsidRDefault="008C0581" w:rsidP="008C0581">
            <w:pPr>
              <w:jc w:val="center"/>
              <w:rPr>
                <w:ins w:id="1596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597" w:author="Pasi Roti" w:date="2018-04-05T22:57:00Z">
              <w:tcPr>
                <w:tcW w:w="1260" w:type="dxa"/>
                <w:gridSpan w:val="2"/>
              </w:tcPr>
            </w:tcPrChange>
          </w:tcPr>
          <w:p w14:paraId="6CC124F8" w14:textId="45B5C704" w:rsidR="008C0581" w:rsidRPr="00E8755C" w:rsidRDefault="008C0581" w:rsidP="008C0581">
            <w:pPr>
              <w:jc w:val="center"/>
              <w:rPr>
                <w:ins w:id="1598" w:author="Pasi Roti" w:date="2018-04-05T22:46:00Z"/>
                <w:rFonts w:ascii="Arial" w:hAnsi="Arial" w:cs="Arial"/>
                <w:sz w:val="20"/>
                <w:szCs w:val="20"/>
              </w:rPr>
            </w:pPr>
            <w:ins w:id="1599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8C0581" w:rsidRPr="00E8755C" w14:paraId="0C0C65CD" w14:textId="77777777" w:rsidTr="00B5191B">
        <w:tblPrEx>
          <w:tblW w:w="13860" w:type="dxa"/>
          <w:tblInd w:w="-432" w:type="dxa"/>
          <w:tblLayout w:type="fixed"/>
          <w:tblPrExChange w:id="1600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601" w:author="Pasi Roti" w:date="2018-04-05T22:46:00Z"/>
          <w:trPrChange w:id="1602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603" w:author="Pasi Roti" w:date="2018-04-05T22:57:00Z">
              <w:tcPr>
                <w:tcW w:w="2070" w:type="dxa"/>
                <w:gridSpan w:val="2"/>
              </w:tcPr>
            </w:tcPrChange>
          </w:tcPr>
          <w:p w14:paraId="44766A90" w14:textId="54892DBF" w:rsidR="008C0581" w:rsidRPr="00E8755C" w:rsidRDefault="008C0581" w:rsidP="008C0581">
            <w:pPr>
              <w:rPr>
                <w:ins w:id="1604" w:author="Pasi Roti" w:date="2018-04-05T22:46:00Z"/>
                <w:rFonts w:ascii="Arial" w:hAnsi="Arial" w:cs="Arial"/>
                <w:sz w:val="20"/>
                <w:szCs w:val="20"/>
              </w:rPr>
            </w:pPr>
            <w:ins w:id="1605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layer_name</w:t>
              </w:r>
            </w:ins>
          </w:p>
        </w:tc>
        <w:tc>
          <w:tcPr>
            <w:tcW w:w="6300" w:type="dxa"/>
            <w:tcPrChange w:id="1606" w:author="Pasi Roti" w:date="2018-04-05T22:57:00Z">
              <w:tcPr>
                <w:tcW w:w="6300" w:type="dxa"/>
                <w:gridSpan w:val="2"/>
              </w:tcPr>
            </w:tcPrChange>
          </w:tcPr>
          <w:p w14:paraId="0DE2ED15" w14:textId="075E5016" w:rsidR="008C0581" w:rsidRPr="00E8755C" w:rsidRDefault="008C0581" w:rsidP="008C0581">
            <w:pPr>
              <w:rPr>
                <w:ins w:id="1607" w:author="Pasi Roti" w:date="2018-04-05T22:46:00Z"/>
                <w:rFonts w:ascii="Arial" w:hAnsi="Arial" w:cs="Arial"/>
                <w:sz w:val="20"/>
                <w:szCs w:val="20"/>
              </w:rPr>
            </w:pPr>
            <w:ins w:id="1608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 xml:space="preserve">Name of the map layer </w:t>
              </w:r>
            </w:ins>
          </w:p>
        </w:tc>
        <w:tc>
          <w:tcPr>
            <w:tcW w:w="1440" w:type="dxa"/>
            <w:vAlign w:val="bottom"/>
            <w:tcPrChange w:id="1609" w:author="Pasi Roti" w:date="2018-04-05T22:57:00Z">
              <w:tcPr>
                <w:tcW w:w="1440" w:type="dxa"/>
                <w:gridSpan w:val="3"/>
              </w:tcPr>
            </w:tcPrChange>
          </w:tcPr>
          <w:p w14:paraId="55ADFF24" w14:textId="68896FE9" w:rsidR="008C0581" w:rsidRPr="00E8755C" w:rsidRDefault="008C0581" w:rsidP="008C0581">
            <w:pPr>
              <w:jc w:val="center"/>
              <w:rPr>
                <w:ins w:id="1610" w:author="Pasi Roti" w:date="2018-04-05T22:46:00Z"/>
                <w:rFonts w:ascii="Arial" w:hAnsi="Arial" w:cs="Arial"/>
                <w:sz w:val="20"/>
                <w:szCs w:val="20"/>
              </w:rPr>
            </w:pPr>
            <w:ins w:id="1611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  <w:tcPrChange w:id="1612" w:author="Pasi Roti" w:date="2018-04-05T22:57:00Z">
              <w:tcPr>
                <w:tcW w:w="720" w:type="dxa"/>
              </w:tcPr>
            </w:tcPrChange>
          </w:tcPr>
          <w:p w14:paraId="0F21F0FB" w14:textId="74186068" w:rsidR="008C0581" w:rsidRPr="00E8755C" w:rsidRDefault="008C0581" w:rsidP="008C0581">
            <w:pPr>
              <w:jc w:val="center"/>
              <w:rPr>
                <w:ins w:id="1613" w:author="Pasi Roti" w:date="2018-04-05T22:46:00Z"/>
                <w:rFonts w:ascii="Arial" w:hAnsi="Arial" w:cs="Arial"/>
                <w:sz w:val="20"/>
                <w:szCs w:val="20"/>
              </w:rPr>
            </w:pPr>
            <w:ins w:id="1614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30</w:t>
              </w:r>
            </w:ins>
          </w:p>
        </w:tc>
        <w:tc>
          <w:tcPr>
            <w:tcW w:w="1080" w:type="dxa"/>
            <w:tcPrChange w:id="1615" w:author="Pasi Roti" w:date="2018-04-05T22:57:00Z">
              <w:tcPr>
                <w:tcW w:w="1080" w:type="dxa"/>
                <w:gridSpan w:val="2"/>
              </w:tcPr>
            </w:tcPrChange>
          </w:tcPr>
          <w:p w14:paraId="773AA75D" w14:textId="77777777" w:rsidR="008C0581" w:rsidRDefault="008C0581" w:rsidP="008C0581">
            <w:pPr>
              <w:jc w:val="center"/>
              <w:rPr>
                <w:ins w:id="1616" w:author="Pasi Roti" w:date="2018-04-12T11:39:00Z"/>
                <w:rFonts w:ascii="Arial" w:hAnsi="Arial" w:cs="Arial"/>
                <w:sz w:val="20"/>
                <w:szCs w:val="20"/>
              </w:rPr>
            </w:pPr>
            <w:ins w:id="1617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  <w:p w14:paraId="24268C0D" w14:textId="443ACD63" w:rsidR="008C0581" w:rsidRPr="00E8755C" w:rsidRDefault="008C0581" w:rsidP="008C0581">
            <w:pPr>
              <w:rPr>
                <w:ins w:id="1618" w:author="Pasi Roti" w:date="2018-04-05T22:46:00Z"/>
                <w:rFonts w:ascii="Arial" w:hAnsi="Arial" w:cs="Arial"/>
                <w:sz w:val="20"/>
                <w:szCs w:val="20"/>
              </w:rPr>
              <w:pPrChange w:id="1619" w:author="Pasi Roti" w:date="2018-04-05T22:56:00Z">
                <w:pPr>
                  <w:jc w:val="center"/>
                </w:pPr>
              </w:pPrChange>
            </w:pPr>
          </w:p>
        </w:tc>
        <w:tc>
          <w:tcPr>
            <w:tcW w:w="990" w:type="dxa"/>
            <w:tcPrChange w:id="1620" w:author="Pasi Roti" w:date="2018-04-05T22:57:00Z">
              <w:tcPr>
                <w:tcW w:w="990" w:type="dxa"/>
                <w:gridSpan w:val="2"/>
              </w:tcPr>
            </w:tcPrChange>
          </w:tcPr>
          <w:p w14:paraId="75D79168" w14:textId="77777777" w:rsidR="008C0581" w:rsidRPr="00E8755C" w:rsidRDefault="008C0581" w:rsidP="008C0581">
            <w:pPr>
              <w:jc w:val="center"/>
              <w:rPr>
                <w:ins w:id="1621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622" w:author="Pasi Roti" w:date="2018-04-05T22:57:00Z">
              <w:tcPr>
                <w:tcW w:w="1260" w:type="dxa"/>
                <w:gridSpan w:val="2"/>
              </w:tcPr>
            </w:tcPrChange>
          </w:tcPr>
          <w:p w14:paraId="69F235F2" w14:textId="77777777" w:rsidR="008C0581" w:rsidRPr="00E8755C" w:rsidRDefault="008C0581" w:rsidP="008C0581">
            <w:pPr>
              <w:jc w:val="center"/>
              <w:rPr>
                <w:ins w:id="1623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33FA94CD" w14:textId="77777777" w:rsidTr="00B5191B">
        <w:tblPrEx>
          <w:tblW w:w="13860" w:type="dxa"/>
          <w:tblInd w:w="-432" w:type="dxa"/>
          <w:tblLayout w:type="fixed"/>
          <w:tblPrExChange w:id="1624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625" w:author="Pasi Roti" w:date="2018-04-05T22:46:00Z"/>
          <w:trPrChange w:id="1626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627" w:author="Pasi Roti" w:date="2018-04-05T22:57:00Z">
              <w:tcPr>
                <w:tcW w:w="2070" w:type="dxa"/>
                <w:gridSpan w:val="2"/>
              </w:tcPr>
            </w:tcPrChange>
          </w:tcPr>
          <w:p w14:paraId="52AA17A1" w14:textId="731078CB" w:rsidR="008C0581" w:rsidRDefault="008C0581" w:rsidP="008C0581">
            <w:pPr>
              <w:rPr>
                <w:ins w:id="1628" w:author="Pasi Roti" w:date="2018-04-05T22:46:00Z"/>
                <w:rFonts w:ascii="Arial" w:hAnsi="Arial" w:cs="Arial"/>
                <w:sz w:val="20"/>
                <w:szCs w:val="20"/>
              </w:rPr>
            </w:pPr>
            <w:ins w:id="1629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style_name</w:t>
              </w:r>
            </w:ins>
          </w:p>
        </w:tc>
        <w:tc>
          <w:tcPr>
            <w:tcW w:w="6300" w:type="dxa"/>
            <w:tcPrChange w:id="1630" w:author="Pasi Roti" w:date="2018-04-05T22:57:00Z">
              <w:tcPr>
                <w:tcW w:w="6300" w:type="dxa"/>
                <w:gridSpan w:val="2"/>
              </w:tcPr>
            </w:tcPrChange>
          </w:tcPr>
          <w:p w14:paraId="62595121" w14:textId="64B3B80D" w:rsidR="008C0581" w:rsidRDefault="008C0581" w:rsidP="008C0581">
            <w:pPr>
              <w:rPr>
                <w:ins w:id="1631" w:author="Pasi Roti" w:date="2018-04-05T22:46:00Z"/>
                <w:rFonts w:ascii="Arial" w:hAnsi="Arial" w:cs="Arial"/>
                <w:sz w:val="20"/>
                <w:szCs w:val="20"/>
              </w:rPr>
            </w:pPr>
            <w:ins w:id="1632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Name of the thematic map style (thematic map name in Vietnamese)</w:t>
              </w:r>
            </w:ins>
          </w:p>
        </w:tc>
        <w:tc>
          <w:tcPr>
            <w:tcW w:w="1440" w:type="dxa"/>
            <w:vAlign w:val="bottom"/>
            <w:tcPrChange w:id="1633" w:author="Pasi Roti" w:date="2018-04-05T22:57:00Z">
              <w:tcPr>
                <w:tcW w:w="1440" w:type="dxa"/>
                <w:gridSpan w:val="3"/>
              </w:tcPr>
            </w:tcPrChange>
          </w:tcPr>
          <w:p w14:paraId="178A506F" w14:textId="2B140A99" w:rsidR="008C0581" w:rsidRDefault="008C0581" w:rsidP="008C0581">
            <w:pPr>
              <w:jc w:val="center"/>
              <w:rPr>
                <w:ins w:id="1634" w:author="Pasi Roti" w:date="2018-04-05T22:46:00Z"/>
                <w:rFonts w:ascii="Arial" w:hAnsi="Arial" w:cs="Arial"/>
                <w:sz w:val="20"/>
                <w:szCs w:val="20"/>
              </w:rPr>
            </w:pPr>
            <w:ins w:id="1635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  <w:tcPrChange w:id="1636" w:author="Pasi Roti" w:date="2018-04-05T22:57:00Z">
              <w:tcPr>
                <w:tcW w:w="720" w:type="dxa"/>
              </w:tcPr>
            </w:tcPrChange>
          </w:tcPr>
          <w:p w14:paraId="303C65F3" w14:textId="56323A8A" w:rsidR="008C0581" w:rsidRDefault="008C0581" w:rsidP="008C0581">
            <w:pPr>
              <w:jc w:val="center"/>
              <w:rPr>
                <w:ins w:id="1637" w:author="Pasi Roti" w:date="2018-04-05T22:46:00Z"/>
                <w:rFonts w:ascii="Arial" w:hAnsi="Arial" w:cs="Arial"/>
                <w:sz w:val="20"/>
                <w:szCs w:val="20"/>
              </w:rPr>
            </w:pPr>
            <w:ins w:id="1638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50</w:t>
              </w:r>
            </w:ins>
          </w:p>
        </w:tc>
        <w:tc>
          <w:tcPr>
            <w:tcW w:w="1080" w:type="dxa"/>
            <w:tcPrChange w:id="1639" w:author="Pasi Roti" w:date="2018-04-05T22:57:00Z">
              <w:tcPr>
                <w:tcW w:w="1080" w:type="dxa"/>
                <w:gridSpan w:val="2"/>
              </w:tcPr>
            </w:tcPrChange>
          </w:tcPr>
          <w:p w14:paraId="181FFAE3" w14:textId="7CBF282E" w:rsidR="008C0581" w:rsidRDefault="008C0581" w:rsidP="008C0581">
            <w:pPr>
              <w:jc w:val="center"/>
              <w:rPr>
                <w:ins w:id="1640" w:author="Pasi Roti" w:date="2018-04-05T22:46:00Z"/>
                <w:rFonts w:ascii="Arial" w:hAnsi="Arial" w:cs="Arial"/>
                <w:sz w:val="20"/>
                <w:szCs w:val="20"/>
              </w:rPr>
            </w:pPr>
            <w:ins w:id="1641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642" w:author="Pasi Roti" w:date="2018-04-05T22:57:00Z">
              <w:tcPr>
                <w:tcW w:w="990" w:type="dxa"/>
                <w:gridSpan w:val="2"/>
              </w:tcPr>
            </w:tcPrChange>
          </w:tcPr>
          <w:p w14:paraId="1DE8A79D" w14:textId="77777777" w:rsidR="008C0581" w:rsidRPr="00E8755C" w:rsidRDefault="008C0581" w:rsidP="008C0581">
            <w:pPr>
              <w:jc w:val="center"/>
              <w:rPr>
                <w:ins w:id="1643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644" w:author="Pasi Roti" w:date="2018-04-05T22:57:00Z">
              <w:tcPr>
                <w:tcW w:w="1260" w:type="dxa"/>
                <w:gridSpan w:val="2"/>
              </w:tcPr>
            </w:tcPrChange>
          </w:tcPr>
          <w:p w14:paraId="01730104" w14:textId="77777777" w:rsidR="008C0581" w:rsidRPr="00E8755C" w:rsidRDefault="008C0581" w:rsidP="008C0581">
            <w:pPr>
              <w:rPr>
                <w:ins w:id="1645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3C138FCC" w14:textId="77777777" w:rsidTr="00B5191B">
        <w:tblPrEx>
          <w:tblW w:w="13860" w:type="dxa"/>
          <w:tblInd w:w="-432" w:type="dxa"/>
          <w:tblLayout w:type="fixed"/>
          <w:tblPrExChange w:id="1646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647" w:author="Pasi Roti" w:date="2018-04-05T22:46:00Z"/>
          <w:trPrChange w:id="1648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649" w:author="Pasi Roti" w:date="2018-04-05T22:57:00Z">
              <w:tcPr>
                <w:tcW w:w="2070" w:type="dxa"/>
                <w:gridSpan w:val="2"/>
              </w:tcPr>
            </w:tcPrChange>
          </w:tcPr>
          <w:p w14:paraId="2F2B459B" w14:textId="4FD77F11" w:rsidR="008C0581" w:rsidRPr="00E8755C" w:rsidRDefault="008C0581" w:rsidP="008C0581">
            <w:pPr>
              <w:rPr>
                <w:ins w:id="1650" w:author="Pasi Roti" w:date="2018-04-05T22:46:00Z"/>
                <w:rFonts w:ascii="Arial" w:hAnsi="Arial" w:cs="Arial"/>
                <w:sz w:val="20"/>
                <w:szCs w:val="20"/>
              </w:rPr>
            </w:pPr>
            <w:ins w:id="1651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style_qml</w:t>
              </w:r>
            </w:ins>
          </w:p>
        </w:tc>
        <w:tc>
          <w:tcPr>
            <w:tcW w:w="6300" w:type="dxa"/>
            <w:tcPrChange w:id="1652" w:author="Pasi Roti" w:date="2018-04-05T22:57:00Z">
              <w:tcPr>
                <w:tcW w:w="6300" w:type="dxa"/>
                <w:gridSpan w:val="2"/>
              </w:tcPr>
            </w:tcPrChange>
          </w:tcPr>
          <w:p w14:paraId="2A1A1514" w14:textId="193294EE" w:rsidR="008C0581" w:rsidRPr="00E8755C" w:rsidRDefault="008C0581" w:rsidP="008C0581">
            <w:pPr>
              <w:rPr>
                <w:ins w:id="1653" w:author="Pasi Roti" w:date="2018-04-05T22:46:00Z"/>
                <w:rFonts w:ascii="Arial" w:hAnsi="Arial" w:cs="Arial"/>
                <w:sz w:val="20"/>
                <w:szCs w:val="20"/>
              </w:rPr>
            </w:pPr>
            <w:ins w:id="1654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Style information, stored in XML file format</w:t>
              </w:r>
            </w:ins>
          </w:p>
        </w:tc>
        <w:tc>
          <w:tcPr>
            <w:tcW w:w="1440" w:type="dxa"/>
            <w:vAlign w:val="bottom"/>
            <w:tcPrChange w:id="1655" w:author="Pasi Roti" w:date="2018-04-05T22:57:00Z">
              <w:tcPr>
                <w:tcW w:w="1440" w:type="dxa"/>
                <w:gridSpan w:val="3"/>
              </w:tcPr>
            </w:tcPrChange>
          </w:tcPr>
          <w:p w14:paraId="45A76038" w14:textId="3961D9A1" w:rsidR="008C0581" w:rsidRPr="00E8755C" w:rsidRDefault="008C0581" w:rsidP="008C0581">
            <w:pPr>
              <w:jc w:val="center"/>
              <w:rPr>
                <w:ins w:id="1656" w:author="Pasi Roti" w:date="2018-04-05T22:46:00Z"/>
                <w:rFonts w:ascii="Arial" w:hAnsi="Arial" w:cs="Arial"/>
                <w:sz w:val="20"/>
                <w:szCs w:val="20"/>
              </w:rPr>
            </w:pPr>
            <w:ins w:id="1657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text</w:t>
              </w:r>
            </w:ins>
          </w:p>
        </w:tc>
        <w:tc>
          <w:tcPr>
            <w:tcW w:w="720" w:type="dxa"/>
            <w:vAlign w:val="bottom"/>
            <w:tcPrChange w:id="1658" w:author="Pasi Roti" w:date="2018-04-05T22:57:00Z">
              <w:tcPr>
                <w:tcW w:w="720" w:type="dxa"/>
              </w:tcPr>
            </w:tcPrChange>
          </w:tcPr>
          <w:p w14:paraId="41230C2A" w14:textId="117AF372" w:rsidR="008C0581" w:rsidRPr="00E8755C" w:rsidRDefault="008C0581" w:rsidP="008C0581">
            <w:pPr>
              <w:jc w:val="center"/>
              <w:rPr>
                <w:ins w:id="1659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660" w:author="Pasi Roti" w:date="2018-04-05T22:57:00Z">
              <w:tcPr>
                <w:tcW w:w="1080" w:type="dxa"/>
                <w:gridSpan w:val="2"/>
              </w:tcPr>
            </w:tcPrChange>
          </w:tcPr>
          <w:p w14:paraId="789671E2" w14:textId="281C8AA3" w:rsidR="008C0581" w:rsidRPr="00E8755C" w:rsidRDefault="008C0581" w:rsidP="008C0581">
            <w:pPr>
              <w:jc w:val="center"/>
              <w:rPr>
                <w:ins w:id="1661" w:author="Pasi Roti" w:date="2018-04-05T22:46:00Z"/>
                <w:rFonts w:ascii="Arial" w:hAnsi="Arial" w:cs="Arial"/>
                <w:sz w:val="20"/>
                <w:szCs w:val="20"/>
              </w:rPr>
            </w:pPr>
            <w:ins w:id="1662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663" w:author="Pasi Roti" w:date="2018-04-05T22:57:00Z">
              <w:tcPr>
                <w:tcW w:w="990" w:type="dxa"/>
                <w:gridSpan w:val="2"/>
              </w:tcPr>
            </w:tcPrChange>
          </w:tcPr>
          <w:p w14:paraId="3E9BE802" w14:textId="77777777" w:rsidR="008C0581" w:rsidRPr="00E8755C" w:rsidRDefault="008C0581" w:rsidP="008C0581">
            <w:pPr>
              <w:jc w:val="center"/>
              <w:rPr>
                <w:ins w:id="1664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665" w:author="Pasi Roti" w:date="2018-04-05T22:57:00Z">
              <w:tcPr>
                <w:tcW w:w="1260" w:type="dxa"/>
                <w:gridSpan w:val="2"/>
              </w:tcPr>
            </w:tcPrChange>
          </w:tcPr>
          <w:p w14:paraId="7E2066C5" w14:textId="77777777" w:rsidR="008C0581" w:rsidRPr="00E8755C" w:rsidRDefault="008C0581" w:rsidP="008C0581">
            <w:pPr>
              <w:rPr>
                <w:ins w:id="1666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3110CD21" w14:textId="77777777" w:rsidTr="00B5191B">
        <w:tblPrEx>
          <w:tblW w:w="13860" w:type="dxa"/>
          <w:tblInd w:w="-432" w:type="dxa"/>
          <w:tblLayout w:type="fixed"/>
          <w:tblPrExChange w:id="1667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668" w:author="Pasi Roti" w:date="2018-04-05T22:46:00Z"/>
          <w:trPrChange w:id="1669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670" w:author="Pasi Roti" w:date="2018-04-05T22:57:00Z">
              <w:tcPr>
                <w:tcW w:w="2070" w:type="dxa"/>
                <w:gridSpan w:val="2"/>
              </w:tcPr>
            </w:tcPrChange>
          </w:tcPr>
          <w:p w14:paraId="5580653E" w14:textId="0212C1F1" w:rsidR="008C0581" w:rsidRPr="00E8755C" w:rsidRDefault="008C0581" w:rsidP="008C0581">
            <w:pPr>
              <w:rPr>
                <w:ins w:id="1671" w:author="Pasi Roti" w:date="2018-04-05T22:46:00Z"/>
                <w:rFonts w:ascii="Arial" w:hAnsi="Arial" w:cs="Arial"/>
                <w:sz w:val="20"/>
                <w:szCs w:val="20"/>
              </w:rPr>
            </w:pPr>
            <w:ins w:id="1672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style_sld</w:t>
              </w:r>
            </w:ins>
          </w:p>
        </w:tc>
        <w:tc>
          <w:tcPr>
            <w:tcW w:w="6300" w:type="dxa"/>
            <w:tcPrChange w:id="1673" w:author="Pasi Roti" w:date="2018-04-05T22:57:00Z">
              <w:tcPr>
                <w:tcW w:w="6300" w:type="dxa"/>
                <w:gridSpan w:val="2"/>
              </w:tcPr>
            </w:tcPrChange>
          </w:tcPr>
          <w:p w14:paraId="39B8D716" w14:textId="24A6E14A" w:rsidR="008C0581" w:rsidRPr="00E8755C" w:rsidRDefault="008C0581" w:rsidP="008C0581">
            <w:pPr>
              <w:rPr>
                <w:ins w:id="1674" w:author="Pasi Roti" w:date="2018-04-05T22:46:00Z"/>
                <w:rFonts w:ascii="Arial" w:hAnsi="Arial" w:cs="Arial"/>
                <w:sz w:val="20"/>
                <w:szCs w:val="20"/>
              </w:rPr>
            </w:pPr>
            <w:ins w:id="1675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Render and symbology information</w:t>
              </w:r>
            </w:ins>
          </w:p>
        </w:tc>
        <w:tc>
          <w:tcPr>
            <w:tcW w:w="1440" w:type="dxa"/>
            <w:vAlign w:val="bottom"/>
            <w:tcPrChange w:id="1676" w:author="Pasi Roti" w:date="2018-04-05T22:57:00Z">
              <w:tcPr>
                <w:tcW w:w="1440" w:type="dxa"/>
                <w:gridSpan w:val="3"/>
              </w:tcPr>
            </w:tcPrChange>
          </w:tcPr>
          <w:p w14:paraId="03203F7D" w14:textId="5A1760F5" w:rsidR="008C0581" w:rsidRPr="00E8755C" w:rsidRDefault="008C0581" w:rsidP="008C0581">
            <w:pPr>
              <w:jc w:val="center"/>
              <w:rPr>
                <w:ins w:id="1677" w:author="Pasi Roti" w:date="2018-04-05T22:46:00Z"/>
                <w:rFonts w:ascii="Arial" w:hAnsi="Arial" w:cs="Arial"/>
                <w:sz w:val="20"/>
                <w:szCs w:val="20"/>
              </w:rPr>
            </w:pPr>
            <w:ins w:id="1678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text</w:t>
              </w:r>
            </w:ins>
          </w:p>
        </w:tc>
        <w:tc>
          <w:tcPr>
            <w:tcW w:w="720" w:type="dxa"/>
            <w:vAlign w:val="bottom"/>
            <w:tcPrChange w:id="1679" w:author="Pasi Roti" w:date="2018-04-05T22:57:00Z">
              <w:tcPr>
                <w:tcW w:w="720" w:type="dxa"/>
              </w:tcPr>
            </w:tcPrChange>
          </w:tcPr>
          <w:p w14:paraId="07303F62" w14:textId="2F8EADBF" w:rsidR="008C0581" w:rsidRPr="00E8755C" w:rsidRDefault="008C0581" w:rsidP="008C0581">
            <w:pPr>
              <w:jc w:val="center"/>
              <w:rPr>
                <w:ins w:id="1680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681" w:author="Pasi Roti" w:date="2018-04-05T22:57:00Z">
              <w:tcPr>
                <w:tcW w:w="1080" w:type="dxa"/>
                <w:gridSpan w:val="2"/>
              </w:tcPr>
            </w:tcPrChange>
          </w:tcPr>
          <w:p w14:paraId="60FC4315" w14:textId="7A636B1D" w:rsidR="008C0581" w:rsidRPr="00E8755C" w:rsidRDefault="008C0581" w:rsidP="008C0581">
            <w:pPr>
              <w:jc w:val="center"/>
              <w:rPr>
                <w:ins w:id="1682" w:author="Pasi Roti" w:date="2018-04-05T22:46:00Z"/>
                <w:rFonts w:ascii="Arial" w:hAnsi="Arial" w:cs="Arial"/>
                <w:sz w:val="20"/>
                <w:szCs w:val="20"/>
              </w:rPr>
            </w:pPr>
            <w:ins w:id="1683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684" w:author="Pasi Roti" w:date="2018-04-05T22:57:00Z">
              <w:tcPr>
                <w:tcW w:w="990" w:type="dxa"/>
                <w:gridSpan w:val="2"/>
              </w:tcPr>
            </w:tcPrChange>
          </w:tcPr>
          <w:p w14:paraId="48A65B1B" w14:textId="77777777" w:rsidR="008C0581" w:rsidRPr="00E8755C" w:rsidRDefault="008C0581" w:rsidP="008C0581">
            <w:pPr>
              <w:jc w:val="center"/>
              <w:rPr>
                <w:ins w:id="1685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686" w:author="Pasi Roti" w:date="2018-04-05T22:57:00Z">
              <w:tcPr>
                <w:tcW w:w="1260" w:type="dxa"/>
                <w:gridSpan w:val="2"/>
              </w:tcPr>
            </w:tcPrChange>
          </w:tcPr>
          <w:p w14:paraId="3101E73D" w14:textId="77777777" w:rsidR="008C0581" w:rsidRPr="00E8755C" w:rsidRDefault="008C0581" w:rsidP="008C0581">
            <w:pPr>
              <w:rPr>
                <w:ins w:id="1687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774E7AE8" w14:textId="77777777" w:rsidTr="00B5191B">
        <w:tblPrEx>
          <w:tblW w:w="13860" w:type="dxa"/>
          <w:tblInd w:w="-432" w:type="dxa"/>
          <w:tblLayout w:type="fixed"/>
          <w:tblPrExChange w:id="1688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689" w:author="Pasi Roti" w:date="2018-04-05T22:46:00Z"/>
          <w:trPrChange w:id="1690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691" w:author="Pasi Roti" w:date="2018-04-05T22:57:00Z">
              <w:tcPr>
                <w:tcW w:w="2070" w:type="dxa"/>
                <w:gridSpan w:val="2"/>
              </w:tcPr>
            </w:tcPrChange>
          </w:tcPr>
          <w:p w14:paraId="6C9A26C7" w14:textId="5643A307" w:rsidR="008C0581" w:rsidRPr="00E8755C" w:rsidRDefault="008C0581" w:rsidP="008C0581">
            <w:pPr>
              <w:rPr>
                <w:ins w:id="1692" w:author="Pasi Roti" w:date="2018-04-05T22:46:00Z"/>
                <w:rFonts w:ascii="Arial" w:hAnsi="Arial" w:cs="Arial"/>
                <w:sz w:val="20"/>
                <w:szCs w:val="20"/>
              </w:rPr>
            </w:pPr>
            <w:ins w:id="1693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desc</w:t>
              </w:r>
            </w:ins>
          </w:p>
        </w:tc>
        <w:tc>
          <w:tcPr>
            <w:tcW w:w="6300" w:type="dxa"/>
            <w:tcPrChange w:id="1694" w:author="Pasi Roti" w:date="2018-04-05T22:57:00Z">
              <w:tcPr>
                <w:tcW w:w="6300" w:type="dxa"/>
                <w:gridSpan w:val="2"/>
              </w:tcPr>
            </w:tcPrChange>
          </w:tcPr>
          <w:p w14:paraId="70CE9E8B" w14:textId="6425C0D6" w:rsidR="008C0581" w:rsidRPr="00E8755C" w:rsidRDefault="008C0581" w:rsidP="008C0581">
            <w:pPr>
              <w:rPr>
                <w:ins w:id="1695" w:author="Pasi Roti" w:date="2018-04-05T22:46:00Z"/>
                <w:rFonts w:ascii="Arial" w:hAnsi="Arial" w:cs="Arial"/>
                <w:sz w:val="20"/>
                <w:szCs w:val="20"/>
              </w:rPr>
            </w:pPr>
            <w:ins w:id="1696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 xml:space="preserve">Name of the thematic </w:t>
              </w:r>
              <w:proofErr w:type="gramStart"/>
              <w:r>
                <w:rPr>
                  <w:rFonts w:ascii="Arial" w:hAnsi="Arial" w:cs="Arial"/>
                  <w:sz w:val="20"/>
                  <w:szCs w:val="20"/>
                </w:rPr>
                <w:t>map  in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 xml:space="preserve"> English</w:t>
              </w:r>
            </w:ins>
          </w:p>
        </w:tc>
        <w:tc>
          <w:tcPr>
            <w:tcW w:w="1440" w:type="dxa"/>
            <w:vAlign w:val="bottom"/>
            <w:tcPrChange w:id="1697" w:author="Pasi Roti" w:date="2018-04-05T22:57:00Z">
              <w:tcPr>
                <w:tcW w:w="1440" w:type="dxa"/>
                <w:gridSpan w:val="3"/>
              </w:tcPr>
            </w:tcPrChange>
          </w:tcPr>
          <w:p w14:paraId="41A53D3F" w14:textId="66B7396B" w:rsidR="008C0581" w:rsidRPr="00E8755C" w:rsidRDefault="008C0581" w:rsidP="008C0581">
            <w:pPr>
              <w:jc w:val="center"/>
              <w:rPr>
                <w:ins w:id="1698" w:author="Pasi Roti" w:date="2018-04-05T22:46:00Z"/>
                <w:rFonts w:ascii="Arial" w:hAnsi="Arial" w:cs="Arial"/>
                <w:sz w:val="20"/>
                <w:szCs w:val="20"/>
              </w:rPr>
            </w:pPr>
            <w:ins w:id="1699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  <w:tcPrChange w:id="1700" w:author="Pasi Roti" w:date="2018-04-05T22:57:00Z">
              <w:tcPr>
                <w:tcW w:w="720" w:type="dxa"/>
              </w:tcPr>
            </w:tcPrChange>
          </w:tcPr>
          <w:p w14:paraId="7B2B7260" w14:textId="33368F5B" w:rsidR="008C0581" w:rsidRPr="00E8755C" w:rsidRDefault="008C0581" w:rsidP="008C0581">
            <w:pPr>
              <w:jc w:val="center"/>
              <w:rPr>
                <w:ins w:id="1701" w:author="Pasi Roti" w:date="2018-04-05T22:46:00Z"/>
                <w:rFonts w:ascii="Arial" w:hAnsi="Arial" w:cs="Arial"/>
                <w:sz w:val="20"/>
                <w:szCs w:val="20"/>
              </w:rPr>
            </w:pPr>
            <w:ins w:id="1702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200</w:t>
              </w:r>
            </w:ins>
          </w:p>
        </w:tc>
        <w:tc>
          <w:tcPr>
            <w:tcW w:w="1080" w:type="dxa"/>
            <w:tcPrChange w:id="1703" w:author="Pasi Roti" w:date="2018-04-05T22:57:00Z">
              <w:tcPr>
                <w:tcW w:w="1080" w:type="dxa"/>
                <w:gridSpan w:val="2"/>
              </w:tcPr>
            </w:tcPrChange>
          </w:tcPr>
          <w:p w14:paraId="4CCFBA92" w14:textId="0E1039B7" w:rsidR="008C0581" w:rsidRPr="00E8755C" w:rsidRDefault="008C0581" w:rsidP="008C0581">
            <w:pPr>
              <w:jc w:val="center"/>
              <w:rPr>
                <w:ins w:id="1704" w:author="Pasi Roti" w:date="2018-04-05T22:46:00Z"/>
                <w:rFonts w:ascii="Arial" w:hAnsi="Arial" w:cs="Arial"/>
                <w:sz w:val="20"/>
                <w:szCs w:val="20"/>
              </w:rPr>
            </w:pPr>
            <w:ins w:id="1705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706" w:author="Pasi Roti" w:date="2018-04-05T22:57:00Z">
              <w:tcPr>
                <w:tcW w:w="990" w:type="dxa"/>
                <w:gridSpan w:val="2"/>
              </w:tcPr>
            </w:tcPrChange>
          </w:tcPr>
          <w:p w14:paraId="583549E1" w14:textId="77777777" w:rsidR="008C0581" w:rsidRPr="00E8755C" w:rsidRDefault="008C0581" w:rsidP="008C0581">
            <w:pPr>
              <w:jc w:val="center"/>
              <w:rPr>
                <w:ins w:id="1707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708" w:author="Pasi Roti" w:date="2018-04-05T22:57:00Z">
              <w:tcPr>
                <w:tcW w:w="1260" w:type="dxa"/>
                <w:gridSpan w:val="2"/>
              </w:tcPr>
            </w:tcPrChange>
          </w:tcPr>
          <w:p w14:paraId="0F602A96" w14:textId="77777777" w:rsidR="008C0581" w:rsidRPr="00E8755C" w:rsidRDefault="008C0581" w:rsidP="008C0581">
            <w:pPr>
              <w:rPr>
                <w:ins w:id="1709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7F0B7DDF" w14:textId="77777777" w:rsidTr="00B5191B">
        <w:tblPrEx>
          <w:tblW w:w="13860" w:type="dxa"/>
          <w:tblInd w:w="-432" w:type="dxa"/>
          <w:tblLayout w:type="fixed"/>
          <w:tblPrExChange w:id="1710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711" w:author="Pasi Roti" w:date="2018-04-05T22:46:00Z"/>
          <w:trPrChange w:id="1712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713" w:author="Pasi Roti" w:date="2018-04-05T22:57:00Z">
              <w:tcPr>
                <w:tcW w:w="2070" w:type="dxa"/>
                <w:gridSpan w:val="2"/>
              </w:tcPr>
            </w:tcPrChange>
          </w:tcPr>
          <w:p w14:paraId="18CDFBE3" w14:textId="7BF3ACDC" w:rsidR="008C0581" w:rsidRPr="00E8755C" w:rsidRDefault="008C0581" w:rsidP="008C0581">
            <w:pPr>
              <w:rPr>
                <w:ins w:id="1714" w:author="Pasi Roti" w:date="2018-04-05T22:46:00Z"/>
                <w:rFonts w:ascii="Arial" w:hAnsi="Arial" w:cs="Arial"/>
                <w:sz w:val="20"/>
                <w:szCs w:val="20"/>
              </w:rPr>
            </w:pPr>
            <w:ins w:id="1715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num_order</w:t>
              </w:r>
            </w:ins>
          </w:p>
        </w:tc>
        <w:tc>
          <w:tcPr>
            <w:tcW w:w="6300" w:type="dxa"/>
            <w:tcPrChange w:id="1716" w:author="Pasi Roti" w:date="2018-04-05T22:57:00Z">
              <w:tcPr>
                <w:tcW w:w="6300" w:type="dxa"/>
                <w:gridSpan w:val="2"/>
              </w:tcPr>
            </w:tcPrChange>
          </w:tcPr>
          <w:p w14:paraId="3144F2A1" w14:textId="4E3B6357" w:rsidR="008C0581" w:rsidRDefault="008C0581" w:rsidP="008C0581">
            <w:pPr>
              <w:rPr>
                <w:ins w:id="1717" w:author="Pasi Roti" w:date="2018-04-05T22:46:00Z"/>
                <w:rFonts w:ascii="Arial" w:hAnsi="Arial" w:cs="Arial"/>
                <w:sz w:val="20"/>
                <w:szCs w:val="20"/>
              </w:rPr>
            </w:pPr>
            <w:ins w:id="1718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Layer order in “Load thematic maps” window</w:t>
              </w:r>
            </w:ins>
          </w:p>
        </w:tc>
        <w:tc>
          <w:tcPr>
            <w:tcW w:w="1440" w:type="dxa"/>
            <w:vAlign w:val="bottom"/>
            <w:tcPrChange w:id="1719" w:author="Pasi Roti" w:date="2018-04-05T22:57:00Z">
              <w:tcPr>
                <w:tcW w:w="1440" w:type="dxa"/>
                <w:gridSpan w:val="3"/>
              </w:tcPr>
            </w:tcPrChange>
          </w:tcPr>
          <w:p w14:paraId="3D1CE90C" w14:textId="6D84925C" w:rsidR="008C0581" w:rsidRDefault="008C0581" w:rsidP="008C0581">
            <w:pPr>
              <w:jc w:val="center"/>
              <w:rPr>
                <w:ins w:id="1720" w:author="Pasi Roti" w:date="2018-04-05T22:46:00Z"/>
                <w:rFonts w:ascii="Arial" w:hAnsi="Arial" w:cs="Arial"/>
                <w:sz w:val="20"/>
                <w:szCs w:val="20"/>
              </w:rPr>
            </w:pPr>
            <w:ins w:id="1721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  <w:tcPrChange w:id="1722" w:author="Pasi Roti" w:date="2018-04-05T22:57:00Z">
              <w:tcPr>
                <w:tcW w:w="720" w:type="dxa"/>
              </w:tcPr>
            </w:tcPrChange>
          </w:tcPr>
          <w:p w14:paraId="1925540B" w14:textId="77777777" w:rsidR="008C0581" w:rsidRPr="00E8755C" w:rsidRDefault="008C0581" w:rsidP="008C0581">
            <w:pPr>
              <w:rPr>
                <w:ins w:id="1723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1724" w:author="Pasi Roti" w:date="2018-04-05T22:57:00Z">
              <w:tcPr>
                <w:tcW w:w="1080" w:type="dxa"/>
                <w:gridSpan w:val="2"/>
              </w:tcPr>
            </w:tcPrChange>
          </w:tcPr>
          <w:p w14:paraId="4815E5F0" w14:textId="3526DA72" w:rsidR="008C0581" w:rsidRDefault="008C0581" w:rsidP="008C0581">
            <w:pPr>
              <w:jc w:val="center"/>
              <w:rPr>
                <w:ins w:id="1725" w:author="Pasi Roti" w:date="2018-04-05T22:46:00Z"/>
                <w:rFonts w:ascii="Arial" w:hAnsi="Arial" w:cs="Arial"/>
                <w:sz w:val="20"/>
                <w:szCs w:val="20"/>
              </w:rPr>
            </w:pPr>
            <w:ins w:id="1726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727" w:author="Pasi Roti" w:date="2018-04-05T22:57:00Z">
              <w:tcPr>
                <w:tcW w:w="990" w:type="dxa"/>
                <w:gridSpan w:val="2"/>
              </w:tcPr>
            </w:tcPrChange>
          </w:tcPr>
          <w:p w14:paraId="0B230E05" w14:textId="77777777" w:rsidR="008C0581" w:rsidRPr="00E8755C" w:rsidRDefault="008C0581" w:rsidP="008C0581">
            <w:pPr>
              <w:jc w:val="center"/>
              <w:rPr>
                <w:ins w:id="1728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729" w:author="Pasi Roti" w:date="2018-04-05T22:57:00Z">
              <w:tcPr>
                <w:tcW w:w="1260" w:type="dxa"/>
                <w:gridSpan w:val="2"/>
              </w:tcPr>
            </w:tcPrChange>
          </w:tcPr>
          <w:p w14:paraId="5ADD8385" w14:textId="77777777" w:rsidR="008C0581" w:rsidRPr="00E8755C" w:rsidRDefault="008C0581" w:rsidP="008C0581">
            <w:pPr>
              <w:jc w:val="center"/>
              <w:rPr>
                <w:ins w:id="1730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tr w:rsidR="008C0581" w:rsidRPr="00E8755C" w14:paraId="2691A899" w14:textId="77777777" w:rsidTr="00B5191B">
        <w:tblPrEx>
          <w:tblW w:w="13860" w:type="dxa"/>
          <w:tblInd w:w="-432" w:type="dxa"/>
          <w:tblLayout w:type="fixed"/>
          <w:tblPrExChange w:id="1731" w:author="Pasi Roti" w:date="2018-04-05T22:57:00Z">
            <w:tblPrEx>
              <w:tblW w:w="13860" w:type="dxa"/>
              <w:tblInd w:w="-432" w:type="dxa"/>
              <w:tblLayout w:type="fixed"/>
            </w:tblPrEx>
          </w:tblPrExChange>
        </w:tblPrEx>
        <w:trPr>
          <w:ins w:id="1732" w:author="Pasi Roti" w:date="2018-04-05T22:46:00Z"/>
          <w:trPrChange w:id="1733" w:author="Pasi Roti" w:date="2018-04-05T22:57:00Z">
            <w:trPr>
              <w:gridBefore w:val="1"/>
            </w:trPr>
          </w:trPrChange>
        </w:trPr>
        <w:tc>
          <w:tcPr>
            <w:tcW w:w="2070" w:type="dxa"/>
            <w:vAlign w:val="bottom"/>
            <w:tcPrChange w:id="1734" w:author="Pasi Roti" w:date="2018-04-05T22:57:00Z">
              <w:tcPr>
                <w:tcW w:w="2070" w:type="dxa"/>
                <w:gridSpan w:val="2"/>
              </w:tcPr>
            </w:tcPrChange>
          </w:tcPr>
          <w:p w14:paraId="76E8DE2D" w14:textId="771FE991" w:rsidR="008C0581" w:rsidRPr="00E8755C" w:rsidRDefault="008C0581" w:rsidP="008C0581">
            <w:pPr>
              <w:rPr>
                <w:ins w:id="1735" w:author="Pasi Roti" w:date="2018-04-05T22:46:00Z"/>
                <w:rFonts w:ascii="Arial" w:hAnsi="Arial" w:cs="Arial"/>
                <w:sz w:val="20"/>
                <w:szCs w:val="20"/>
              </w:rPr>
            </w:pPr>
            <w:ins w:id="1736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sld_name</w:t>
              </w:r>
            </w:ins>
          </w:p>
        </w:tc>
        <w:tc>
          <w:tcPr>
            <w:tcW w:w="6300" w:type="dxa"/>
            <w:tcPrChange w:id="1737" w:author="Pasi Roti" w:date="2018-04-05T22:57:00Z">
              <w:tcPr>
                <w:tcW w:w="6300" w:type="dxa"/>
                <w:gridSpan w:val="2"/>
              </w:tcPr>
            </w:tcPrChange>
          </w:tcPr>
          <w:p w14:paraId="5EA06273" w14:textId="1E50559E" w:rsidR="008C0581" w:rsidRDefault="008C0581" w:rsidP="008C0581">
            <w:pPr>
              <w:rPr>
                <w:ins w:id="1738" w:author="Pasi Roti" w:date="2018-04-05T22:46:00Z"/>
                <w:rFonts w:ascii="Arial" w:hAnsi="Arial" w:cs="Arial"/>
                <w:sz w:val="20"/>
                <w:szCs w:val="20"/>
              </w:rPr>
            </w:pPr>
            <w:ins w:id="1739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 xml:space="preserve">File name used when the sld file is used locally </w:t>
              </w:r>
            </w:ins>
          </w:p>
        </w:tc>
        <w:tc>
          <w:tcPr>
            <w:tcW w:w="1440" w:type="dxa"/>
            <w:vAlign w:val="bottom"/>
            <w:tcPrChange w:id="1740" w:author="Pasi Roti" w:date="2018-04-05T22:57:00Z">
              <w:tcPr>
                <w:tcW w:w="1440" w:type="dxa"/>
                <w:gridSpan w:val="3"/>
              </w:tcPr>
            </w:tcPrChange>
          </w:tcPr>
          <w:p w14:paraId="49EDCA97" w14:textId="63EF0641" w:rsidR="008C0581" w:rsidRDefault="008C0581" w:rsidP="008C0581">
            <w:pPr>
              <w:jc w:val="center"/>
              <w:rPr>
                <w:ins w:id="1741" w:author="Pasi Roti" w:date="2018-04-05T22:46:00Z"/>
                <w:rFonts w:ascii="Arial" w:hAnsi="Arial" w:cs="Arial"/>
                <w:sz w:val="20"/>
                <w:szCs w:val="20"/>
              </w:rPr>
            </w:pPr>
            <w:ins w:id="1742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  <w:tcPrChange w:id="1743" w:author="Pasi Roti" w:date="2018-04-05T22:57:00Z">
              <w:tcPr>
                <w:tcW w:w="720" w:type="dxa"/>
              </w:tcPr>
            </w:tcPrChange>
          </w:tcPr>
          <w:p w14:paraId="4281E383" w14:textId="35AB7B3E" w:rsidR="008C0581" w:rsidRPr="00E8755C" w:rsidRDefault="008C0581" w:rsidP="008C0581">
            <w:pPr>
              <w:rPr>
                <w:ins w:id="1744" w:author="Pasi Roti" w:date="2018-04-05T22:46:00Z"/>
                <w:rFonts w:ascii="Arial" w:hAnsi="Arial" w:cs="Arial"/>
                <w:sz w:val="20"/>
                <w:szCs w:val="20"/>
              </w:rPr>
            </w:pPr>
            <w:ins w:id="1745" w:author="Pasi Roti" w:date="2018-04-12T11:39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100</w:t>
              </w:r>
            </w:ins>
          </w:p>
        </w:tc>
        <w:tc>
          <w:tcPr>
            <w:tcW w:w="1080" w:type="dxa"/>
            <w:tcPrChange w:id="1746" w:author="Pasi Roti" w:date="2018-04-05T22:57:00Z">
              <w:tcPr>
                <w:tcW w:w="1080" w:type="dxa"/>
                <w:gridSpan w:val="2"/>
              </w:tcPr>
            </w:tcPrChange>
          </w:tcPr>
          <w:p w14:paraId="0C01FE92" w14:textId="3E29E5DF" w:rsidR="008C0581" w:rsidRDefault="008C0581" w:rsidP="008C0581">
            <w:pPr>
              <w:jc w:val="center"/>
              <w:rPr>
                <w:ins w:id="1747" w:author="Pasi Roti" w:date="2018-04-05T22:46:00Z"/>
                <w:rFonts w:ascii="Arial" w:hAnsi="Arial" w:cs="Arial"/>
                <w:sz w:val="20"/>
                <w:szCs w:val="20"/>
              </w:rPr>
            </w:pPr>
            <w:ins w:id="1748" w:author="Pasi Roti" w:date="2018-04-12T11:39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  <w:tcPrChange w:id="1749" w:author="Pasi Roti" w:date="2018-04-05T22:57:00Z">
              <w:tcPr>
                <w:tcW w:w="990" w:type="dxa"/>
                <w:gridSpan w:val="2"/>
              </w:tcPr>
            </w:tcPrChange>
          </w:tcPr>
          <w:p w14:paraId="438FE2AF" w14:textId="77777777" w:rsidR="008C0581" w:rsidRPr="00E8755C" w:rsidRDefault="008C0581" w:rsidP="008C0581">
            <w:pPr>
              <w:jc w:val="center"/>
              <w:rPr>
                <w:ins w:id="1750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PrChange w:id="1751" w:author="Pasi Roti" w:date="2018-04-05T22:57:00Z">
              <w:tcPr>
                <w:tcW w:w="1260" w:type="dxa"/>
                <w:gridSpan w:val="2"/>
              </w:tcPr>
            </w:tcPrChange>
          </w:tcPr>
          <w:p w14:paraId="01F81D88" w14:textId="77777777" w:rsidR="008C0581" w:rsidRPr="00E8755C" w:rsidRDefault="008C0581" w:rsidP="008C0581">
            <w:pPr>
              <w:jc w:val="center"/>
              <w:rPr>
                <w:ins w:id="1752" w:author="Pasi Roti" w:date="2018-04-05T22:46:00Z"/>
                <w:rFonts w:ascii="Arial" w:hAnsi="Arial" w:cs="Arial"/>
                <w:sz w:val="20"/>
                <w:szCs w:val="20"/>
              </w:rPr>
            </w:pPr>
          </w:p>
        </w:tc>
      </w:tr>
      <w:bookmarkEnd w:id="1582"/>
    </w:tbl>
    <w:p w14:paraId="2BCF11D0" w14:textId="77777777" w:rsidR="00CA2153" w:rsidRPr="00E8755C" w:rsidRDefault="00CA2153" w:rsidP="00CA2153">
      <w:pPr>
        <w:rPr>
          <w:rFonts w:ascii="Arial" w:hAnsi="Arial" w:cs="Arial"/>
        </w:rPr>
      </w:pPr>
    </w:p>
    <w:p w14:paraId="62DAADFF" w14:textId="35B545BB" w:rsidR="00036961" w:rsidRDefault="00036961" w:rsidP="00036961">
      <w:pPr>
        <w:rPr>
          <w:ins w:id="1753" w:author="Pasi Roti" w:date="2018-04-05T22:58:00Z"/>
          <w:rFonts w:ascii="Arial" w:hAnsi="Arial" w:cs="Arial"/>
        </w:rPr>
      </w:pPr>
    </w:p>
    <w:tbl>
      <w:tblPr>
        <w:tblStyle w:val="TableGrid"/>
        <w:tblW w:w="13865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8"/>
      </w:tblGrid>
      <w:tr w:rsidR="00216FA2" w:rsidRPr="00E8755C" w14:paraId="4DFAAC8C" w14:textId="77777777" w:rsidTr="00B5191B">
        <w:trPr>
          <w:ins w:id="1754" w:author="Pasi Roti" w:date="2018-04-05T22:58:00Z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330FB50" w14:textId="77777777" w:rsidR="00216FA2" w:rsidRPr="00E8755C" w:rsidRDefault="00216FA2" w:rsidP="00B5191B">
            <w:pPr>
              <w:rPr>
                <w:ins w:id="1755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56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Table Name:</w:t>
              </w:r>
            </w:ins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0925EDEE" w14:textId="500C8DF4" w:rsidR="00216FA2" w:rsidRPr="00E8755C" w:rsidRDefault="00216FA2" w:rsidP="00B5191B">
            <w:pPr>
              <w:jc w:val="center"/>
              <w:rPr>
                <w:ins w:id="1757" w:author="Pasi Roti" w:date="2018-04-05T22:58:00Z"/>
                <w:rFonts w:ascii="Arial" w:hAnsi="Arial" w:cs="Arial"/>
                <w:sz w:val="20"/>
                <w:szCs w:val="20"/>
              </w:rPr>
            </w:pPr>
            <w:ins w:id="1758" w:author="Pasi Roti" w:date="2018-04-05T22:58:00Z">
              <w:r>
                <w:rPr>
                  <w:rFonts w:ascii="Arial" w:hAnsi="Arial" w:cs="Arial"/>
                  <w:sz w:val="20"/>
                  <w:szCs w:val="20"/>
                </w:rPr>
                <w:t>config_mymaps</w:t>
              </w:r>
            </w:ins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0F2569FB" w14:textId="77777777" w:rsidR="00216FA2" w:rsidRPr="00E8755C" w:rsidRDefault="00216FA2" w:rsidP="00B5191B">
            <w:pPr>
              <w:rPr>
                <w:ins w:id="1759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60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Description:</w:t>
              </w:r>
            </w:ins>
          </w:p>
        </w:tc>
        <w:tc>
          <w:tcPr>
            <w:tcW w:w="8395" w:type="dxa"/>
            <w:tcBorders>
              <w:top w:val="nil"/>
              <w:left w:val="nil"/>
              <w:right w:val="nil"/>
            </w:tcBorders>
          </w:tcPr>
          <w:p w14:paraId="295F743A" w14:textId="3F9EFCE3" w:rsidR="00216FA2" w:rsidRPr="00E8755C" w:rsidRDefault="00216FA2" w:rsidP="00B5191B">
            <w:pPr>
              <w:rPr>
                <w:ins w:id="1761" w:author="Pasi Roti" w:date="2018-04-05T22:58:00Z"/>
                <w:rFonts w:ascii="Arial" w:hAnsi="Arial" w:cs="Arial"/>
                <w:sz w:val="20"/>
                <w:szCs w:val="20"/>
              </w:rPr>
            </w:pPr>
            <w:proofErr w:type="gramStart"/>
            <w:ins w:id="1762" w:author="Pasi Roti" w:date="2018-04-05T22:58:00Z">
              <w:r w:rsidRPr="00E8755C">
                <w:rPr>
                  <w:rFonts w:ascii="Arial" w:hAnsi="Arial" w:cs="Arial"/>
                  <w:sz w:val="20"/>
                  <w:szCs w:val="20"/>
                </w:rPr>
                <w:t xml:space="preserve">This  </w:t>
              </w:r>
              <w:r>
                <w:rPr>
                  <w:rFonts w:ascii="Arial" w:hAnsi="Arial" w:cs="Arial"/>
                  <w:sz w:val="20"/>
                  <w:szCs w:val="20"/>
                </w:rPr>
                <w:t>table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 xml:space="preserve"> contains information of user’s myMaps configuration</w:t>
              </w:r>
            </w:ins>
          </w:p>
        </w:tc>
      </w:tr>
    </w:tbl>
    <w:p w14:paraId="24BA6664" w14:textId="77777777" w:rsidR="00216FA2" w:rsidRPr="00E8755C" w:rsidRDefault="00216FA2" w:rsidP="00216FA2">
      <w:pPr>
        <w:rPr>
          <w:ins w:id="1763" w:author="Pasi Roti" w:date="2018-04-05T22:58:00Z"/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216FA2" w:rsidRPr="00E8755C" w14:paraId="691F41EE" w14:textId="77777777" w:rsidTr="00B5191B">
        <w:trPr>
          <w:trHeight w:val="503"/>
          <w:ins w:id="1764" w:author="Pasi Roti" w:date="2018-04-05T22:58:00Z"/>
        </w:trPr>
        <w:tc>
          <w:tcPr>
            <w:tcW w:w="2070" w:type="dxa"/>
            <w:tcBorders>
              <w:top w:val="single" w:sz="4" w:space="0" w:color="auto"/>
            </w:tcBorders>
          </w:tcPr>
          <w:p w14:paraId="1DF6DF4D" w14:textId="77777777" w:rsidR="00216FA2" w:rsidRPr="00E8755C" w:rsidRDefault="00216FA2" w:rsidP="00B5191B">
            <w:pPr>
              <w:jc w:val="center"/>
              <w:rPr>
                <w:ins w:id="1765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66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Column Name</w:t>
              </w:r>
            </w:ins>
          </w:p>
        </w:tc>
        <w:tc>
          <w:tcPr>
            <w:tcW w:w="6300" w:type="dxa"/>
          </w:tcPr>
          <w:p w14:paraId="22E13FB4" w14:textId="77777777" w:rsidR="00216FA2" w:rsidRPr="00E8755C" w:rsidRDefault="00216FA2" w:rsidP="00B5191B">
            <w:pPr>
              <w:jc w:val="center"/>
              <w:rPr>
                <w:ins w:id="1767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68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</w:t>
              </w:r>
            </w:ins>
          </w:p>
        </w:tc>
        <w:tc>
          <w:tcPr>
            <w:tcW w:w="1440" w:type="dxa"/>
          </w:tcPr>
          <w:p w14:paraId="36558EBE" w14:textId="77777777" w:rsidR="00216FA2" w:rsidRPr="00E8755C" w:rsidRDefault="00216FA2" w:rsidP="00B5191B">
            <w:pPr>
              <w:jc w:val="center"/>
              <w:rPr>
                <w:ins w:id="1769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70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Data Type</w:t>
              </w:r>
            </w:ins>
          </w:p>
        </w:tc>
        <w:tc>
          <w:tcPr>
            <w:tcW w:w="720" w:type="dxa"/>
          </w:tcPr>
          <w:p w14:paraId="0B51EB44" w14:textId="77777777" w:rsidR="00216FA2" w:rsidRPr="00E8755C" w:rsidRDefault="00216FA2" w:rsidP="00B5191B">
            <w:pPr>
              <w:jc w:val="center"/>
              <w:rPr>
                <w:ins w:id="1771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72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Size</w:t>
              </w:r>
            </w:ins>
          </w:p>
        </w:tc>
        <w:tc>
          <w:tcPr>
            <w:tcW w:w="1080" w:type="dxa"/>
          </w:tcPr>
          <w:p w14:paraId="60BB33D1" w14:textId="77777777" w:rsidR="00216FA2" w:rsidRPr="00E8755C" w:rsidRDefault="00216FA2" w:rsidP="00B5191B">
            <w:pPr>
              <w:jc w:val="center"/>
              <w:rPr>
                <w:ins w:id="1773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74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Required</w:t>
              </w:r>
            </w:ins>
          </w:p>
        </w:tc>
        <w:tc>
          <w:tcPr>
            <w:tcW w:w="990" w:type="dxa"/>
          </w:tcPr>
          <w:p w14:paraId="08BFC7E6" w14:textId="77777777" w:rsidR="00216FA2" w:rsidRPr="00E8755C" w:rsidRDefault="00216FA2" w:rsidP="00B5191B">
            <w:pPr>
              <w:jc w:val="center"/>
              <w:rPr>
                <w:ins w:id="1775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76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Default Value</w:t>
              </w:r>
            </w:ins>
          </w:p>
        </w:tc>
        <w:tc>
          <w:tcPr>
            <w:tcW w:w="1260" w:type="dxa"/>
          </w:tcPr>
          <w:p w14:paraId="40647668" w14:textId="77777777" w:rsidR="00216FA2" w:rsidRPr="00E8755C" w:rsidRDefault="00216FA2" w:rsidP="00B5191B">
            <w:pPr>
              <w:jc w:val="center"/>
              <w:rPr>
                <w:ins w:id="1777" w:author="Pasi Roti" w:date="2018-04-05T22:58:00Z"/>
                <w:rFonts w:ascii="Arial" w:hAnsi="Arial" w:cs="Arial"/>
                <w:b/>
                <w:sz w:val="20"/>
                <w:szCs w:val="20"/>
              </w:rPr>
            </w:pPr>
            <w:ins w:id="1778" w:author="Pasi Roti" w:date="2018-04-05T22:5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Constraint</w:t>
              </w:r>
            </w:ins>
          </w:p>
        </w:tc>
      </w:tr>
      <w:tr w:rsidR="0082102F" w:rsidRPr="00E8755C" w14:paraId="0F9061C2" w14:textId="77777777" w:rsidTr="00B5191B">
        <w:trPr>
          <w:ins w:id="1779" w:author="Pasi Roti" w:date="2018-04-05T22:58:00Z"/>
        </w:trPr>
        <w:tc>
          <w:tcPr>
            <w:tcW w:w="2070" w:type="dxa"/>
            <w:vAlign w:val="bottom"/>
          </w:tcPr>
          <w:p w14:paraId="6F31329B" w14:textId="7F998D72" w:rsidR="0082102F" w:rsidRPr="00E8755C" w:rsidRDefault="0082102F" w:rsidP="0082102F">
            <w:pPr>
              <w:rPr>
                <w:ins w:id="1780" w:author="Pasi Roti" w:date="2018-04-05T22:58:00Z"/>
                <w:rFonts w:ascii="Arial" w:hAnsi="Arial" w:cs="Arial"/>
                <w:sz w:val="20"/>
                <w:szCs w:val="20"/>
              </w:rPr>
            </w:pPr>
            <w:ins w:id="1781" w:author="Pasi Roti" w:date="2018-04-05T23:00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user_id</w:t>
              </w:r>
            </w:ins>
          </w:p>
        </w:tc>
        <w:tc>
          <w:tcPr>
            <w:tcW w:w="6300" w:type="dxa"/>
          </w:tcPr>
          <w:p w14:paraId="4D6F5AC5" w14:textId="2F3B2BF5" w:rsidR="0082102F" w:rsidRPr="00E8755C" w:rsidRDefault="0082102F" w:rsidP="0082102F">
            <w:pPr>
              <w:rPr>
                <w:ins w:id="1782" w:author="Pasi Roti" w:date="2018-04-05T22:58:00Z"/>
                <w:rFonts w:ascii="Arial" w:hAnsi="Arial" w:cs="Arial"/>
                <w:sz w:val="20"/>
                <w:szCs w:val="20"/>
              </w:rPr>
            </w:pPr>
            <w:ins w:id="1783" w:author="Pasi Roti" w:date="2018-04-05T23:08:00Z">
              <w:r>
                <w:rPr>
                  <w:rFonts w:ascii="Arial" w:hAnsi="Arial" w:cs="Arial"/>
                  <w:sz w:val="20"/>
                  <w:szCs w:val="20"/>
                </w:rPr>
                <w:t xml:space="preserve">User ID (from </w:t>
              </w:r>
            </w:ins>
            <w:ins w:id="1784" w:author="Pasi Roti" w:date="2018-04-05T23:09:00Z">
              <w:r>
                <w:rPr>
                  <w:rFonts w:ascii="Arial" w:hAnsi="Arial" w:cs="Arial"/>
                  <w:sz w:val="20"/>
                  <w:szCs w:val="20"/>
                </w:rPr>
                <w:t>users table) of owner of mymap configuration</w:t>
              </w:r>
            </w:ins>
          </w:p>
        </w:tc>
        <w:tc>
          <w:tcPr>
            <w:tcW w:w="1440" w:type="dxa"/>
            <w:vAlign w:val="bottom"/>
          </w:tcPr>
          <w:p w14:paraId="43FA1826" w14:textId="39A8A6DA" w:rsidR="0082102F" w:rsidRPr="00E8755C" w:rsidRDefault="0082102F" w:rsidP="0082102F">
            <w:pPr>
              <w:jc w:val="center"/>
              <w:rPr>
                <w:ins w:id="1785" w:author="Pasi Roti" w:date="2018-04-05T22:58:00Z"/>
                <w:rFonts w:ascii="Arial" w:hAnsi="Arial" w:cs="Arial"/>
                <w:sz w:val="20"/>
                <w:szCs w:val="20"/>
              </w:rPr>
            </w:pPr>
            <w:ins w:id="1786" w:author="Pasi Roti" w:date="2018-04-05T23:05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6C7D48D0" w14:textId="77777777" w:rsidR="0082102F" w:rsidRPr="00E8755C" w:rsidRDefault="0082102F" w:rsidP="0082102F">
            <w:pPr>
              <w:jc w:val="center"/>
              <w:rPr>
                <w:ins w:id="1787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F39B1" w14:textId="77777777" w:rsidR="0082102F" w:rsidRPr="00E8755C" w:rsidRDefault="0082102F" w:rsidP="0082102F">
            <w:pPr>
              <w:jc w:val="center"/>
              <w:rPr>
                <w:ins w:id="1788" w:author="Pasi Roti" w:date="2018-04-05T22:58:00Z"/>
                <w:rFonts w:ascii="Arial" w:hAnsi="Arial" w:cs="Arial"/>
                <w:sz w:val="20"/>
                <w:szCs w:val="20"/>
              </w:rPr>
            </w:pPr>
            <w:ins w:id="1789" w:author="Pasi Roti" w:date="2018-04-05T22:58:00Z">
              <w:r w:rsidRPr="00E8755C"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</w:tcPr>
          <w:p w14:paraId="693504F4" w14:textId="77777777" w:rsidR="0082102F" w:rsidRPr="00E8755C" w:rsidRDefault="0082102F" w:rsidP="0082102F">
            <w:pPr>
              <w:jc w:val="center"/>
              <w:rPr>
                <w:ins w:id="1790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0BF3AF" w14:textId="77777777" w:rsidR="0082102F" w:rsidRPr="00E8755C" w:rsidRDefault="0082102F" w:rsidP="0082102F">
            <w:pPr>
              <w:jc w:val="center"/>
              <w:rPr>
                <w:ins w:id="1791" w:author="Pasi Roti" w:date="2018-04-05T22:58:00Z"/>
                <w:rFonts w:ascii="Arial" w:hAnsi="Arial" w:cs="Arial"/>
                <w:sz w:val="20"/>
                <w:szCs w:val="20"/>
              </w:rPr>
            </w:pPr>
            <w:ins w:id="1792" w:author="Pasi Roti" w:date="2018-04-05T22:58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82102F" w:rsidRPr="00E8755C" w14:paraId="037BB107" w14:textId="77777777" w:rsidTr="00B5191B">
        <w:trPr>
          <w:ins w:id="1793" w:author="Pasi Roti" w:date="2018-04-05T22:58:00Z"/>
        </w:trPr>
        <w:tc>
          <w:tcPr>
            <w:tcW w:w="2070" w:type="dxa"/>
            <w:vAlign w:val="bottom"/>
          </w:tcPr>
          <w:p w14:paraId="31031982" w14:textId="2A0FC9A2" w:rsidR="0082102F" w:rsidRPr="00E8755C" w:rsidRDefault="0082102F" w:rsidP="0082102F">
            <w:pPr>
              <w:rPr>
                <w:ins w:id="1794" w:author="Pasi Roti" w:date="2018-04-05T22:58:00Z"/>
                <w:rFonts w:ascii="Arial" w:hAnsi="Arial" w:cs="Arial"/>
                <w:sz w:val="20"/>
                <w:szCs w:val="20"/>
              </w:rPr>
            </w:pPr>
            <w:ins w:id="1795" w:author="Pasi Roti" w:date="2018-04-05T23:00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config_style_id</w:t>
              </w:r>
            </w:ins>
          </w:p>
        </w:tc>
        <w:tc>
          <w:tcPr>
            <w:tcW w:w="6300" w:type="dxa"/>
          </w:tcPr>
          <w:p w14:paraId="5EF65562" w14:textId="18F7A5DC" w:rsidR="0082102F" w:rsidRPr="00E8755C" w:rsidRDefault="0082102F" w:rsidP="0082102F">
            <w:pPr>
              <w:rPr>
                <w:ins w:id="1796" w:author="Pasi Roti" w:date="2018-04-05T22:58:00Z"/>
                <w:rFonts w:ascii="Arial" w:hAnsi="Arial" w:cs="Arial"/>
                <w:sz w:val="20"/>
                <w:szCs w:val="20"/>
              </w:rPr>
            </w:pPr>
            <w:ins w:id="1797" w:author="Pasi Roti" w:date="2018-04-05T23:11:00Z">
              <w:r>
                <w:rPr>
                  <w:rFonts w:ascii="Arial" w:hAnsi="Arial" w:cs="Arial"/>
                  <w:sz w:val="20"/>
                  <w:szCs w:val="20"/>
                </w:rPr>
                <w:t>style ID</w:t>
              </w:r>
            </w:ins>
            <w:ins w:id="1798" w:author="Pasi Roti" w:date="2018-04-05T23:13:00Z">
              <w:r>
                <w:rPr>
                  <w:rFonts w:ascii="Arial" w:hAnsi="Arial" w:cs="Arial"/>
                  <w:sz w:val="20"/>
                  <w:szCs w:val="20"/>
                </w:rPr>
                <w:t xml:space="preserve"> – ID of the </w:t>
              </w:r>
            </w:ins>
            <w:ins w:id="1799" w:author="Pasi Roti" w:date="2018-04-05T23:14:00Z">
              <w:r>
                <w:rPr>
                  <w:rFonts w:ascii="Arial" w:hAnsi="Arial" w:cs="Arial"/>
                  <w:sz w:val="20"/>
                  <w:szCs w:val="20"/>
                </w:rPr>
                <w:t>style definition</w:t>
              </w:r>
            </w:ins>
            <w:ins w:id="1800" w:author="Pasi Roti" w:date="2018-04-05T23:13:00Z">
              <w:r>
                <w:rPr>
                  <w:rFonts w:ascii="Arial" w:hAnsi="Arial" w:cs="Arial"/>
                  <w:sz w:val="20"/>
                  <w:szCs w:val="20"/>
                </w:rPr>
                <w:t xml:space="preserve"> in config_st</w:t>
              </w:r>
            </w:ins>
            <w:ins w:id="1801" w:author="Pasi Roti" w:date="2018-04-05T23:14:00Z">
              <w:r>
                <w:rPr>
                  <w:rFonts w:ascii="Arial" w:hAnsi="Arial" w:cs="Arial"/>
                  <w:sz w:val="20"/>
                  <w:szCs w:val="20"/>
                </w:rPr>
                <w:t>yle table</w:t>
              </w:r>
            </w:ins>
            <w:ins w:id="1802" w:author="Pasi Roti" w:date="2018-04-05T23:11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gramStart"/>
              <w:r>
                <w:rPr>
                  <w:rFonts w:ascii="Arial" w:hAnsi="Arial" w:cs="Arial"/>
                  <w:sz w:val="20"/>
                  <w:szCs w:val="20"/>
                </w:rPr>
                <w:t>(</w:t>
              </w:r>
            </w:ins>
            <w:ins w:id="1803" w:author="Pasi Roti" w:date="2018-04-05T23:10:00Z">
              <w:r>
                <w:rPr>
                  <w:rFonts w:ascii="Arial" w:hAnsi="Arial" w:cs="Arial"/>
                  <w:sz w:val="20"/>
                  <w:szCs w:val="20"/>
                </w:rPr>
                <w:t xml:space="preserve"> config_style</w:t>
              </w:r>
            </w:ins>
            <w:ins w:id="1804" w:author="Pasi Roti" w:date="2018-04-05T23:11:00Z">
              <w:r>
                <w:rPr>
                  <w:rFonts w:ascii="Arial" w:hAnsi="Arial" w:cs="Arial"/>
                  <w:sz w:val="20"/>
                  <w:szCs w:val="20"/>
                </w:rPr>
                <w:t>.id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</w:p>
        </w:tc>
        <w:tc>
          <w:tcPr>
            <w:tcW w:w="1440" w:type="dxa"/>
            <w:vAlign w:val="bottom"/>
          </w:tcPr>
          <w:p w14:paraId="2B36838B" w14:textId="5C230AE6" w:rsidR="0082102F" w:rsidRPr="00E8755C" w:rsidRDefault="0082102F" w:rsidP="0082102F">
            <w:pPr>
              <w:jc w:val="center"/>
              <w:rPr>
                <w:ins w:id="1805" w:author="Pasi Roti" w:date="2018-04-05T22:58:00Z"/>
                <w:rFonts w:ascii="Arial" w:hAnsi="Arial" w:cs="Arial"/>
                <w:sz w:val="20"/>
                <w:szCs w:val="20"/>
              </w:rPr>
            </w:pPr>
            <w:ins w:id="1806" w:author="Pasi Roti" w:date="2018-04-05T23:05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65613766" w14:textId="10E9A0B9" w:rsidR="0082102F" w:rsidRPr="00E8755C" w:rsidRDefault="0082102F" w:rsidP="0082102F">
            <w:pPr>
              <w:jc w:val="center"/>
              <w:rPr>
                <w:ins w:id="1807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971DF8" w14:textId="420D499D" w:rsidR="0082102F" w:rsidRDefault="0082102F" w:rsidP="0082102F">
            <w:pPr>
              <w:jc w:val="center"/>
              <w:rPr>
                <w:ins w:id="1808" w:author="Pasi Roti" w:date="2018-04-05T22:58:00Z"/>
                <w:rFonts w:ascii="Arial" w:hAnsi="Arial" w:cs="Arial"/>
                <w:sz w:val="20"/>
                <w:szCs w:val="20"/>
              </w:rPr>
            </w:pPr>
            <w:ins w:id="1809" w:author="Pasi Roti" w:date="2018-04-05T23:04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  <w:p w14:paraId="09658BBD" w14:textId="77777777" w:rsidR="0082102F" w:rsidRPr="00E8755C" w:rsidRDefault="0082102F" w:rsidP="0082102F">
            <w:pPr>
              <w:rPr>
                <w:ins w:id="1810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AE8091" w14:textId="77777777" w:rsidR="0082102F" w:rsidRPr="00E8755C" w:rsidRDefault="0082102F" w:rsidP="0082102F">
            <w:pPr>
              <w:jc w:val="center"/>
              <w:rPr>
                <w:ins w:id="1811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870947" w14:textId="69FF2593" w:rsidR="0082102F" w:rsidRPr="00E8755C" w:rsidRDefault="0082102F" w:rsidP="0082102F">
            <w:pPr>
              <w:jc w:val="center"/>
              <w:rPr>
                <w:ins w:id="1812" w:author="Pasi Roti" w:date="2018-04-05T22:58:00Z"/>
                <w:rFonts w:ascii="Arial" w:hAnsi="Arial" w:cs="Arial"/>
                <w:sz w:val="20"/>
                <w:szCs w:val="20"/>
              </w:rPr>
            </w:pPr>
            <w:ins w:id="1813" w:author="Pasi Roti" w:date="2018-04-05T23:03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82102F" w:rsidRPr="00E8755C" w14:paraId="799941FB" w14:textId="77777777" w:rsidTr="00B5191B">
        <w:trPr>
          <w:ins w:id="1814" w:author="Pasi Roti" w:date="2018-04-05T22:58:00Z"/>
        </w:trPr>
        <w:tc>
          <w:tcPr>
            <w:tcW w:w="2070" w:type="dxa"/>
            <w:vAlign w:val="bottom"/>
          </w:tcPr>
          <w:p w14:paraId="3B4310EA" w14:textId="1F926473" w:rsidR="0082102F" w:rsidRDefault="0082102F" w:rsidP="0082102F">
            <w:pPr>
              <w:rPr>
                <w:ins w:id="1815" w:author="Pasi Roti" w:date="2018-04-05T22:58:00Z"/>
                <w:rFonts w:ascii="Arial" w:hAnsi="Arial" w:cs="Arial"/>
                <w:sz w:val="20"/>
                <w:szCs w:val="20"/>
              </w:rPr>
            </w:pPr>
            <w:ins w:id="1816" w:author="Pasi Roti" w:date="2018-04-05T23:00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year_filter</w:t>
              </w:r>
            </w:ins>
          </w:p>
        </w:tc>
        <w:tc>
          <w:tcPr>
            <w:tcW w:w="6300" w:type="dxa"/>
          </w:tcPr>
          <w:p w14:paraId="16ECC3C4" w14:textId="5B9BF1D9" w:rsidR="0082102F" w:rsidRDefault="0082102F" w:rsidP="0082102F">
            <w:pPr>
              <w:rPr>
                <w:ins w:id="1817" w:author="Pasi Roti" w:date="2018-04-05T22:58:00Z"/>
                <w:rFonts w:ascii="Arial" w:hAnsi="Arial" w:cs="Arial"/>
                <w:sz w:val="20"/>
                <w:szCs w:val="20"/>
              </w:rPr>
            </w:pPr>
            <w:ins w:id="1818" w:author="Pasi Roti" w:date="2018-04-05T23:11:00Z">
              <w:r>
                <w:rPr>
                  <w:rFonts w:ascii="Arial" w:hAnsi="Arial" w:cs="Arial"/>
                  <w:sz w:val="20"/>
                  <w:szCs w:val="20"/>
                </w:rPr>
                <w:t>Ye</w:t>
              </w:r>
            </w:ins>
            <w:ins w:id="1819" w:author="Pasi Roti" w:date="2018-04-05T23:12:00Z">
              <w:r>
                <w:rPr>
                  <w:rFonts w:ascii="Arial" w:hAnsi="Arial" w:cs="Arial"/>
                  <w:sz w:val="20"/>
                  <w:szCs w:val="20"/>
                </w:rPr>
                <w:t>ar</w:t>
              </w:r>
            </w:ins>
            <w:ins w:id="1820" w:author="Pasi Roti" w:date="2018-04-05T23:11:00Z">
              <w:r>
                <w:rPr>
                  <w:rFonts w:ascii="Arial" w:hAnsi="Arial" w:cs="Arial"/>
                  <w:sz w:val="20"/>
                  <w:szCs w:val="20"/>
                </w:rPr>
                <w:t xml:space="preserve"> filter for plot_history</w:t>
              </w:r>
            </w:ins>
            <w:ins w:id="1821" w:author="Pasi Roti" w:date="2018-04-05T23:12:00Z">
              <w:r>
                <w:rPr>
                  <w:rFonts w:ascii="Arial" w:hAnsi="Arial" w:cs="Arial"/>
                  <w:sz w:val="20"/>
                  <w:szCs w:val="20"/>
                </w:rPr>
                <w:t xml:space="preserve"> layers</w:t>
              </w:r>
            </w:ins>
          </w:p>
        </w:tc>
        <w:tc>
          <w:tcPr>
            <w:tcW w:w="1440" w:type="dxa"/>
            <w:vAlign w:val="bottom"/>
          </w:tcPr>
          <w:p w14:paraId="141EF91E" w14:textId="315BEBA5" w:rsidR="0082102F" w:rsidRDefault="0082102F" w:rsidP="0082102F">
            <w:pPr>
              <w:jc w:val="center"/>
              <w:rPr>
                <w:ins w:id="1822" w:author="Pasi Roti" w:date="2018-04-05T22:58:00Z"/>
                <w:rFonts w:ascii="Arial" w:hAnsi="Arial" w:cs="Arial"/>
                <w:sz w:val="20"/>
                <w:szCs w:val="20"/>
              </w:rPr>
            </w:pPr>
            <w:ins w:id="1823" w:author="Pasi Roti" w:date="2018-04-05T23:05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numeric</w:t>
              </w:r>
            </w:ins>
          </w:p>
        </w:tc>
        <w:tc>
          <w:tcPr>
            <w:tcW w:w="720" w:type="dxa"/>
            <w:vAlign w:val="bottom"/>
          </w:tcPr>
          <w:p w14:paraId="0347AF3F" w14:textId="7886AD56" w:rsidR="0082102F" w:rsidRDefault="0082102F" w:rsidP="0082102F">
            <w:pPr>
              <w:jc w:val="center"/>
              <w:rPr>
                <w:ins w:id="1824" w:author="Pasi Roti" w:date="2018-04-05T22:58:00Z"/>
                <w:rFonts w:ascii="Arial" w:hAnsi="Arial" w:cs="Arial"/>
                <w:sz w:val="20"/>
                <w:szCs w:val="20"/>
              </w:rPr>
            </w:pPr>
            <w:ins w:id="1825" w:author="Pasi Roti" w:date="2018-04-05T23:07:00Z">
              <w:r>
                <w:rPr>
                  <w:rFonts w:ascii="Arial" w:hAnsi="Arial" w:cs="Arial"/>
                  <w:sz w:val="20"/>
                  <w:szCs w:val="20"/>
                </w:rPr>
                <w:t>(4,0)</w:t>
              </w:r>
            </w:ins>
          </w:p>
        </w:tc>
        <w:tc>
          <w:tcPr>
            <w:tcW w:w="1080" w:type="dxa"/>
          </w:tcPr>
          <w:p w14:paraId="701AB1F7" w14:textId="7FDBD556" w:rsidR="0082102F" w:rsidRDefault="0082102F" w:rsidP="0082102F">
            <w:pPr>
              <w:jc w:val="center"/>
              <w:rPr>
                <w:ins w:id="1826" w:author="Pasi Roti" w:date="2018-04-05T22:58:00Z"/>
                <w:rFonts w:ascii="Arial" w:hAnsi="Arial" w:cs="Arial"/>
                <w:sz w:val="20"/>
                <w:szCs w:val="20"/>
              </w:rPr>
            </w:pPr>
            <w:ins w:id="1827" w:author="Pasi Roti" w:date="2018-04-05T23:04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</w:tcPr>
          <w:p w14:paraId="4B2A45C5" w14:textId="77777777" w:rsidR="0082102F" w:rsidRPr="00E8755C" w:rsidRDefault="0082102F" w:rsidP="0082102F">
            <w:pPr>
              <w:jc w:val="center"/>
              <w:rPr>
                <w:ins w:id="1828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FC37CD8" w14:textId="5B64914D" w:rsidR="0082102F" w:rsidRPr="00E8755C" w:rsidRDefault="0082102F">
            <w:pPr>
              <w:jc w:val="center"/>
              <w:rPr>
                <w:ins w:id="1829" w:author="Pasi Roti" w:date="2018-04-05T22:58:00Z"/>
                <w:rFonts w:ascii="Arial" w:hAnsi="Arial" w:cs="Arial"/>
                <w:sz w:val="20"/>
                <w:szCs w:val="20"/>
              </w:rPr>
              <w:pPrChange w:id="1830" w:author="Pasi Roti" w:date="2018-04-05T23:07:00Z">
                <w:pPr/>
              </w:pPrChange>
            </w:pPr>
            <w:ins w:id="1831" w:author="Pasi Roti" w:date="2018-04-05T23:03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82102F" w:rsidRPr="00E8755C" w14:paraId="115D4E88" w14:textId="77777777" w:rsidTr="00B5191B">
        <w:trPr>
          <w:ins w:id="1832" w:author="Pasi Roti" w:date="2018-04-05T22:58:00Z"/>
        </w:trPr>
        <w:tc>
          <w:tcPr>
            <w:tcW w:w="2070" w:type="dxa"/>
            <w:vAlign w:val="bottom"/>
          </w:tcPr>
          <w:p w14:paraId="07854062" w14:textId="61853727" w:rsidR="0082102F" w:rsidRPr="00E8755C" w:rsidRDefault="0082102F" w:rsidP="0082102F">
            <w:pPr>
              <w:rPr>
                <w:ins w:id="1833" w:author="Pasi Roti" w:date="2018-04-05T22:58:00Z"/>
                <w:rFonts w:ascii="Arial" w:hAnsi="Arial" w:cs="Arial"/>
                <w:sz w:val="20"/>
                <w:szCs w:val="20"/>
              </w:rPr>
            </w:pPr>
            <w:ins w:id="1834" w:author="Pasi Roti" w:date="2018-04-05T23:00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layer_name</w:t>
              </w:r>
            </w:ins>
          </w:p>
        </w:tc>
        <w:tc>
          <w:tcPr>
            <w:tcW w:w="6300" w:type="dxa"/>
          </w:tcPr>
          <w:p w14:paraId="1E03AF5E" w14:textId="7AE4D89E" w:rsidR="0082102F" w:rsidRPr="00E8755C" w:rsidRDefault="0082102F" w:rsidP="0082102F">
            <w:pPr>
              <w:rPr>
                <w:ins w:id="1835" w:author="Pasi Roti" w:date="2018-04-05T22:58:00Z"/>
                <w:rFonts w:ascii="Arial" w:hAnsi="Arial" w:cs="Arial"/>
                <w:sz w:val="20"/>
                <w:szCs w:val="20"/>
              </w:rPr>
            </w:pPr>
            <w:ins w:id="1836" w:author="Pasi Roti" w:date="2018-04-05T23:12:00Z">
              <w:r>
                <w:rPr>
                  <w:rFonts w:ascii="Arial" w:hAnsi="Arial" w:cs="Arial"/>
                  <w:sz w:val="20"/>
                  <w:szCs w:val="20"/>
                </w:rPr>
                <w:t>the layer - Name of the layer in config_style table</w:t>
              </w:r>
            </w:ins>
          </w:p>
        </w:tc>
        <w:tc>
          <w:tcPr>
            <w:tcW w:w="1440" w:type="dxa"/>
            <w:vAlign w:val="bottom"/>
          </w:tcPr>
          <w:p w14:paraId="0E6B72BB" w14:textId="7A907F64" w:rsidR="0082102F" w:rsidRPr="00E8755C" w:rsidRDefault="0082102F" w:rsidP="0082102F">
            <w:pPr>
              <w:jc w:val="center"/>
              <w:rPr>
                <w:ins w:id="1837" w:author="Pasi Roti" w:date="2018-04-05T22:58:00Z"/>
                <w:rFonts w:ascii="Arial" w:hAnsi="Arial" w:cs="Arial"/>
                <w:sz w:val="20"/>
                <w:szCs w:val="20"/>
              </w:rPr>
            </w:pPr>
            <w:ins w:id="1838" w:author="Pasi Roti" w:date="2018-04-05T23:05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</w:tcPr>
          <w:p w14:paraId="4B1D31A5" w14:textId="1E6F4497" w:rsidR="0082102F" w:rsidRPr="00E8755C" w:rsidRDefault="0082102F" w:rsidP="0082102F">
            <w:pPr>
              <w:jc w:val="center"/>
              <w:rPr>
                <w:ins w:id="1839" w:author="Pasi Roti" w:date="2018-04-05T22:58:00Z"/>
                <w:rFonts w:ascii="Arial" w:hAnsi="Arial" w:cs="Arial"/>
                <w:sz w:val="20"/>
                <w:szCs w:val="20"/>
              </w:rPr>
            </w:pPr>
            <w:ins w:id="1840" w:author="Pasi Roti" w:date="2018-04-05T23:07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30</w:t>
              </w:r>
            </w:ins>
          </w:p>
        </w:tc>
        <w:tc>
          <w:tcPr>
            <w:tcW w:w="1080" w:type="dxa"/>
          </w:tcPr>
          <w:p w14:paraId="3A066C3F" w14:textId="77777777" w:rsidR="0082102F" w:rsidRPr="00E8755C" w:rsidRDefault="0082102F" w:rsidP="0082102F">
            <w:pPr>
              <w:jc w:val="center"/>
              <w:rPr>
                <w:ins w:id="1841" w:author="Pasi Roti" w:date="2018-04-05T22:58:00Z"/>
                <w:rFonts w:ascii="Arial" w:hAnsi="Arial" w:cs="Arial"/>
                <w:sz w:val="20"/>
                <w:szCs w:val="20"/>
              </w:rPr>
            </w:pPr>
            <w:ins w:id="1842" w:author="Pasi Roti" w:date="2018-04-05T22:58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</w:tcPr>
          <w:p w14:paraId="2373768B" w14:textId="77777777" w:rsidR="0082102F" w:rsidRPr="00E8755C" w:rsidRDefault="0082102F" w:rsidP="0082102F">
            <w:pPr>
              <w:jc w:val="center"/>
              <w:rPr>
                <w:ins w:id="1843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977B2E" w14:textId="77777777" w:rsidR="0082102F" w:rsidRPr="00E8755C" w:rsidRDefault="0082102F" w:rsidP="0082102F">
            <w:pPr>
              <w:rPr>
                <w:ins w:id="1844" w:author="Pasi Roti" w:date="2018-04-05T22:58:00Z"/>
                <w:rFonts w:ascii="Arial" w:hAnsi="Arial" w:cs="Arial"/>
                <w:sz w:val="20"/>
                <w:szCs w:val="20"/>
              </w:rPr>
            </w:pPr>
          </w:p>
        </w:tc>
      </w:tr>
    </w:tbl>
    <w:p w14:paraId="0640E8D6" w14:textId="77777777" w:rsidR="00216FA2" w:rsidRDefault="00216FA2" w:rsidP="00036961">
      <w:pPr>
        <w:rPr>
          <w:rFonts w:ascii="Arial" w:hAnsi="Arial" w:cs="Arial"/>
        </w:rPr>
      </w:pPr>
    </w:p>
    <w:p w14:paraId="193B1531" w14:textId="77777777" w:rsidR="00EF257E" w:rsidRDefault="00EF257E" w:rsidP="00036961">
      <w:pPr>
        <w:rPr>
          <w:rFonts w:ascii="Arial" w:hAnsi="Arial" w:cs="Arial"/>
        </w:rPr>
      </w:pPr>
    </w:p>
    <w:tbl>
      <w:tblPr>
        <w:tblStyle w:val="TableGrid"/>
        <w:tblW w:w="13865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8"/>
      </w:tblGrid>
      <w:tr w:rsidR="00B5191B" w:rsidRPr="00E8755C" w14:paraId="0F818A22" w14:textId="77777777" w:rsidTr="00B5191B">
        <w:trPr>
          <w:ins w:id="1845" w:author="Pasi Roti" w:date="2018-04-06T16:08:00Z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DA77582" w14:textId="77777777" w:rsidR="00B5191B" w:rsidRPr="00E8755C" w:rsidRDefault="00B5191B" w:rsidP="00B5191B">
            <w:pPr>
              <w:rPr>
                <w:ins w:id="1846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47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Table Name:</w:t>
              </w:r>
            </w:ins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1C53FED4" w14:textId="2581AAE3" w:rsidR="00B5191B" w:rsidRPr="00E8755C" w:rsidRDefault="00B5191B" w:rsidP="00B5191B">
            <w:pPr>
              <w:jc w:val="center"/>
              <w:rPr>
                <w:ins w:id="1848" w:author="Pasi Roti" w:date="2018-04-06T16:08:00Z"/>
                <w:rFonts w:ascii="Arial" w:hAnsi="Arial" w:cs="Arial"/>
                <w:sz w:val="20"/>
                <w:szCs w:val="20"/>
              </w:rPr>
            </w:pPr>
            <w:ins w:id="1849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change_log</w:t>
              </w:r>
            </w:ins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5D63D591" w14:textId="77777777" w:rsidR="00B5191B" w:rsidRPr="00E8755C" w:rsidRDefault="00B5191B" w:rsidP="00B5191B">
            <w:pPr>
              <w:rPr>
                <w:ins w:id="1850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51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Description:</w:t>
              </w:r>
            </w:ins>
          </w:p>
        </w:tc>
        <w:tc>
          <w:tcPr>
            <w:tcW w:w="8395" w:type="dxa"/>
            <w:tcBorders>
              <w:top w:val="nil"/>
              <w:left w:val="nil"/>
              <w:right w:val="nil"/>
            </w:tcBorders>
          </w:tcPr>
          <w:p w14:paraId="5A05119D" w14:textId="03BF0F94" w:rsidR="00B5191B" w:rsidRPr="00E8755C" w:rsidRDefault="00B5191B" w:rsidP="00B5191B">
            <w:pPr>
              <w:rPr>
                <w:ins w:id="1852" w:author="Pasi Roti" w:date="2018-04-06T16:08:00Z"/>
                <w:rFonts w:ascii="Arial" w:hAnsi="Arial" w:cs="Arial"/>
                <w:sz w:val="20"/>
                <w:szCs w:val="20"/>
              </w:rPr>
            </w:pPr>
            <w:ins w:id="1853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List of ins</w:t>
              </w:r>
            </w:ins>
            <w:ins w:id="1854" w:author="Pasi Roti" w:date="2018-04-06T16:09:00Z">
              <w:r>
                <w:rPr>
                  <w:rFonts w:ascii="Arial" w:hAnsi="Arial" w:cs="Arial"/>
                  <w:sz w:val="20"/>
                  <w:szCs w:val="20"/>
                </w:rPr>
                <w:t>talled database patches and dates of installation</w:t>
              </w:r>
            </w:ins>
          </w:p>
        </w:tc>
      </w:tr>
    </w:tbl>
    <w:p w14:paraId="779CE283" w14:textId="77777777" w:rsidR="00B5191B" w:rsidRPr="00E8755C" w:rsidRDefault="00B5191B" w:rsidP="00B5191B">
      <w:pPr>
        <w:rPr>
          <w:ins w:id="1855" w:author="Pasi Roti" w:date="2018-04-06T16:08:00Z"/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B5191B" w:rsidRPr="00E8755C" w14:paraId="07646B70" w14:textId="77777777" w:rsidTr="00B5191B">
        <w:trPr>
          <w:trHeight w:val="503"/>
          <w:ins w:id="1856" w:author="Pasi Roti" w:date="2018-04-06T16:08:00Z"/>
        </w:trPr>
        <w:tc>
          <w:tcPr>
            <w:tcW w:w="2070" w:type="dxa"/>
            <w:tcBorders>
              <w:top w:val="single" w:sz="4" w:space="0" w:color="auto"/>
            </w:tcBorders>
          </w:tcPr>
          <w:p w14:paraId="58AAA337" w14:textId="77777777" w:rsidR="00B5191B" w:rsidRPr="00E8755C" w:rsidRDefault="00B5191B" w:rsidP="00B5191B">
            <w:pPr>
              <w:jc w:val="center"/>
              <w:rPr>
                <w:ins w:id="1857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58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lastRenderedPageBreak/>
                <w:t>Column Name</w:t>
              </w:r>
            </w:ins>
          </w:p>
        </w:tc>
        <w:tc>
          <w:tcPr>
            <w:tcW w:w="6300" w:type="dxa"/>
          </w:tcPr>
          <w:p w14:paraId="254456EA" w14:textId="77777777" w:rsidR="00B5191B" w:rsidRPr="00E8755C" w:rsidRDefault="00B5191B" w:rsidP="00B5191B">
            <w:pPr>
              <w:jc w:val="center"/>
              <w:rPr>
                <w:ins w:id="1859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60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</w:t>
              </w:r>
            </w:ins>
          </w:p>
        </w:tc>
        <w:tc>
          <w:tcPr>
            <w:tcW w:w="1440" w:type="dxa"/>
          </w:tcPr>
          <w:p w14:paraId="49C711FE" w14:textId="77777777" w:rsidR="00B5191B" w:rsidRPr="00E8755C" w:rsidRDefault="00B5191B" w:rsidP="00B5191B">
            <w:pPr>
              <w:jc w:val="center"/>
              <w:rPr>
                <w:ins w:id="1861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62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Data Type</w:t>
              </w:r>
            </w:ins>
          </w:p>
        </w:tc>
        <w:tc>
          <w:tcPr>
            <w:tcW w:w="720" w:type="dxa"/>
          </w:tcPr>
          <w:p w14:paraId="750A25F2" w14:textId="77777777" w:rsidR="00B5191B" w:rsidRPr="00E8755C" w:rsidRDefault="00B5191B" w:rsidP="00B5191B">
            <w:pPr>
              <w:jc w:val="center"/>
              <w:rPr>
                <w:ins w:id="1863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64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Size</w:t>
              </w:r>
            </w:ins>
          </w:p>
        </w:tc>
        <w:tc>
          <w:tcPr>
            <w:tcW w:w="1080" w:type="dxa"/>
          </w:tcPr>
          <w:p w14:paraId="215EAB9A" w14:textId="77777777" w:rsidR="00B5191B" w:rsidRPr="00E8755C" w:rsidRDefault="00B5191B" w:rsidP="00B5191B">
            <w:pPr>
              <w:jc w:val="center"/>
              <w:rPr>
                <w:ins w:id="1865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66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Required</w:t>
              </w:r>
            </w:ins>
          </w:p>
        </w:tc>
        <w:tc>
          <w:tcPr>
            <w:tcW w:w="990" w:type="dxa"/>
          </w:tcPr>
          <w:p w14:paraId="47EA01FF" w14:textId="77777777" w:rsidR="00B5191B" w:rsidRPr="00E8755C" w:rsidRDefault="00B5191B" w:rsidP="00B5191B">
            <w:pPr>
              <w:jc w:val="center"/>
              <w:rPr>
                <w:ins w:id="1867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68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Default Value</w:t>
              </w:r>
            </w:ins>
          </w:p>
        </w:tc>
        <w:tc>
          <w:tcPr>
            <w:tcW w:w="1260" w:type="dxa"/>
          </w:tcPr>
          <w:p w14:paraId="775B5F50" w14:textId="77777777" w:rsidR="00B5191B" w:rsidRPr="00E8755C" w:rsidRDefault="00B5191B" w:rsidP="00B5191B">
            <w:pPr>
              <w:jc w:val="center"/>
              <w:rPr>
                <w:ins w:id="1869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870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Constraint</w:t>
              </w:r>
            </w:ins>
          </w:p>
        </w:tc>
      </w:tr>
      <w:tr w:rsidR="00B5191B" w:rsidRPr="00E8755C" w14:paraId="78915A35" w14:textId="77777777" w:rsidTr="00B5191B">
        <w:trPr>
          <w:ins w:id="1871" w:author="Pasi Roti" w:date="2018-04-06T16:08:00Z"/>
        </w:trPr>
        <w:tc>
          <w:tcPr>
            <w:tcW w:w="2070" w:type="dxa"/>
            <w:vAlign w:val="bottom"/>
          </w:tcPr>
          <w:p w14:paraId="327A6667" w14:textId="35EFE8F2" w:rsidR="00B5191B" w:rsidRPr="00E8755C" w:rsidRDefault="00B5191B" w:rsidP="00B5191B">
            <w:pPr>
              <w:rPr>
                <w:ins w:id="1872" w:author="Pasi Roti" w:date="2018-04-06T16:08:00Z"/>
                <w:rFonts w:ascii="Arial" w:hAnsi="Arial" w:cs="Arial"/>
                <w:sz w:val="20"/>
                <w:szCs w:val="20"/>
              </w:rPr>
            </w:pPr>
            <w:ins w:id="1873" w:author="Pasi Roti" w:date="2018-04-06T16:1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version</w:t>
              </w:r>
            </w:ins>
          </w:p>
        </w:tc>
        <w:tc>
          <w:tcPr>
            <w:tcW w:w="6300" w:type="dxa"/>
          </w:tcPr>
          <w:p w14:paraId="1CB75889" w14:textId="53ED7FD0" w:rsidR="00B5191B" w:rsidRPr="00E8755C" w:rsidRDefault="00B5191B" w:rsidP="00B5191B">
            <w:pPr>
              <w:rPr>
                <w:ins w:id="1874" w:author="Pasi Roti" w:date="2018-04-06T16:08:00Z"/>
                <w:rFonts w:ascii="Arial" w:hAnsi="Arial" w:cs="Arial"/>
                <w:sz w:val="20"/>
                <w:szCs w:val="20"/>
              </w:rPr>
            </w:pPr>
            <w:ins w:id="1875" w:author="Pasi Roti" w:date="2018-04-06T16:12:00Z">
              <w:r>
                <w:rPr>
                  <w:rFonts w:ascii="Arial" w:hAnsi="Arial" w:cs="Arial"/>
                  <w:sz w:val="20"/>
                  <w:szCs w:val="20"/>
                </w:rPr>
                <w:t>datamodel version</w:t>
              </w:r>
            </w:ins>
            <w:ins w:id="1876" w:author="Pasi Roti" w:date="2018-04-06T16:17:00Z">
              <w:r w:rsidR="00F8658F">
                <w:rPr>
                  <w:rFonts w:ascii="Arial" w:hAnsi="Arial" w:cs="Arial"/>
                  <w:sz w:val="20"/>
                  <w:szCs w:val="20"/>
                </w:rPr>
                <w:t xml:space="preserve"> #</w:t>
              </w:r>
            </w:ins>
          </w:p>
        </w:tc>
        <w:tc>
          <w:tcPr>
            <w:tcW w:w="1440" w:type="dxa"/>
            <w:vAlign w:val="bottom"/>
          </w:tcPr>
          <w:p w14:paraId="40CC2E73" w14:textId="1F9D1447" w:rsidR="00B5191B" w:rsidRPr="00E8755C" w:rsidRDefault="00B5191B" w:rsidP="00B5191B">
            <w:pPr>
              <w:jc w:val="center"/>
              <w:rPr>
                <w:ins w:id="1877" w:author="Pasi Roti" w:date="2018-04-06T16:08:00Z"/>
                <w:rFonts w:ascii="Arial" w:hAnsi="Arial" w:cs="Arial"/>
                <w:sz w:val="20"/>
                <w:szCs w:val="20"/>
              </w:rPr>
            </w:pPr>
            <w:ins w:id="1878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741ED1D5" w14:textId="77777777" w:rsidR="00B5191B" w:rsidRPr="00E8755C" w:rsidRDefault="00B5191B" w:rsidP="00B5191B">
            <w:pPr>
              <w:jc w:val="center"/>
              <w:rPr>
                <w:ins w:id="1879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64D356" w14:textId="77777777" w:rsidR="00B5191B" w:rsidRPr="00E8755C" w:rsidRDefault="00B5191B" w:rsidP="00B5191B">
            <w:pPr>
              <w:jc w:val="center"/>
              <w:rPr>
                <w:ins w:id="1880" w:author="Pasi Roti" w:date="2018-04-06T16:08:00Z"/>
                <w:rFonts w:ascii="Arial" w:hAnsi="Arial" w:cs="Arial"/>
                <w:sz w:val="20"/>
                <w:szCs w:val="20"/>
              </w:rPr>
            </w:pPr>
            <w:ins w:id="1881" w:author="Pasi Roti" w:date="2018-04-06T16:08:00Z">
              <w:r w:rsidRPr="00E8755C"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</w:tcPr>
          <w:p w14:paraId="000C66EF" w14:textId="77777777" w:rsidR="00B5191B" w:rsidRPr="00E8755C" w:rsidRDefault="00B5191B" w:rsidP="00B5191B">
            <w:pPr>
              <w:jc w:val="center"/>
              <w:rPr>
                <w:ins w:id="1882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6D58662" w14:textId="77777777" w:rsidR="00B5191B" w:rsidRPr="00E8755C" w:rsidRDefault="00B5191B" w:rsidP="00B5191B">
            <w:pPr>
              <w:jc w:val="center"/>
              <w:rPr>
                <w:ins w:id="1883" w:author="Pasi Roti" w:date="2018-04-06T16:08:00Z"/>
                <w:rFonts w:ascii="Arial" w:hAnsi="Arial" w:cs="Arial"/>
                <w:sz w:val="20"/>
                <w:szCs w:val="20"/>
              </w:rPr>
            </w:pPr>
            <w:ins w:id="1884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B5191B" w:rsidRPr="00E8755C" w14:paraId="147BCD86" w14:textId="77777777" w:rsidTr="00B5191B">
        <w:trPr>
          <w:ins w:id="1885" w:author="Pasi Roti" w:date="2018-04-06T16:08:00Z"/>
        </w:trPr>
        <w:tc>
          <w:tcPr>
            <w:tcW w:w="2070" w:type="dxa"/>
            <w:vAlign w:val="bottom"/>
          </w:tcPr>
          <w:p w14:paraId="7B3E8D6D" w14:textId="4FC85CE9" w:rsidR="00B5191B" w:rsidRPr="00E8755C" w:rsidRDefault="00B5191B" w:rsidP="00B5191B">
            <w:pPr>
              <w:rPr>
                <w:ins w:id="1886" w:author="Pasi Roti" w:date="2018-04-06T16:08:00Z"/>
                <w:rFonts w:ascii="Arial" w:hAnsi="Arial" w:cs="Arial"/>
                <w:sz w:val="20"/>
                <w:szCs w:val="20"/>
              </w:rPr>
            </w:pPr>
            <w:ins w:id="1887" w:author="Pasi Roti" w:date="2018-04-06T16:1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script</w:t>
              </w:r>
            </w:ins>
          </w:p>
        </w:tc>
        <w:tc>
          <w:tcPr>
            <w:tcW w:w="6300" w:type="dxa"/>
          </w:tcPr>
          <w:p w14:paraId="29C47746" w14:textId="588034C1" w:rsidR="00B5191B" w:rsidRPr="00E8755C" w:rsidRDefault="00B5191B" w:rsidP="00B5191B">
            <w:pPr>
              <w:rPr>
                <w:ins w:id="1888" w:author="Pasi Roti" w:date="2018-04-06T16:08:00Z"/>
                <w:rFonts w:ascii="Arial" w:hAnsi="Arial" w:cs="Arial"/>
                <w:sz w:val="20"/>
                <w:szCs w:val="20"/>
              </w:rPr>
            </w:pPr>
            <w:ins w:id="1889" w:author="Pasi Roti" w:date="2018-04-06T16:12:00Z">
              <w:r>
                <w:rPr>
                  <w:rFonts w:ascii="Arial" w:hAnsi="Arial" w:cs="Arial"/>
                  <w:sz w:val="20"/>
                  <w:szCs w:val="20"/>
                </w:rPr>
                <w:t xml:space="preserve">Script </w:t>
              </w:r>
            </w:ins>
            <w:ins w:id="1890" w:author="Pasi Roti" w:date="2018-04-06T16:17:00Z">
              <w:r w:rsidR="00F8658F">
                <w:rPr>
                  <w:rFonts w:ascii="Arial" w:hAnsi="Arial" w:cs="Arial"/>
                  <w:sz w:val="20"/>
                  <w:szCs w:val="20"/>
                </w:rPr>
                <w:t>#</w:t>
              </w:r>
            </w:ins>
          </w:p>
        </w:tc>
        <w:tc>
          <w:tcPr>
            <w:tcW w:w="1440" w:type="dxa"/>
            <w:vAlign w:val="bottom"/>
          </w:tcPr>
          <w:p w14:paraId="712088D3" w14:textId="2309DE4B" w:rsidR="00B5191B" w:rsidRPr="00E8755C" w:rsidRDefault="00B5191B" w:rsidP="00B5191B">
            <w:pPr>
              <w:jc w:val="center"/>
              <w:rPr>
                <w:ins w:id="1891" w:author="Pasi Roti" w:date="2018-04-06T16:08:00Z"/>
                <w:rFonts w:ascii="Arial" w:hAnsi="Arial" w:cs="Arial"/>
                <w:sz w:val="20"/>
                <w:szCs w:val="20"/>
              </w:rPr>
            </w:pPr>
            <w:ins w:id="1892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082E0309" w14:textId="7D26F544" w:rsidR="00B5191B" w:rsidRPr="00E8755C" w:rsidRDefault="00B5191B" w:rsidP="00B5191B">
            <w:pPr>
              <w:jc w:val="center"/>
              <w:rPr>
                <w:ins w:id="1893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83737D3" w14:textId="135B15CA" w:rsidR="00B5191B" w:rsidRDefault="00B5191B" w:rsidP="00B5191B">
            <w:pPr>
              <w:jc w:val="center"/>
              <w:rPr>
                <w:ins w:id="1894" w:author="Pasi Roti" w:date="2018-04-06T16:08:00Z"/>
                <w:rFonts w:ascii="Arial" w:hAnsi="Arial" w:cs="Arial"/>
                <w:sz w:val="20"/>
                <w:szCs w:val="20"/>
              </w:rPr>
            </w:pPr>
            <w:ins w:id="1895" w:author="Pasi Roti" w:date="2018-04-06T16:16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  <w:p w14:paraId="29658567" w14:textId="77777777" w:rsidR="00B5191B" w:rsidRPr="00E8755C" w:rsidRDefault="00B5191B" w:rsidP="00B5191B">
            <w:pPr>
              <w:rPr>
                <w:ins w:id="1896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B7B8A" w14:textId="77777777" w:rsidR="00B5191B" w:rsidRPr="00E8755C" w:rsidRDefault="00B5191B" w:rsidP="00B5191B">
            <w:pPr>
              <w:jc w:val="center"/>
              <w:rPr>
                <w:ins w:id="1897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7F1CAC" w14:textId="390C4516" w:rsidR="00B5191B" w:rsidRPr="00E8755C" w:rsidRDefault="00B5191B" w:rsidP="00B5191B">
            <w:pPr>
              <w:jc w:val="center"/>
              <w:rPr>
                <w:ins w:id="1898" w:author="Pasi Roti" w:date="2018-04-06T16:08:00Z"/>
                <w:rFonts w:ascii="Arial" w:hAnsi="Arial" w:cs="Arial"/>
                <w:sz w:val="20"/>
                <w:szCs w:val="20"/>
              </w:rPr>
            </w:pPr>
            <w:ins w:id="1899" w:author="Pasi Roti" w:date="2018-04-06T16:15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B5191B" w:rsidRPr="00E8755C" w14:paraId="285BEC4C" w14:textId="77777777" w:rsidTr="00B5191B">
        <w:trPr>
          <w:ins w:id="1900" w:author="Pasi Roti" w:date="2018-04-06T16:08:00Z"/>
        </w:trPr>
        <w:tc>
          <w:tcPr>
            <w:tcW w:w="2070" w:type="dxa"/>
            <w:vAlign w:val="bottom"/>
          </w:tcPr>
          <w:p w14:paraId="6C885BC1" w14:textId="54A13E0B" w:rsidR="00B5191B" w:rsidRDefault="00B5191B" w:rsidP="00B5191B">
            <w:pPr>
              <w:rPr>
                <w:ins w:id="1901" w:author="Pasi Roti" w:date="2018-04-06T16:08:00Z"/>
                <w:rFonts w:ascii="Arial" w:hAnsi="Arial" w:cs="Arial"/>
                <w:sz w:val="20"/>
                <w:szCs w:val="20"/>
              </w:rPr>
            </w:pPr>
            <w:ins w:id="1902" w:author="Pasi Roti" w:date="2018-04-06T16:1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script_name</w:t>
              </w:r>
            </w:ins>
          </w:p>
        </w:tc>
        <w:tc>
          <w:tcPr>
            <w:tcW w:w="6300" w:type="dxa"/>
          </w:tcPr>
          <w:p w14:paraId="4634DF4B" w14:textId="2D430834" w:rsidR="00B5191B" w:rsidRDefault="00B5191B" w:rsidP="00B5191B">
            <w:pPr>
              <w:rPr>
                <w:ins w:id="1903" w:author="Pasi Roti" w:date="2018-04-06T16:08:00Z"/>
                <w:rFonts w:ascii="Arial" w:hAnsi="Arial" w:cs="Arial"/>
                <w:sz w:val="20"/>
                <w:szCs w:val="20"/>
              </w:rPr>
            </w:pPr>
            <w:ins w:id="1904" w:author="Pasi Roti" w:date="2018-04-06T16:13:00Z">
              <w:r>
                <w:rPr>
                  <w:rFonts w:ascii="Arial" w:hAnsi="Arial" w:cs="Arial"/>
                  <w:sz w:val="20"/>
                  <w:szCs w:val="20"/>
                </w:rPr>
                <w:t>name of the script</w:t>
              </w:r>
            </w:ins>
            <w:ins w:id="1905" w:author="Pasi Roti" w:date="2018-04-06T16:14:00Z">
              <w:r>
                <w:rPr>
                  <w:rFonts w:ascii="Arial" w:hAnsi="Arial" w:cs="Arial"/>
                  <w:sz w:val="20"/>
                  <w:szCs w:val="20"/>
                </w:rPr>
                <w:t xml:space="preserve"> including the path in version control system</w:t>
              </w:r>
            </w:ins>
          </w:p>
        </w:tc>
        <w:tc>
          <w:tcPr>
            <w:tcW w:w="1440" w:type="dxa"/>
            <w:vAlign w:val="bottom"/>
          </w:tcPr>
          <w:p w14:paraId="7567148A" w14:textId="72981568" w:rsidR="00B5191B" w:rsidRDefault="00B5191B" w:rsidP="00B5191B">
            <w:pPr>
              <w:jc w:val="center"/>
              <w:rPr>
                <w:ins w:id="1906" w:author="Pasi Roti" w:date="2018-04-06T16:08:00Z"/>
                <w:rFonts w:ascii="Arial" w:hAnsi="Arial" w:cs="Arial"/>
                <w:sz w:val="20"/>
                <w:szCs w:val="20"/>
              </w:rPr>
            </w:pPr>
            <w:ins w:id="1907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</w:tcPr>
          <w:p w14:paraId="0E8BD93D" w14:textId="350E04C9" w:rsidR="00B5191B" w:rsidRDefault="00B5191B" w:rsidP="00B5191B">
            <w:pPr>
              <w:jc w:val="center"/>
              <w:rPr>
                <w:ins w:id="1908" w:author="Pasi Roti" w:date="2018-04-06T16:08:00Z"/>
                <w:rFonts w:ascii="Arial" w:hAnsi="Arial" w:cs="Arial"/>
                <w:sz w:val="20"/>
                <w:szCs w:val="20"/>
              </w:rPr>
            </w:pPr>
            <w:ins w:id="1909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100</w:t>
              </w:r>
            </w:ins>
          </w:p>
        </w:tc>
        <w:tc>
          <w:tcPr>
            <w:tcW w:w="1080" w:type="dxa"/>
          </w:tcPr>
          <w:p w14:paraId="2619AA3D" w14:textId="77777777" w:rsidR="00B5191B" w:rsidRDefault="00B5191B" w:rsidP="00B5191B">
            <w:pPr>
              <w:jc w:val="center"/>
              <w:rPr>
                <w:ins w:id="1910" w:author="Pasi Roti" w:date="2018-04-06T16:08:00Z"/>
                <w:rFonts w:ascii="Arial" w:hAnsi="Arial" w:cs="Arial"/>
                <w:sz w:val="20"/>
                <w:szCs w:val="20"/>
              </w:rPr>
            </w:pPr>
            <w:ins w:id="1911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</w:tcPr>
          <w:p w14:paraId="41A4BF06" w14:textId="77777777" w:rsidR="00B5191B" w:rsidRPr="00E8755C" w:rsidRDefault="00B5191B" w:rsidP="00B5191B">
            <w:pPr>
              <w:jc w:val="center"/>
              <w:rPr>
                <w:ins w:id="1912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41335A" w14:textId="77777777" w:rsidR="00B5191B" w:rsidRPr="00E8755C" w:rsidRDefault="00B5191B" w:rsidP="00B5191B">
            <w:pPr>
              <w:rPr>
                <w:ins w:id="1913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</w:tr>
      <w:tr w:rsidR="00B5191B" w:rsidRPr="00E8755C" w14:paraId="1C20EFA6" w14:textId="77777777" w:rsidTr="00B5191B">
        <w:trPr>
          <w:ins w:id="1914" w:author="Pasi Roti" w:date="2018-04-06T16:08:00Z"/>
        </w:trPr>
        <w:tc>
          <w:tcPr>
            <w:tcW w:w="2070" w:type="dxa"/>
            <w:vAlign w:val="bottom"/>
          </w:tcPr>
          <w:p w14:paraId="6984E8F6" w14:textId="48D61F4F" w:rsidR="00B5191B" w:rsidRPr="00E8755C" w:rsidRDefault="00B5191B" w:rsidP="00B5191B">
            <w:pPr>
              <w:rPr>
                <w:ins w:id="1915" w:author="Pasi Roti" w:date="2018-04-06T16:08:00Z"/>
                <w:rFonts w:ascii="Arial" w:hAnsi="Arial" w:cs="Arial"/>
                <w:sz w:val="20"/>
                <w:szCs w:val="20"/>
              </w:rPr>
            </w:pPr>
            <w:ins w:id="1916" w:author="Pasi Roti" w:date="2018-04-06T16:1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description</w:t>
              </w:r>
            </w:ins>
          </w:p>
        </w:tc>
        <w:tc>
          <w:tcPr>
            <w:tcW w:w="6300" w:type="dxa"/>
          </w:tcPr>
          <w:p w14:paraId="2AEA1EE7" w14:textId="6FF19359" w:rsidR="00B5191B" w:rsidRPr="00E8755C" w:rsidRDefault="00B5191B" w:rsidP="00B5191B">
            <w:pPr>
              <w:rPr>
                <w:ins w:id="1917" w:author="Pasi Roti" w:date="2018-04-06T16:08:00Z"/>
                <w:rFonts w:ascii="Arial" w:hAnsi="Arial" w:cs="Arial"/>
                <w:sz w:val="20"/>
                <w:szCs w:val="20"/>
              </w:rPr>
            </w:pPr>
            <w:ins w:id="1918" w:author="Pasi Roti" w:date="2018-04-06T16:14:00Z">
              <w:r>
                <w:rPr>
                  <w:rFonts w:ascii="Arial" w:hAnsi="Arial" w:cs="Arial"/>
                  <w:sz w:val="20"/>
                  <w:szCs w:val="20"/>
                </w:rPr>
                <w:t>Description of the script</w:t>
              </w:r>
            </w:ins>
          </w:p>
        </w:tc>
        <w:tc>
          <w:tcPr>
            <w:tcW w:w="1440" w:type="dxa"/>
            <w:vAlign w:val="bottom"/>
          </w:tcPr>
          <w:p w14:paraId="72B04F38" w14:textId="1A3565FE" w:rsidR="00B5191B" w:rsidRPr="00E8755C" w:rsidRDefault="00B5191B" w:rsidP="00B5191B">
            <w:pPr>
              <w:jc w:val="center"/>
              <w:rPr>
                <w:ins w:id="1919" w:author="Pasi Roti" w:date="2018-04-06T16:08:00Z"/>
                <w:rFonts w:ascii="Arial" w:hAnsi="Arial" w:cs="Arial"/>
                <w:sz w:val="20"/>
                <w:szCs w:val="20"/>
              </w:rPr>
            </w:pPr>
            <w:ins w:id="1920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character varying</w:t>
              </w:r>
            </w:ins>
          </w:p>
        </w:tc>
        <w:tc>
          <w:tcPr>
            <w:tcW w:w="720" w:type="dxa"/>
            <w:vAlign w:val="bottom"/>
          </w:tcPr>
          <w:p w14:paraId="70DC063C" w14:textId="75DA6331" w:rsidR="00B5191B" w:rsidRPr="00E8755C" w:rsidRDefault="00B5191B" w:rsidP="00B5191B">
            <w:pPr>
              <w:jc w:val="center"/>
              <w:rPr>
                <w:ins w:id="1921" w:author="Pasi Roti" w:date="2018-04-06T16:08:00Z"/>
                <w:rFonts w:ascii="Arial" w:hAnsi="Arial" w:cs="Arial"/>
                <w:sz w:val="20"/>
                <w:szCs w:val="20"/>
              </w:rPr>
            </w:pPr>
            <w:ins w:id="1922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1000</w:t>
              </w:r>
            </w:ins>
          </w:p>
        </w:tc>
        <w:tc>
          <w:tcPr>
            <w:tcW w:w="1080" w:type="dxa"/>
          </w:tcPr>
          <w:p w14:paraId="43E82568" w14:textId="77777777" w:rsidR="00B5191B" w:rsidRPr="00E8755C" w:rsidRDefault="00B5191B" w:rsidP="00B5191B">
            <w:pPr>
              <w:jc w:val="center"/>
              <w:rPr>
                <w:ins w:id="1923" w:author="Pasi Roti" w:date="2018-04-06T16:08:00Z"/>
                <w:rFonts w:ascii="Arial" w:hAnsi="Arial" w:cs="Arial"/>
                <w:sz w:val="20"/>
                <w:szCs w:val="20"/>
              </w:rPr>
            </w:pPr>
            <w:ins w:id="1924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</w:tcPr>
          <w:p w14:paraId="3BEFD921" w14:textId="77777777" w:rsidR="00B5191B" w:rsidRPr="00E8755C" w:rsidRDefault="00B5191B" w:rsidP="00B5191B">
            <w:pPr>
              <w:jc w:val="center"/>
              <w:rPr>
                <w:ins w:id="1925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69925D" w14:textId="77777777" w:rsidR="00B5191B" w:rsidRPr="00E8755C" w:rsidRDefault="00B5191B" w:rsidP="00B5191B">
            <w:pPr>
              <w:rPr>
                <w:ins w:id="1926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</w:tr>
      <w:tr w:rsidR="00B5191B" w:rsidRPr="00E8755C" w14:paraId="26A6415D" w14:textId="77777777" w:rsidTr="00B5191B">
        <w:trPr>
          <w:ins w:id="1927" w:author="Pasi Roti" w:date="2018-04-06T16:08:00Z"/>
        </w:trPr>
        <w:tc>
          <w:tcPr>
            <w:tcW w:w="2070" w:type="dxa"/>
            <w:vAlign w:val="bottom"/>
          </w:tcPr>
          <w:p w14:paraId="36968281" w14:textId="597C0871" w:rsidR="00B5191B" w:rsidRPr="00E8755C" w:rsidRDefault="00B5191B" w:rsidP="00B5191B">
            <w:pPr>
              <w:rPr>
                <w:ins w:id="1928" w:author="Pasi Roti" w:date="2018-04-06T16:08:00Z"/>
                <w:rFonts w:ascii="Arial" w:hAnsi="Arial" w:cs="Arial"/>
                <w:sz w:val="20"/>
                <w:szCs w:val="20"/>
              </w:rPr>
            </w:pPr>
            <w:ins w:id="1929" w:author="Pasi Roti" w:date="2018-04-06T16:1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update_date</w:t>
              </w:r>
            </w:ins>
          </w:p>
        </w:tc>
        <w:tc>
          <w:tcPr>
            <w:tcW w:w="6300" w:type="dxa"/>
          </w:tcPr>
          <w:p w14:paraId="4719687A" w14:textId="625EAB24" w:rsidR="00B5191B" w:rsidRPr="00E8755C" w:rsidRDefault="00B5191B" w:rsidP="00B5191B">
            <w:pPr>
              <w:rPr>
                <w:ins w:id="1930" w:author="Pasi Roti" w:date="2018-04-06T16:08:00Z"/>
                <w:rFonts w:ascii="Arial" w:hAnsi="Arial" w:cs="Arial"/>
                <w:sz w:val="20"/>
                <w:szCs w:val="20"/>
              </w:rPr>
            </w:pPr>
            <w:ins w:id="1931" w:author="Pasi Roti" w:date="2018-04-06T16:14:00Z">
              <w:r>
                <w:rPr>
                  <w:rFonts w:ascii="Arial" w:hAnsi="Arial" w:cs="Arial"/>
                  <w:sz w:val="20"/>
                  <w:szCs w:val="20"/>
                </w:rPr>
                <w:t xml:space="preserve">Time stamp when script is </w:t>
              </w:r>
            </w:ins>
            <w:ins w:id="1932" w:author="Pasi Roti" w:date="2018-04-06T16:15:00Z">
              <w:r>
                <w:rPr>
                  <w:rFonts w:ascii="Arial" w:hAnsi="Arial" w:cs="Arial"/>
                  <w:sz w:val="20"/>
                  <w:szCs w:val="20"/>
                </w:rPr>
                <w:t>installed into the database</w:t>
              </w:r>
            </w:ins>
          </w:p>
        </w:tc>
        <w:tc>
          <w:tcPr>
            <w:tcW w:w="1440" w:type="dxa"/>
            <w:vAlign w:val="bottom"/>
          </w:tcPr>
          <w:p w14:paraId="34C9F374" w14:textId="61A4C8ED" w:rsidR="00B5191B" w:rsidRPr="00E8755C" w:rsidRDefault="00B5191B" w:rsidP="00B5191B">
            <w:pPr>
              <w:jc w:val="center"/>
              <w:rPr>
                <w:ins w:id="1933" w:author="Pasi Roti" w:date="2018-04-06T16:08:00Z"/>
                <w:rFonts w:ascii="Arial" w:hAnsi="Arial" w:cs="Arial"/>
                <w:sz w:val="20"/>
                <w:szCs w:val="20"/>
              </w:rPr>
            </w:pPr>
            <w:ins w:id="1934" w:author="Pasi Roti" w:date="2018-04-06T16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timestamp without time zone</w:t>
              </w:r>
            </w:ins>
          </w:p>
        </w:tc>
        <w:tc>
          <w:tcPr>
            <w:tcW w:w="720" w:type="dxa"/>
            <w:vAlign w:val="bottom"/>
          </w:tcPr>
          <w:p w14:paraId="428D6888" w14:textId="77777777" w:rsidR="00B5191B" w:rsidRPr="00E8755C" w:rsidRDefault="00B5191B" w:rsidP="00B5191B">
            <w:pPr>
              <w:jc w:val="center"/>
              <w:rPr>
                <w:ins w:id="1935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5EFF682" w14:textId="7A2D9598" w:rsidR="00B5191B" w:rsidRPr="00E8755C" w:rsidRDefault="00B5191B" w:rsidP="00B5191B">
            <w:pPr>
              <w:jc w:val="center"/>
              <w:rPr>
                <w:ins w:id="1936" w:author="Pasi Roti" w:date="2018-04-06T16:08:00Z"/>
                <w:rFonts w:ascii="Arial" w:hAnsi="Arial" w:cs="Arial"/>
                <w:sz w:val="20"/>
                <w:szCs w:val="20"/>
              </w:rPr>
            </w:pPr>
            <w:ins w:id="1937" w:author="Pasi Roti" w:date="2018-04-06T16:16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</w:tcPr>
          <w:p w14:paraId="21D0AF8C" w14:textId="77777777" w:rsidR="00B5191B" w:rsidRPr="00E8755C" w:rsidRDefault="00B5191B" w:rsidP="00B5191B">
            <w:pPr>
              <w:jc w:val="center"/>
              <w:rPr>
                <w:ins w:id="1938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EB4AED" w14:textId="6AAF8CE8" w:rsidR="00B5191B" w:rsidRPr="00E8755C" w:rsidRDefault="00B5191B">
            <w:pPr>
              <w:jc w:val="center"/>
              <w:rPr>
                <w:ins w:id="1939" w:author="Pasi Roti" w:date="2018-04-06T16:08:00Z"/>
                <w:rFonts w:ascii="Arial" w:hAnsi="Arial" w:cs="Arial"/>
                <w:sz w:val="20"/>
                <w:szCs w:val="20"/>
              </w:rPr>
              <w:pPrChange w:id="1940" w:author="Pasi Roti" w:date="2018-04-06T16:15:00Z">
                <w:pPr/>
              </w:pPrChange>
            </w:pPr>
            <w:ins w:id="1941" w:author="Pasi Roti" w:date="2018-04-06T16:15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</w:tbl>
    <w:p w14:paraId="24267A90" w14:textId="35989F10" w:rsidR="00773A4F" w:rsidRDefault="00773A4F" w:rsidP="00036961">
      <w:pPr>
        <w:rPr>
          <w:ins w:id="1942" w:author="Pasi Roti" w:date="2018-04-06T16:08:00Z"/>
          <w:rFonts w:ascii="Arial" w:hAnsi="Arial" w:cs="Arial"/>
          <w:color w:val="FF0000"/>
          <w:sz w:val="20"/>
          <w:szCs w:val="20"/>
        </w:rPr>
      </w:pPr>
    </w:p>
    <w:p w14:paraId="3B1AED4C" w14:textId="130E5733" w:rsidR="00B5191B" w:rsidRDefault="00B5191B" w:rsidP="00036961">
      <w:pPr>
        <w:rPr>
          <w:ins w:id="1943" w:author="Pasi Roti" w:date="2018-04-06T16:08:00Z"/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13865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1493"/>
        <w:gridCol w:w="2591"/>
        <w:gridCol w:w="1383"/>
        <w:gridCol w:w="8398"/>
      </w:tblGrid>
      <w:tr w:rsidR="00B5191B" w:rsidRPr="00E8755C" w14:paraId="67923ECD" w14:textId="77777777" w:rsidTr="00B5191B">
        <w:trPr>
          <w:ins w:id="1944" w:author="Pasi Roti" w:date="2018-04-06T16:08:00Z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6F767712" w14:textId="77777777" w:rsidR="00B5191B" w:rsidRPr="00E8755C" w:rsidRDefault="00B5191B" w:rsidP="00B5191B">
            <w:pPr>
              <w:rPr>
                <w:ins w:id="1945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46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Table Name:</w:t>
              </w:r>
            </w:ins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2EC2E5E0" w14:textId="3E0E8D63" w:rsidR="00B5191B" w:rsidRPr="00E8755C" w:rsidRDefault="00F8658F" w:rsidP="00B5191B">
            <w:pPr>
              <w:jc w:val="center"/>
              <w:rPr>
                <w:ins w:id="1947" w:author="Pasi Roti" w:date="2018-04-06T16:08:00Z"/>
                <w:rFonts w:ascii="Arial" w:hAnsi="Arial" w:cs="Arial"/>
                <w:sz w:val="20"/>
                <w:szCs w:val="20"/>
              </w:rPr>
            </w:pPr>
            <w:ins w:id="1948" w:author="Pasi Roti" w:date="2018-04-06T16:18:00Z">
              <w:r>
                <w:rPr>
                  <w:rFonts w:ascii="Arial" w:hAnsi="Arial" w:cs="Arial"/>
                  <w:sz w:val="20"/>
                  <w:szCs w:val="20"/>
                </w:rPr>
                <w:t>version</w:t>
              </w:r>
            </w:ins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05F9916E" w14:textId="77777777" w:rsidR="00B5191B" w:rsidRPr="00E8755C" w:rsidRDefault="00B5191B" w:rsidP="00B5191B">
            <w:pPr>
              <w:rPr>
                <w:ins w:id="1949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50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Description:</w:t>
              </w:r>
            </w:ins>
          </w:p>
        </w:tc>
        <w:tc>
          <w:tcPr>
            <w:tcW w:w="8395" w:type="dxa"/>
            <w:tcBorders>
              <w:top w:val="nil"/>
              <w:left w:val="nil"/>
              <w:right w:val="nil"/>
            </w:tcBorders>
          </w:tcPr>
          <w:p w14:paraId="524CCE46" w14:textId="24DFC8FD" w:rsidR="00B5191B" w:rsidRPr="00E8755C" w:rsidRDefault="00F8658F" w:rsidP="00B5191B">
            <w:pPr>
              <w:rPr>
                <w:ins w:id="1951" w:author="Pasi Roti" w:date="2018-04-06T16:08:00Z"/>
                <w:rFonts w:ascii="Arial" w:hAnsi="Arial" w:cs="Arial"/>
                <w:sz w:val="20"/>
                <w:szCs w:val="20"/>
              </w:rPr>
            </w:pPr>
            <w:ins w:id="1952" w:author="Pasi Roti" w:date="2018-04-06T16:18:00Z">
              <w:r>
                <w:rPr>
                  <w:rFonts w:ascii="Arial" w:hAnsi="Arial" w:cs="Arial"/>
                  <w:sz w:val="20"/>
                  <w:szCs w:val="20"/>
                </w:rPr>
                <w:t>data model version of the database</w:t>
              </w:r>
            </w:ins>
          </w:p>
        </w:tc>
      </w:tr>
    </w:tbl>
    <w:p w14:paraId="70802379" w14:textId="77777777" w:rsidR="00B5191B" w:rsidRPr="00E8755C" w:rsidRDefault="00B5191B" w:rsidP="00B5191B">
      <w:pPr>
        <w:rPr>
          <w:ins w:id="1953" w:author="Pasi Roti" w:date="2018-04-06T16:08:00Z"/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6300"/>
        <w:gridCol w:w="1440"/>
        <w:gridCol w:w="720"/>
        <w:gridCol w:w="1080"/>
        <w:gridCol w:w="990"/>
        <w:gridCol w:w="1260"/>
      </w:tblGrid>
      <w:tr w:rsidR="00B5191B" w:rsidRPr="00E8755C" w14:paraId="46C0C707" w14:textId="77777777" w:rsidTr="00B5191B">
        <w:trPr>
          <w:trHeight w:val="503"/>
          <w:ins w:id="1954" w:author="Pasi Roti" w:date="2018-04-06T16:08:00Z"/>
        </w:trPr>
        <w:tc>
          <w:tcPr>
            <w:tcW w:w="2070" w:type="dxa"/>
            <w:tcBorders>
              <w:top w:val="single" w:sz="4" w:space="0" w:color="auto"/>
            </w:tcBorders>
          </w:tcPr>
          <w:p w14:paraId="7EDDD376" w14:textId="77777777" w:rsidR="00B5191B" w:rsidRPr="00E8755C" w:rsidRDefault="00B5191B" w:rsidP="00B5191B">
            <w:pPr>
              <w:jc w:val="center"/>
              <w:rPr>
                <w:ins w:id="1955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56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Column Name</w:t>
              </w:r>
            </w:ins>
          </w:p>
        </w:tc>
        <w:tc>
          <w:tcPr>
            <w:tcW w:w="6300" w:type="dxa"/>
          </w:tcPr>
          <w:p w14:paraId="1F065579" w14:textId="77777777" w:rsidR="00B5191B" w:rsidRPr="00E8755C" w:rsidRDefault="00B5191B" w:rsidP="00B5191B">
            <w:pPr>
              <w:jc w:val="center"/>
              <w:rPr>
                <w:ins w:id="1957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58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Description</w:t>
              </w:r>
            </w:ins>
          </w:p>
        </w:tc>
        <w:tc>
          <w:tcPr>
            <w:tcW w:w="1440" w:type="dxa"/>
          </w:tcPr>
          <w:p w14:paraId="5109C352" w14:textId="77777777" w:rsidR="00B5191B" w:rsidRPr="00E8755C" w:rsidRDefault="00B5191B" w:rsidP="00B5191B">
            <w:pPr>
              <w:jc w:val="center"/>
              <w:rPr>
                <w:ins w:id="1959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60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Data Type</w:t>
              </w:r>
            </w:ins>
          </w:p>
        </w:tc>
        <w:tc>
          <w:tcPr>
            <w:tcW w:w="720" w:type="dxa"/>
          </w:tcPr>
          <w:p w14:paraId="7E96FBC0" w14:textId="77777777" w:rsidR="00B5191B" w:rsidRPr="00E8755C" w:rsidRDefault="00B5191B" w:rsidP="00B5191B">
            <w:pPr>
              <w:jc w:val="center"/>
              <w:rPr>
                <w:ins w:id="1961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62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Size</w:t>
              </w:r>
            </w:ins>
          </w:p>
        </w:tc>
        <w:tc>
          <w:tcPr>
            <w:tcW w:w="1080" w:type="dxa"/>
          </w:tcPr>
          <w:p w14:paraId="0144E239" w14:textId="77777777" w:rsidR="00B5191B" w:rsidRPr="00E8755C" w:rsidRDefault="00B5191B" w:rsidP="00B5191B">
            <w:pPr>
              <w:jc w:val="center"/>
              <w:rPr>
                <w:ins w:id="1963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64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Required</w:t>
              </w:r>
            </w:ins>
          </w:p>
        </w:tc>
        <w:tc>
          <w:tcPr>
            <w:tcW w:w="990" w:type="dxa"/>
          </w:tcPr>
          <w:p w14:paraId="4AA766B8" w14:textId="77777777" w:rsidR="00B5191B" w:rsidRPr="00E8755C" w:rsidRDefault="00B5191B" w:rsidP="00B5191B">
            <w:pPr>
              <w:jc w:val="center"/>
              <w:rPr>
                <w:ins w:id="1965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66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Default Value</w:t>
              </w:r>
            </w:ins>
          </w:p>
        </w:tc>
        <w:tc>
          <w:tcPr>
            <w:tcW w:w="1260" w:type="dxa"/>
          </w:tcPr>
          <w:p w14:paraId="131C7BA9" w14:textId="77777777" w:rsidR="00B5191B" w:rsidRPr="00E8755C" w:rsidRDefault="00B5191B" w:rsidP="00B5191B">
            <w:pPr>
              <w:jc w:val="center"/>
              <w:rPr>
                <w:ins w:id="1967" w:author="Pasi Roti" w:date="2018-04-06T16:08:00Z"/>
                <w:rFonts w:ascii="Arial" w:hAnsi="Arial" w:cs="Arial"/>
                <w:b/>
                <w:sz w:val="20"/>
                <w:szCs w:val="20"/>
              </w:rPr>
            </w:pPr>
            <w:ins w:id="1968" w:author="Pasi Roti" w:date="2018-04-06T16:08:00Z">
              <w:r w:rsidRPr="00E8755C">
                <w:rPr>
                  <w:rFonts w:ascii="Arial" w:hAnsi="Arial" w:cs="Arial"/>
                  <w:b/>
                  <w:sz w:val="20"/>
                  <w:szCs w:val="20"/>
                </w:rPr>
                <w:t>Constraint</w:t>
              </w:r>
            </w:ins>
          </w:p>
        </w:tc>
      </w:tr>
      <w:tr w:rsidR="00F8658F" w:rsidRPr="00E8755C" w14:paraId="0C64CD15" w14:textId="77777777" w:rsidTr="00B5191B">
        <w:trPr>
          <w:ins w:id="1969" w:author="Pasi Roti" w:date="2018-04-06T16:08:00Z"/>
        </w:trPr>
        <w:tc>
          <w:tcPr>
            <w:tcW w:w="2070" w:type="dxa"/>
            <w:vAlign w:val="bottom"/>
          </w:tcPr>
          <w:p w14:paraId="6CA04011" w14:textId="4C613CFA" w:rsidR="00F8658F" w:rsidRPr="00E8755C" w:rsidRDefault="00F8658F" w:rsidP="00F8658F">
            <w:pPr>
              <w:rPr>
                <w:ins w:id="1970" w:author="Pasi Roti" w:date="2018-04-06T16:08:00Z"/>
                <w:rFonts w:ascii="Arial" w:hAnsi="Arial" w:cs="Arial"/>
                <w:sz w:val="20"/>
                <w:szCs w:val="20"/>
              </w:rPr>
            </w:pPr>
            <w:ins w:id="1971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version</w:t>
              </w:r>
            </w:ins>
          </w:p>
        </w:tc>
        <w:tc>
          <w:tcPr>
            <w:tcW w:w="6300" w:type="dxa"/>
          </w:tcPr>
          <w:p w14:paraId="5AC6B4ED" w14:textId="005AF295" w:rsidR="00F8658F" w:rsidRPr="00E8755C" w:rsidRDefault="00F8658F" w:rsidP="00F8658F">
            <w:pPr>
              <w:rPr>
                <w:ins w:id="1972" w:author="Pasi Roti" w:date="2018-04-06T16:08:00Z"/>
                <w:rFonts w:ascii="Arial" w:hAnsi="Arial" w:cs="Arial"/>
                <w:sz w:val="20"/>
                <w:szCs w:val="20"/>
              </w:rPr>
            </w:pPr>
            <w:ins w:id="1973" w:author="Pasi Roti" w:date="2018-04-06T16:27:00Z">
              <w:r>
                <w:rPr>
                  <w:rFonts w:ascii="Arial" w:hAnsi="Arial" w:cs="Arial"/>
                  <w:sz w:val="20"/>
                  <w:szCs w:val="20"/>
                </w:rPr>
                <w:t>datamodel version #</w:t>
              </w:r>
            </w:ins>
          </w:p>
        </w:tc>
        <w:tc>
          <w:tcPr>
            <w:tcW w:w="1440" w:type="dxa"/>
            <w:vAlign w:val="bottom"/>
          </w:tcPr>
          <w:p w14:paraId="1417BF8B" w14:textId="7FAE6DE9" w:rsidR="00F8658F" w:rsidRPr="00E8755C" w:rsidRDefault="00F8658F" w:rsidP="00F8658F">
            <w:pPr>
              <w:jc w:val="center"/>
              <w:rPr>
                <w:ins w:id="1974" w:author="Pasi Roti" w:date="2018-04-06T16:08:00Z"/>
                <w:rFonts w:ascii="Arial" w:hAnsi="Arial" w:cs="Arial"/>
                <w:sz w:val="20"/>
                <w:szCs w:val="20"/>
              </w:rPr>
            </w:pPr>
            <w:ins w:id="1975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6E1BE9FF" w14:textId="77777777" w:rsidR="00F8658F" w:rsidRPr="00E8755C" w:rsidRDefault="00F8658F" w:rsidP="00F8658F">
            <w:pPr>
              <w:jc w:val="center"/>
              <w:rPr>
                <w:ins w:id="1976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ECC5CF" w14:textId="77777777" w:rsidR="00F8658F" w:rsidRPr="00E8755C" w:rsidRDefault="00F8658F" w:rsidP="00F8658F">
            <w:pPr>
              <w:jc w:val="center"/>
              <w:rPr>
                <w:ins w:id="1977" w:author="Pasi Roti" w:date="2018-04-06T16:08:00Z"/>
                <w:rFonts w:ascii="Arial" w:hAnsi="Arial" w:cs="Arial"/>
                <w:sz w:val="20"/>
                <w:szCs w:val="20"/>
              </w:rPr>
            </w:pPr>
            <w:ins w:id="1978" w:author="Pasi Roti" w:date="2018-04-06T16:08:00Z">
              <w:r w:rsidRPr="00E8755C"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990" w:type="dxa"/>
          </w:tcPr>
          <w:p w14:paraId="796D7EDF" w14:textId="77777777" w:rsidR="00F8658F" w:rsidRPr="00E8755C" w:rsidRDefault="00F8658F" w:rsidP="00F8658F">
            <w:pPr>
              <w:jc w:val="center"/>
              <w:rPr>
                <w:ins w:id="1979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A927B2" w14:textId="77777777" w:rsidR="00F8658F" w:rsidRPr="00E8755C" w:rsidRDefault="00F8658F" w:rsidP="00F8658F">
            <w:pPr>
              <w:jc w:val="center"/>
              <w:rPr>
                <w:ins w:id="1980" w:author="Pasi Roti" w:date="2018-04-06T16:08:00Z"/>
                <w:rFonts w:ascii="Arial" w:hAnsi="Arial" w:cs="Arial"/>
                <w:sz w:val="20"/>
                <w:szCs w:val="20"/>
              </w:rPr>
            </w:pPr>
            <w:ins w:id="1981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F8658F" w:rsidRPr="00E8755C" w14:paraId="234E4D49" w14:textId="77777777" w:rsidTr="00B5191B">
        <w:trPr>
          <w:ins w:id="1982" w:author="Pasi Roti" w:date="2018-04-06T16:08:00Z"/>
        </w:trPr>
        <w:tc>
          <w:tcPr>
            <w:tcW w:w="2070" w:type="dxa"/>
            <w:vAlign w:val="bottom"/>
          </w:tcPr>
          <w:p w14:paraId="121C4405" w14:textId="7C91F2CD" w:rsidR="00F8658F" w:rsidRPr="00E8755C" w:rsidRDefault="00F8658F" w:rsidP="00F8658F">
            <w:pPr>
              <w:rPr>
                <w:ins w:id="1983" w:author="Pasi Roti" w:date="2018-04-06T16:08:00Z"/>
                <w:rFonts w:ascii="Arial" w:hAnsi="Arial" w:cs="Arial"/>
                <w:sz w:val="20"/>
                <w:szCs w:val="20"/>
              </w:rPr>
            </w:pPr>
            <w:ins w:id="1984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script</w:t>
              </w:r>
            </w:ins>
          </w:p>
        </w:tc>
        <w:tc>
          <w:tcPr>
            <w:tcW w:w="6300" w:type="dxa"/>
          </w:tcPr>
          <w:p w14:paraId="616A3FCB" w14:textId="2310C376" w:rsidR="00F8658F" w:rsidRPr="00E8755C" w:rsidRDefault="00F8658F" w:rsidP="00F8658F">
            <w:pPr>
              <w:rPr>
                <w:ins w:id="1985" w:author="Pasi Roti" w:date="2018-04-06T16:08:00Z"/>
                <w:rFonts w:ascii="Arial" w:hAnsi="Arial" w:cs="Arial"/>
                <w:sz w:val="20"/>
                <w:szCs w:val="20"/>
              </w:rPr>
            </w:pPr>
            <w:ins w:id="1986" w:author="Pasi Roti" w:date="2018-04-06T16:27:00Z">
              <w:r>
                <w:rPr>
                  <w:rFonts w:ascii="Arial" w:hAnsi="Arial" w:cs="Arial"/>
                  <w:sz w:val="20"/>
                  <w:szCs w:val="20"/>
                </w:rPr>
                <w:t>Script #</w:t>
              </w:r>
            </w:ins>
          </w:p>
        </w:tc>
        <w:tc>
          <w:tcPr>
            <w:tcW w:w="1440" w:type="dxa"/>
            <w:vAlign w:val="bottom"/>
          </w:tcPr>
          <w:p w14:paraId="441E2FA1" w14:textId="6E7F3307" w:rsidR="00F8658F" w:rsidRPr="00E8755C" w:rsidRDefault="00F8658F" w:rsidP="00F8658F">
            <w:pPr>
              <w:jc w:val="center"/>
              <w:rPr>
                <w:ins w:id="1987" w:author="Pasi Roti" w:date="2018-04-06T16:08:00Z"/>
                <w:rFonts w:ascii="Arial" w:hAnsi="Arial" w:cs="Arial"/>
                <w:sz w:val="20"/>
                <w:szCs w:val="20"/>
              </w:rPr>
            </w:pPr>
            <w:ins w:id="1988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integer</w:t>
              </w:r>
            </w:ins>
          </w:p>
        </w:tc>
        <w:tc>
          <w:tcPr>
            <w:tcW w:w="720" w:type="dxa"/>
            <w:vAlign w:val="bottom"/>
          </w:tcPr>
          <w:p w14:paraId="55160802" w14:textId="2722805E" w:rsidR="00F8658F" w:rsidRPr="00E8755C" w:rsidRDefault="00F8658F" w:rsidP="00F8658F">
            <w:pPr>
              <w:jc w:val="center"/>
              <w:rPr>
                <w:ins w:id="1989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93E0A5F" w14:textId="46CB0425" w:rsidR="00F8658F" w:rsidRDefault="00F8658F" w:rsidP="00F8658F">
            <w:pPr>
              <w:jc w:val="center"/>
              <w:rPr>
                <w:ins w:id="1990" w:author="Pasi Roti" w:date="2018-04-06T16:08:00Z"/>
                <w:rFonts w:ascii="Arial" w:hAnsi="Arial" w:cs="Arial"/>
                <w:sz w:val="20"/>
                <w:szCs w:val="20"/>
              </w:rPr>
            </w:pPr>
            <w:ins w:id="1991" w:author="Pasi Roti" w:date="2018-04-06T16:27:00Z">
              <w:r>
                <w:rPr>
                  <w:rFonts w:ascii="Arial" w:hAnsi="Arial" w:cs="Arial"/>
                  <w:sz w:val="20"/>
                  <w:szCs w:val="20"/>
                </w:rPr>
                <w:t>Y</w:t>
              </w:r>
            </w:ins>
          </w:p>
          <w:p w14:paraId="6C20A996" w14:textId="77777777" w:rsidR="00F8658F" w:rsidRPr="00E8755C" w:rsidRDefault="00F8658F" w:rsidP="00F8658F">
            <w:pPr>
              <w:rPr>
                <w:ins w:id="1992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C16DFD8" w14:textId="77777777" w:rsidR="00F8658F" w:rsidRPr="00E8755C" w:rsidRDefault="00F8658F" w:rsidP="00F8658F">
            <w:pPr>
              <w:jc w:val="center"/>
              <w:rPr>
                <w:ins w:id="1993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964127" w14:textId="303AED7A" w:rsidR="00F8658F" w:rsidRPr="00E8755C" w:rsidRDefault="00F8658F" w:rsidP="00F8658F">
            <w:pPr>
              <w:jc w:val="center"/>
              <w:rPr>
                <w:ins w:id="1994" w:author="Pasi Roti" w:date="2018-04-06T16:08:00Z"/>
                <w:rFonts w:ascii="Arial" w:hAnsi="Arial" w:cs="Arial"/>
                <w:sz w:val="20"/>
                <w:szCs w:val="20"/>
              </w:rPr>
            </w:pPr>
            <w:ins w:id="1995" w:author="Pasi Roti" w:date="2018-04-06T16:27:00Z">
              <w:r>
                <w:rPr>
                  <w:rFonts w:ascii="Arial" w:hAnsi="Arial" w:cs="Arial"/>
                  <w:sz w:val="20"/>
                  <w:szCs w:val="20"/>
                </w:rPr>
                <w:t>PK</w:t>
              </w:r>
            </w:ins>
          </w:p>
        </w:tc>
      </w:tr>
      <w:tr w:rsidR="00F8658F" w:rsidRPr="00E8755C" w14:paraId="40EE56B4" w14:textId="77777777" w:rsidTr="00B5191B">
        <w:trPr>
          <w:ins w:id="1996" w:author="Pasi Roti" w:date="2018-04-06T16:08:00Z"/>
        </w:trPr>
        <w:tc>
          <w:tcPr>
            <w:tcW w:w="2070" w:type="dxa"/>
            <w:vAlign w:val="bottom"/>
          </w:tcPr>
          <w:p w14:paraId="0DF7B460" w14:textId="12BF226D" w:rsidR="00F8658F" w:rsidRDefault="00F8658F" w:rsidP="00F8658F">
            <w:pPr>
              <w:rPr>
                <w:ins w:id="1997" w:author="Pasi Roti" w:date="2018-04-06T16:08:00Z"/>
                <w:rFonts w:ascii="Arial" w:hAnsi="Arial" w:cs="Arial"/>
                <w:sz w:val="20"/>
                <w:szCs w:val="20"/>
              </w:rPr>
            </w:pPr>
            <w:ins w:id="1998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update_date</w:t>
              </w:r>
            </w:ins>
          </w:p>
        </w:tc>
        <w:tc>
          <w:tcPr>
            <w:tcW w:w="6300" w:type="dxa"/>
          </w:tcPr>
          <w:p w14:paraId="72CF8BF5" w14:textId="02DB9961" w:rsidR="00F8658F" w:rsidRDefault="00257126" w:rsidP="00F8658F">
            <w:pPr>
              <w:rPr>
                <w:ins w:id="1999" w:author="Pasi Roti" w:date="2018-04-06T16:08:00Z"/>
                <w:rFonts w:ascii="Arial" w:hAnsi="Arial" w:cs="Arial"/>
                <w:sz w:val="20"/>
                <w:szCs w:val="20"/>
              </w:rPr>
            </w:pPr>
            <w:ins w:id="2000" w:author="Pasi Roti" w:date="2018-04-06T16:28:00Z">
              <w:r>
                <w:rPr>
                  <w:rFonts w:ascii="Arial" w:hAnsi="Arial" w:cs="Arial"/>
                  <w:sz w:val="20"/>
                  <w:szCs w:val="20"/>
                </w:rPr>
                <w:t xml:space="preserve">Time stamp when version is </w:t>
              </w:r>
              <w:proofErr w:type="gramStart"/>
              <w:r>
                <w:rPr>
                  <w:rFonts w:ascii="Arial" w:hAnsi="Arial" w:cs="Arial"/>
                  <w:sz w:val="20"/>
                  <w:szCs w:val="20"/>
                </w:rPr>
                <w:t>updated  in</w:t>
              </w:r>
              <w:proofErr w:type="gramEnd"/>
              <w:r>
                <w:rPr>
                  <w:rFonts w:ascii="Arial" w:hAnsi="Arial" w:cs="Arial"/>
                  <w:sz w:val="20"/>
                  <w:szCs w:val="20"/>
                </w:rPr>
                <w:t xml:space="preserve"> the database</w:t>
              </w:r>
            </w:ins>
          </w:p>
        </w:tc>
        <w:tc>
          <w:tcPr>
            <w:tcW w:w="1440" w:type="dxa"/>
            <w:vAlign w:val="bottom"/>
          </w:tcPr>
          <w:p w14:paraId="1F3921FA" w14:textId="3919A02C" w:rsidR="00F8658F" w:rsidRDefault="00F8658F" w:rsidP="00F8658F">
            <w:pPr>
              <w:jc w:val="center"/>
              <w:rPr>
                <w:ins w:id="2001" w:author="Pasi Roti" w:date="2018-04-06T16:08:00Z"/>
                <w:rFonts w:ascii="Arial" w:hAnsi="Arial" w:cs="Arial"/>
                <w:sz w:val="20"/>
                <w:szCs w:val="20"/>
              </w:rPr>
            </w:pPr>
            <w:ins w:id="2002" w:author="Pasi Roti" w:date="2018-04-06T16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timestamp without time zone</w:t>
              </w:r>
            </w:ins>
          </w:p>
        </w:tc>
        <w:tc>
          <w:tcPr>
            <w:tcW w:w="720" w:type="dxa"/>
            <w:vAlign w:val="bottom"/>
          </w:tcPr>
          <w:p w14:paraId="6DD943EB" w14:textId="71A35B74" w:rsidR="00F8658F" w:rsidRDefault="00F8658F" w:rsidP="00F8658F">
            <w:pPr>
              <w:jc w:val="center"/>
              <w:rPr>
                <w:ins w:id="2003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30F6EE1" w14:textId="77777777" w:rsidR="00F8658F" w:rsidRDefault="00F8658F" w:rsidP="00F8658F">
            <w:pPr>
              <w:jc w:val="center"/>
              <w:rPr>
                <w:ins w:id="2004" w:author="Pasi Roti" w:date="2018-04-06T16:08:00Z"/>
                <w:rFonts w:ascii="Arial" w:hAnsi="Arial" w:cs="Arial"/>
                <w:sz w:val="20"/>
                <w:szCs w:val="20"/>
              </w:rPr>
            </w:pPr>
            <w:ins w:id="2005" w:author="Pasi Roti" w:date="2018-04-06T16:08:00Z">
              <w:r>
                <w:rPr>
                  <w:rFonts w:ascii="Arial" w:hAnsi="Arial" w:cs="Arial"/>
                  <w:sz w:val="20"/>
                  <w:szCs w:val="20"/>
                </w:rPr>
                <w:t>N</w:t>
              </w:r>
            </w:ins>
          </w:p>
        </w:tc>
        <w:tc>
          <w:tcPr>
            <w:tcW w:w="990" w:type="dxa"/>
          </w:tcPr>
          <w:p w14:paraId="421D85C7" w14:textId="48A05B4E" w:rsidR="00F8658F" w:rsidRPr="00E8755C" w:rsidRDefault="00F8658F" w:rsidP="00F8658F">
            <w:pPr>
              <w:jc w:val="center"/>
              <w:rPr>
                <w:ins w:id="2006" w:author="Pasi Roti" w:date="2018-04-06T16:08:00Z"/>
                <w:rFonts w:ascii="Arial" w:hAnsi="Arial" w:cs="Arial"/>
                <w:sz w:val="20"/>
                <w:szCs w:val="20"/>
              </w:rPr>
            </w:pPr>
            <w:ins w:id="2007" w:author="Pasi Roti" w:date="2018-04-06T16:27:00Z">
              <w:r>
                <w:rPr>
                  <w:rFonts w:ascii="Arial" w:hAnsi="Arial" w:cs="Arial"/>
                  <w:sz w:val="20"/>
                  <w:szCs w:val="20"/>
                </w:rPr>
                <w:t>now</w:t>
              </w:r>
            </w:ins>
          </w:p>
        </w:tc>
        <w:tc>
          <w:tcPr>
            <w:tcW w:w="1260" w:type="dxa"/>
          </w:tcPr>
          <w:p w14:paraId="01A20D8C" w14:textId="77777777" w:rsidR="00F8658F" w:rsidRPr="00E8755C" w:rsidRDefault="00F8658F" w:rsidP="00F8658F">
            <w:pPr>
              <w:rPr>
                <w:ins w:id="2008" w:author="Pasi Roti" w:date="2018-04-06T16:08:00Z"/>
                <w:rFonts w:ascii="Arial" w:hAnsi="Arial" w:cs="Arial"/>
                <w:sz w:val="20"/>
                <w:szCs w:val="20"/>
              </w:rPr>
            </w:pPr>
          </w:p>
        </w:tc>
      </w:tr>
    </w:tbl>
    <w:p w14:paraId="28340A28" w14:textId="77777777" w:rsidR="00B5191B" w:rsidRDefault="00B5191B" w:rsidP="00036961">
      <w:pPr>
        <w:rPr>
          <w:rFonts w:ascii="Arial" w:hAnsi="Arial" w:cs="Arial"/>
          <w:color w:val="FF0000"/>
          <w:sz w:val="20"/>
          <w:szCs w:val="20"/>
        </w:rPr>
      </w:pPr>
    </w:p>
    <w:p w14:paraId="7338AC25" w14:textId="77777777" w:rsidR="00773A4F" w:rsidRDefault="00773A4F" w:rsidP="00036961">
      <w:pPr>
        <w:rPr>
          <w:rFonts w:ascii="Arial" w:hAnsi="Arial" w:cs="Arial"/>
          <w:color w:val="FF0000"/>
          <w:sz w:val="20"/>
          <w:szCs w:val="20"/>
        </w:rPr>
      </w:pPr>
    </w:p>
    <w:p w14:paraId="6030EC5E" w14:textId="77777777" w:rsidR="00773A4F" w:rsidRDefault="00773A4F" w:rsidP="00036961">
      <w:pPr>
        <w:rPr>
          <w:rFonts w:ascii="Arial" w:hAnsi="Arial" w:cs="Arial"/>
          <w:color w:val="FF0000"/>
          <w:sz w:val="20"/>
          <w:szCs w:val="20"/>
        </w:rPr>
      </w:pPr>
    </w:p>
    <w:p w14:paraId="4FE8C5C3" w14:textId="77777777" w:rsidR="00773A4F" w:rsidRDefault="00773A4F" w:rsidP="00036961">
      <w:pPr>
        <w:rPr>
          <w:rFonts w:ascii="Arial" w:hAnsi="Arial" w:cs="Arial"/>
          <w:color w:val="FF0000"/>
          <w:sz w:val="20"/>
          <w:szCs w:val="20"/>
        </w:rPr>
      </w:pPr>
    </w:p>
    <w:p w14:paraId="3829054B" w14:textId="18BCEA30" w:rsidR="00773A4F" w:rsidRPr="00773A4F" w:rsidRDefault="00773A4F" w:rsidP="00036961">
      <w:pPr>
        <w:rPr>
          <w:rFonts w:ascii="Arial" w:hAnsi="Arial" w:cs="Arial"/>
          <w:b/>
          <w:sz w:val="32"/>
          <w:szCs w:val="32"/>
        </w:rPr>
      </w:pPr>
      <w:r w:rsidRPr="00773A4F">
        <w:rPr>
          <w:rFonts w:ascii="Arial" w:hAnsi="Arial" w:cs="Arial"/>
          <w:b/>
          <w:sz w:val="32"/>
          <w:szCs w:val="32"/>
        </w:rPr>
        <w:t>To be added</w:t>
      </w:r>
    </w:p>
    <w:p w14:paraId="40C59234" w14:textId="76869CBE" w:rsidR="00DA5175" w:rsidRPr="00DF23AD" w:rsidRDefault="00DA5175" w:rsidP="00036961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0"/>
          <w:szCs w:val="20"/>
        </w:rPr>
        <w:t>MonitoringType</w:t>
      </w:r>
    </w:p>
    <w:p w14:paraId="71A4E7C1" w14:textId="53F6012B" w:rsidR="00EF257E" w:rsidRDefault="00EF257E" w:rsidP="00036961">
      <w:pPr>
        <w:rPr>
          <w:rFonts w:ascii="Arial" w:hAnsi="Arial" w:cs="Arial"/>
          <w:color w:val="FF0000"/>
          <w:sz w:val="20"/>
          <w:szCs w:val="20"/>
        </w:rPr>
      </w:pPr>
      <w:r w:rsidRPr="00DF23AD">
        <w:rPr>
          <w:rFonts w:ascii="Arial" w:hAnsi="Arial" w:cs="Arial"/>
          <w:color w:val="FF0000"/>
          <w:sz w:val="20"/>
          <w:szCs w:val="20"/>
        </w:rPr>
        <w:t>MonitoringChangeType</w:t>
      </w:r>
    </w:p>
    <w:p w14:paraId="737462C6" w14:textId="52FE2D8E" w:rsidR="009E49FD" w:rsidRDefault="009E49FD" w:rsidP="00036961">
      <w:pPr>
        <w:rPr>
          <w:rFonts w:ascii="Arial" w:hAnsi="Arial" w:cs="Arial"/>
          <w:color w:val="FF0000"/>
          <w:sz w:val="20"/>
          <w:szCs w:val="20"/>
        </w:rPr>
      </w:pPr>
      <w:r w:rsidRPr="009E49FD">
        <w:rPr>
          <w:rFonts w:ascii="Arial" w:hAnsi="Arial" w:cs="Arial"/>
          <w:color w:val="FF0000"/>
          <w:sz w:val="20"/>
          <w:szCs w:val="20"/>
        </w:rPr>
        <w:t>SpecialProductCode</w:t>
      </w:r>
    </w:p>
    <w:p w14:paraId="43F33FAC" w14:textId="65DE7F93" w:rsidR="001E71D6" w:rsidRDefault="001E71D6" w:rsidP="00036961">
      <w:pPr>
        <w:rPr>
          <w:rFonts w:ascii="Arial" w:hAnsi="Arial" w:cs="Arial"/>
          <w:color w:val="FF0000"/>
          <w:sz w:val="20"/>
          <w:szCs w:val="20"/>
        </w:rPr>
      </w:pPr>
      <w:r w:rsidRPr="001E71D6">
        <w:rPr>
          <w:rFonts w:ascii="Arial" w:hAnsi="Arial" w:cs="Arial"/>
          <w:color w:val="FF0000"/>
          <w:sz w:val="20"/>
          <w:szCs w:val="20"/>
        </w:rPr>
        <w:t>RegenerationNFType</w:t>
      </w:r>
    </w:p>
    <w:p w14:paraId="4D12D746" w14:textId="66D97843" w:rsidR="001E71D6" w:rsidRPr="00C53DAD" w:rsidRDefault="001E71D6" w:rsidP="00036961">
      <w:pPr>
        <w:rPr>
          <w:rFonts w:ascii="Arial" w:hAnsi="Arial" w:cs="Arial"/>
          <w:color w:val="FF0000"/>
          <w:sz w:val="20"/>
          <w:szCs w:val="20"/>
        </w:rPr>
      </w:pPr>
      <w:r w:rsidRPr="00C53DAD">
        <w:rPr>
          <w:rFonts w:ascii="Arial" w:hAnsi="Arial" w:cs="Arial"/>
          <w:color w:val="FF0000"/>
          <w:sz w:val="20"/>
          <w:szCs w:val="20"/>
        </w:rPr>
        <w:lastRenderedPageBreak/>
        <w:t>OtherSilviTreamentType</w:t>
      </w:r>
    </w:p>
    <w:p w14:paraId="29DBE04D" w14:textId="7338C382" w:rsidR="00C53DAD" w:rsidRPr="00C53DAD" w:rsidRDefault="00C53DAD" w:rsidP="00036961">
      <w:pPr>
        <w:rPr>
          <w:rFonts w:ascii="Arial" w:hAnsi="Arial" w:cs="Arial"/>
          <w:color w:val="FF0000"/>
        </w:rPr>
      </w:pPr>
      <w:r w:rsidRPr="00C53DAD">
        <w:rPr>
          <w:rFonts w:ascii="Arial" w:hAnsi="Arial" w:cs="Arial"/>
          <w:color w:val="FF0000"/>
          <w:sz w:val="20"/>
          <w:szCs w:val="20"/>
        </w:rPr>
        <w:t>NForestOrigin</w:t>
      </w:r>
    </w:p>
    <w:p w14:paraId="5E5BD37E" w14:textId="77777777" w:rsidR="00EF257E" w:rsidRDefault="00EF257E" w:rsidP="00036961">
      <w:pPr>
        <w:rPr>
          <w:rFonts w:ascii="Arial" w:hAnsi="Arial" w:cs="Arial"/>
        </w:rPr>
      </w:pPr>
    </w:p>
    <w:p w14:paraId="03CD76B2" w14:textId="6EE53DDF" w:rsidR="00EF257E" w:rsidRDefault="008D5C28">
      <w:pPr>
        <w:pStyle w:val="Heading2"/>
        <w:pPrChange w:id="2009" w:author="Adam Ludvig" w:date="2018-03-27T15:09:00Z">
          <w:pPr/>
        </w:pPrChange>
      </w:pPr>
      <w:bookmarkStart w:id="2010" w:name="_Toc510617755"/>
      <w:ins w:id="2011" w:author="Adam Ludvig" w:date="2018-03-27T15:07:00Z">
        <w:r>
          <w:t>Universal</w:t>
        </w:r>
      </w:ins>
      <w:ins w:id="2012" w:author="Adam Ludvig" w:date="2018-03-27T15:08:00Z">
        <w:r>
          <w:t>ly</w:t>
        </w:r>
      </w:ins>
      <w:ins w:id="2013" w:author="Adam Ludvig" w:date="2018-03-27T15:07:00Z">
        <w:r>
          <w:t xml:space="preserve"> unique id handling of plot, plot_history and forest_monitoring tables</w:t>
        </w:r>
      </w:ins>
      <w:bookmarkEnd w:id="2010"/>
    </w:p>
    <w:p w14:paraId="1145B523" w14:textId="1CEC13C4" w:rsidR="00411506" w:rsidRDefault="008D5C28" w:rsidP="00036961">
      <w:pPr>
        <w:rPr>
          <w:ins w:id="2014" w:author="Adam Ludvig" w:date="2018-04-04T13:35:00Z"/>
          <w:rFonts w:ascii="Arial" w:hAnsi="Arial" w:cs="Arial"/>
        </w:rPr>
      </w:pPr>
      <w:ins w:id="2015" w:author="Adam Ludvig" w:date="2018-03-27T15:09:00Z">
        <w:r>
          <w:rPr>
            <w:rFonts w:ascii="Arial" w:hAnsi="Arial" w:cs="Arial"/>
          </w:rPr>
          <w:t>Universally unique ids are 1</w:t>
        </w:r>
      </w:ins>
      <w:ins w:id="2016" w:author="Adam Ludvig" w:date="2018-03-27T15:10:00Z">
        <w:r>
          <w:rPr>
            <w:rFonts w:ascii="Arial" w:hAnsi="Arial" w:cs="Arial"/>
          </w:rPr>
          <w:t xml:space="preserve">28bit </w:t>
        </w:r>
      </w:ins>
      <w:ins w:id="2017" w:author="Adam Ludvig" w:date="2018-03-27T15:09:00Z">
        <w:r>
          <w:rPr>
            <w:rFonts w:ascii="Arial" w:hAnsi="Arial" w:cs="Arial"/>
          </w:rPr>
          <w:t xml:space="preserve">random, generated values </w:t>
        </w:r>
      </w:ins>
      <w:ins w:id="2018" w:author="Adam Ludvig" w:date="2018-03-27T15:10:00Z">
        <w:r>
          <w:rPr>
            <w:rFonts w:ascii="Arial" w:hAnsi="Arial" w:cs="Arial"/>
          </w:rPr>
          <w:t xml:space="preserve">used </w:t>
        </w:r>
      </w:ins>
      <w:ins w:id="2019" w:author="Adam Ludvig" w:date="2018-03-27T15:11:00Z">
        <w:r w:rsidR="002B6FE1">
          <w:rPr>
            <w:rFonts w:ascii="Arial" w:hAnsi="Arial" w:cs="Arial"/>
          </w:rPr>
          <w:t xml:space="preserve">to identify records </w:t>
        </w:r>
      </w:ins>
      <w:ins w:id="2020" w:author="Adam Ludvig" w:date="2018-03-27T15:12:00Z">
        <w:r w:rsidR="002B6FE1">
          <w:rPr>
            <w:rFonts w:ascii="Arial" w:hAnsi="Arial" w:cs="Arial"/>
          </w:rPr>
          <w:t xml:space="preserve">of </w:t>
        </w:r>
        <w:r w:rsidR="002B6FE1" w:rsidRPr="002B6FE1">
          <w:rPr>
            <w:rFonts w:ascii="Arial" w:hAnsi="Arial" w:cs="Arial"/>
          </w:rPr>
          <w:t>plot, plot_history and forest_monitoring</w:t>
        </w:r>
        <w:r w:rsidR="002B6FE1">
          <w:rPr>
            <w:rFonts w:ascii="Arial" w:hAnsi="Arial" w:cs="Arial"/>
          </w:rPr>
          <w:t xml:space="preserve"> records. </w:t>
        </w:r>
      </w:ins>
      <w:ins w:id="2021" w:author="Adam Ludvig" w:date="2018-03-27T15:13:00Z">
        <w:r w:rsidR="002B6FE1">
          <w:rPr>
            <w:rFonts w:ascii="Arial" w:hAnsi="Arial" w:cs="Arial"/>
          </w:rPr>
          <w:t>The main feature is that distributed systems can generate these values wit</w:t>
        </w:r>
      </w:ins>
      <w:ins w:id="2022" w:author="Adam Ludvig" w:date="2018-03-27T15:14:00Z">
        <w:r w:rsidR="002B6FE1">
          <w:rPr>
            <w:rFonts w:ascii="Arial" w:hAnsi="Arial" w:cs="Arial"/>
          </w:rPr>
          <w:t xml:space="preserve">hout any additional coordination </w:t>
        </w:r>
      </w:ins>
      <w:ins w:id="2023" w:author="Adam Ludvig" w:date="2018-04-04T13:34:00Z">
        <w:r w:rsidR="00EE3FDC" w:rsidRPr="00EE3FDC">
          <w:rPr>
            <w:rFonts w:ascii="Arial" w:hAnsi="Arial" w:cs="Arial"/>
          </w:rPr>
          <w:t xml:space="preserve">with hight probability </w:t>
        </w:r>
      </w:ins>
      <w:ins w:id="2024" w:author="Adam Ludvig" w:date="2018-03-27T15:14:00Z">
        <w:r w:rsidR="002B6FE1">
          <w:rPr>
            <w:rFonts w:ascii="Arial" w:hAnsi="Arial" w:cs="Arial"/>
          </w:rPr>
          <w:t>to avo</w:t>
        </w:r>
      </w:ins>
      <w:ins w:id="2025" w:author="Adam Ludvig" w:date="2018-04-04T13:33:00Z">
        <w:r w:rsidR="00EE3FDC">
          <w:rPr>
            <w:rFonts w:ascii="Arial" w:hAnsi="Arial" w:cs="Arial"/>
          </w:rPr>
          <w:t>id colliding keys.</w:t>
        </w:r>
      </w:ins>
      <w:ins w:id="2026" w:author="Adam Ludvig" w:date="2018-04-04T13:35:00Z">
        <w:r w:rsidR="00EE3FDC">
          <w:rPr>
            <w:rFonts w:ascii="Arial" w:hAnsi="Arial" w:cs="Arial"/>
          </w:rPr>
          <w:t xml:space="preserve"> </w:t>
        </w:r>
      </w:ins>
      <w:ins w:id="2027" w:author="Adam Ludvig" w:date="2018-04-04T13:34:00Z">
        <w:r w:rsidR="00EE3FDC">
          <w:rPr>
            <w:rFonts w:ascii="Arial" w:hAnsi="Arial" w:cs="Arial"/>
          </w:rPr>
          <w:t xml:space="preserve">More information about </w:t>
        </w:r>
      </w:ins>
      <w:ins w:id="2028" w:author="Adam Ludvig" w:date="2018-04-04T13:35:00Z">
        <w:r w:rsidR="00EE3FDC">
          <w:rPr>
            <w:rFonts w:ascii="Arial" w:hAnsi="Arial" w:cs="Arial"/>
          </w:rPr>
          <w:t xml:space="preserve">uuid can be found at </w:t>
        </w:r>
        <w:r w:rsidR="00EE3FDC">
          <w:rPr>
            <w:rFonts w:ascii="Arial" w:hAnsi="Arial" w:cs="Arial"/>
          </w:rPr>
          <w:fldChar w:fldCharType="begin"/>
        </w:r>
        <w:r w:rsidR="00EE3FDC">
          <w:rPr>
            <w:rFonts w:ascii="Arial" w:hAnsi="Arial" w:cs="Arial"/>
          </w:rPr>
          <w:instrText xml:space="preserve"> HYPERLINK "</w:instrText>
        </w:r>
      </w:ins>
      <w:ins w:id="2029" w:author="Adam Ludvig" w:date="2018-04-04T13:32:00Z">
        <w:r w:rsidR="00EE3FDC" w:rsidRPr="00411506">
          <w:rPr>
            <w:rFonts w:ascii="Arial" w:hAnsi="Arial" w:cs="Arial"/>
          </w:rPr>
          <w:instrText>https://en.wikipedia.org/wiki/Universally_unique_identifier</w:instrText>
        </w:r>
      </w:ins>
      <w:ins w:id="2030" w:author="Adam Ludvig" w:date="2018-04-04T13:35:00Z">
        <w:r w:rsidR="00EE3FDC">
          <w:rPr>
            <w:rFonts w:ascii="Arial" w:hAnsi="Arial" w:cs="Arial"/>
          </w:rPr>
          <w:instrText xml:space="preserve">" </w:instrText>
        </w:r>
        <w:r w:rsidR="00EE3FDC">
          <w:rPr>
            <w:rFonts w:ascii="Arial" w:hAnsi="Arial" w:cs="Arial"/>
          </w:rPr>
          <w:fldChar w:fldCharType="separate"/>
        </w:r>
      </w:ins>
      <w:ins w:id="2031" w:author="Adam Ludvig" w:date="2018-04-04T13:32:00Z">
        <w:r w:rsidR="00EE3FDC" w:rsidRPr="00766750">
          <w:rPr>
            <w:rStyle w:val="Hyperlink"/>
            <w:rFonts w:ascii="Arial" w:hAnsi="Arial" w:cs="Arial"/>
          </w:rPr>
          <w:t>https://en.wikipedia.org/wiki/Universally_unique_identifier</w:t>
        </w:r>
      </w:ins>
      <w:ins w:id="2032" w:author="Adam Ludvig" w:date="2018-04-04T13:35:00Z">
        <w:r w:rsidR="00EE3FDC">
          <w:rPr>
            <w:rFonts w:ascii="Arial" w:hAnsi="Arial" w:cs="Arial"/>
          </w:rPr>
          <w:fldChar w:fldCharType="end"/>
        </w:r>
        <w:r w:rsidR="00EE3FDC">
          <w:rPr>
            <w:rFonts w:ascii="Arial" w:hAnsi="Arial" w:cs="Arial"/>
          </w:rPr>
          <w:t xml:space="preserve"> .</w:t>
        </w:r>
      </w:ins>
    </w:p>
    <w:p w14:paraId="27BF00A6" w14:textId="0D6EB6B3" w:rsidR="00EE3FDC" w:rsidRDefault="00EE3FDC" w:rsidP="00036961">
      <w:pPr>
        <w:rPr>
          <w:ins w:id="2033" w:author="Adam Ludvig" w:date="2018-04-04T13:38:00Z"/>
          <w:rFonts w:ascii="Arial" w:hAnsi="Arial" w:cs="Arial"/>
        </w:rPr>
      </w:pPr>
    </w:p>
    <w:p w14:paraId="71589B85" w14:textId="11E464EF" w:rsidR="00EE3FDC" w:rsidRDefault="00EE3FDC" w:rsidP="00036961">
      <w:pPr>
        <w:rPr>
          <w:ins w:id="2034" w:author="Adam Ludvig" w:date="2018-04-04T13:42:00Z"/>
          <w:rFonts w:ascii="Arial" w:hAnsi="Arial" w:cs="Arial"/>
        </w:rPr>
      </w:pPr>
      <w:ins w:id="2035" w:author="Adam Ludvig" w:date="2018-04-04T13:38:00Z">
        <w:r>
          <w:rPr>
            <w:rFonts w:ascii="Arial" w:hAnsi="Arial" w:cs="Arial"/>
          </w:rPr>
          <w:t>New uuid values can</w:t>
        </w:r>
      </w:ins>
      <w:ins w:id="2036" w:author="Adam Ludvig" w:date="2018-04-04T13:39:00Z">
        <w:r>
          <w:rPr>
            <w:rFonts w:ascii="Arial" w:hAnsi="Arial" w:cs="Arial"/>
          </w:rPr>
          <w:t xml:space="preserve"> be</w:t>
        </w:r>
      </w:ins>
      <w:ins w:id="2037" w:author="Adam Ludvig" w:date="2018-04-04T13:38:00Z">
        <w:r>
          <w:rPr>
            <w:rFonts w:ascii="Arial" w:hAnsi="Arial" w:cs="Arial"/>
          </w:rPr>
          <w:t xml:space="preserve"> generated in Local Database </w:t>
        </w:r>
      </w:ins>
      <w:ins w:id="2038" w:author="Adam Ludvig" w:date="2018-04-04T13:39:00Z">
        <w:r>
          <w:rPr>
            <w:rFonts w:ascii="Arial" w:hAnsi="Arial" w:cs="Arial"/>
          </w:rPr>
          <w:t>and</w:t>
        </w:r>
      </w:ins>
      <w:ins w:id="2039" w:author="Adam Ludvig" w:date="2018-04-04T13:38:00Z">
        <w:r>
          <w:rPr>
            <w:rFonts w:ascii="Arial" w:hAnsi="Arial" w:cs="Arial"/>
          </w:rPr>
          <w:t xml:space="preserve"> </w:t>
        </w:r>
      </w:ins>
      <w:ins w:id="2040" w:author="Adam Ludvig" w:date="2018-04-04T13:39:00Z">
        <w:r>
          <w:rPr>
            <w:rFonts w:ascii="Arial" w:hAnsi="Arial" w:cs="Arial"/>
          </w:rPr>
          <w:t xml:space="preserve">FRMSClient QGIS plugin. Both ways use the version 4 randomly generated </w:t>
        </w:r>
      </w:ins>
      <w:ins w:id="2041" w:author="Adam Ludvig" w:date="2018-04-04T13:40:00Z">
        <w:r>
          <w:rPr>
            <w:rFonts w:ascii="Arial" w:hAnsi="Arial" w:cs="Arial"/>
          </w:rPr>
          <w:t xml:space="preserve">uuid values. </w:t>
        </w:r>
      </w:ins>
      <w:ins w:id="2042" w:author="Adam Ludvig" w:date="2018-04-04T13:36:00Z">
        <w:r>
          <w:rPr>
            <w:rFonts w:ascii="Arial" w:hAnsi="Arial" w:cs="Arial"/>
          </w:rPr>
          <w:t xml:space="preserve">New records of </w:t>
        </w:r>
      </w:ins>
      <w:ins w:id="2043" w:author="Adam Ludvig" w:date="2018-04-04T13:38:00Z">
        <w:r>
          <w:rPr>
            <w:rFonts w:ascii="Arial" w:hAnsi="Arial" w:cs="Arial"/>
          </w:rPr>
          <w:t xml:space="preserve">plot created in QGIS </w:t>
        </w:r>
      </w:ins>
      <w:ins w:id="2044" w:author="Adam Ludvig" w:date="2018-04-04T13:40:00Z">
        <w:r>
          <w:rPr>
            <w:rFonts w:ascii="Arial" w:hAnsi="Arial" w:cs="Arial"/>
          </w:rPr>
          <w:t xml:space="preserve">have plot_uuid assigned in </w:t>
        </w:r>
        <w:r w:rsidRPr="00EE3FDC">
          <w:rPr>
            <w:rFonts w:ascii="Arial" w:hAnsi="Arial" w:cs="Arial"/>
          </w:rPr>
          <w:t>FRMSClient QGIS plugin</w:t>
        </w:r>
        <w:r>
          <w:rPr>
            <w:rFonts w:ascii="Arial" w:hAnsi="Arial" w:cs="Arial"/>
          </w:rPr>
          <w:t xml:space="preserve">. </w:t>
        </w:r>
      </w:ins>
      <w:ins w:id="2045" w:author="Adam Ludvig" w:date="2018-04-04T13:41:00Z">
        <w:r>
          <w:rPr>
            <w:rFonts w:ascii="Arial" w:hAnsi="Arial" w:cs="Arial"/>
          </w:rPr>
          <w:t xml:space="preserve">New </w:t>
        </w:r>
      </w:ins>
      <w:ins w:id="2046" w:author="Adam Ludvig" w:date="2018-04-04T13:40:00Z">
        <w:r>
          <w:rPr>
            <w:rFonts w:ascii="Arial" w:hAnsi="Arial" w:cs="Arial"/>
          </w:rPr>
          <w:t>plot_history and fo</w:t>
        </w:r>
      </w:ins>
      <w:ins w:id="2047" w:author="Adam Ludvig" w:date="2018-04-04T13:41:00Z">
        <w:r>
          <w:rPr>
            <w:rFonts w:ascii="Arial" w:hAnsi="Arial" w:cs="Arial"/>
          </w:rPr>
          <w:t xml:space="preserve">rest_monitoring records’ primary key values are generated in Local </w:t>
        </w:r>
      </w:ins>
      <w:ins w:id="2048" w:author="Adam Ludvig" w:date="2018-04-04T13:42:00Z">
        <w:r>
          <w:rPr>
            <w:rFonts w:ascii="Arial" w:hAnsi="Arial" w:cs="Arial"/>
          </w:rPr>
          <w:t>Database upon insertion</w:t>
        </w:r>
      </w:ins>
      <w:ins w:id="2049" w:author="Adam Ludvig" w:date="2018-04-04T13:49:00Z">
        <w:r w:rsidR="00D95173">
          <w:rPr>
            <w:rFonts w:ascii="Arial" w:hAnsi="Arial" w:cs="Arial"/>
          </w:rPr>
          <w:t>. The primary key values</w:t>
        </w:r>
      </w:ins>
      <w:ins w:id="2050" w:author="Adam Ludvig" w:date="2018-04-04T13:51:00Z">
        <w:r w:rsidR="00D95173">
          <w:rPr>
            <w:rFonts w:ascii="Arial" w:hAnsi="Arial" w:cs="Arial"/>
          </w:rPr>
          <w:t>,</w:t>
        </w:r>
      </w:ins>
      <w:ins w:id="2051" w:author="Adam Ludvig" w:date="2018-04-04T13:49:00Z">
        <w:r w:rsidR="00D95173">
          <w:rPr>
            <w:rFonts w:ascii="Arial" w:hAnsi="Arial" w:cs="Arial"/>
          </w:rPr>
          <w:t xml:space="preserve"> </w:t>
        </w:r>
        <w:proofErr w:type="gramStart"/>
        <w:r w:rsidR="00D95173">
          <w:rPr>
            <w:rFonts w:ascii="Arial" w:hAnsi="Arial" w:cs="Arial"/>
          </w:rPr>
          <w:t>plot</w:t>
        </w:r>
      </w:ins>
      <w:ins w:id="2052" w:author="Adam Ludvig" w:date="2018-04-04T13:51:00Z">
        <w:r w:rsidR="00D95173">
          <w:rPr>
            <w:rFonts w:ascii="Arial" w:hAnsi="Arial" w:cs="Arial"/>
          </w:rPr>
          <w:t>.</w:t>
        </w:r>
      </w:ins>
      <w:ins w:id="2053" w:author="Adam Ludvig" w:date="2018-04-04T13:50:00Z">
        <w:r w:rsidR="00D95173">
          <w:rPr>
            <w:rFonts w:ascii="Arial" w:hAnsi="Arial" w:cs="Arial"/>
          </w:rPr>
          <w:t>plot</w:t>
        </w:r>
        <w:proofErr w:type="gramEnd"/>
        <w:r w:rsidR="00D95173">
          <w:rPr>
            <w:rFonts w:ascii="Arial" w:hAnsi="Arial" w:cs="Arial"/>
          </w:rPr>
          <w:t>_uuid, forest_monitoring.</w:t>
        </w:r>
        <w:r w:rsidR="00D95173" w:rsidRPr="00D95173">
          <w:rPr>
            <w:rFonts w:ascii="Arial" w:hAnsi="Arial" w:cs="Arial"/>
          </w:rPr>
          <w:t>forest_monitoring</w:t>
        </w:r>
        <w:r w:rsidR="00D95173">
          <w:rPr>
            <w:rFonts w:ascii="Arial" w:hAnsi="Arial" w:cs="Arial"/>
          </w:rPr>
          <w:t>_uuid and plot_history.plot_history_uuid</w:t>
        </w:r>
      </w:ins>
      <w:ins w:id="2054" w:author="Adam Ludvig" w:date="2018-04-04T13:51:00Z">
        <w:r w:rsidR="00D95173">
          <w:rPr>
            <w:rFonts w:ascii="Arial" w:hAnsi="Arial" w:cs="Arial"/>
          </w:rPr>
          <w:t>,</w:t>
        </w:r>
      </w:ins>
      <w:ins w:id="2055" w:author="Adam Ludvig" w:date="2018-04-04T13:50:00Z">
        <w:r w:rsidR="00D95173">
          <w:rPr>
            <w:rFonts w:ascii="Arial" w:hAnsi="Arial" w:cs="Arial"/>
          </w:rPr>
          <w:t xml:space="preserve"> are final and generated on </w:t>
        </w:r>
      </w:ins>
      <w:ins w:id="2056" w:author="Adam Ludvig" w:date="2018-04-04T13:51:00Z">
        <w:r w:rsidR="00D95173">
          <w:rPr>
            <w:rFonts w:ascii="Arial" w:hAnsi="Arial" w:cs="Arial"/>
          </w:rPr>
          <w:t>insertion of these records, they are not</w:t>
        </w:r>
      </w:ins>
      <w:ins w:id="2057" w:author="Adam Ludvig" w:date="2018-04-04T13:50:00Z">
        <w:r w:rsidR="00D95173">
          <w:rPr>
            <w:rFonts w:ascii="Arial" w:hAnsi="Arial" w:cs="Arial"/>
          </w:rPr>
          <w:t xml:space="preserve"> supposed to be updated </w:t>
        </w:r>
      </w:ins>
    </w:p>
    <w:p w14:paraId="795DB516" w14:textId="1AF8F824" w:rsidR="00EE3FDC" w:rsidRDefault="00EE3FDC" w:rsidP="00036961">
      <w:pPr>
        <w:rPr>
          <w:ins w:id="2058" w:author="Adam Ludvig" w:date="2018-04-04T13:42:00Z"/>
          <w:rFonts w:ascii="Arial" w:hAnsi="Arial" w:cs="Arial"/>
        </w:rPr>
      </w:pPr>
    </w:p>
    <w:p w14:paraId="5C544D53" w14:textId="4947422C" w:rsidR="00EE3FDC" w:rsidRDefault="00D95173" w:rsidP="00036961">
      <w:pPr>
        <w:rPr>
          <w:ins w:id="2059" w:author="Adam Ludvig" w:date="2018-04-04T13:55:00Z"/>
          <w:rFonts w:ascii="Arial" w:hAnsi="Arial" w:cs="Arial"/>
        </w:rPr>
      </w:pPr>
      <w:ins w:id="2060" w:author="Adam Ludvig" w:date="2018-04-04T13:43:00Z">
        <w:r>
          <w:rPr>
            <w:rFonts w:ascii="Arial" w:hAnsi="Arial" w:cs="Arial"/>
          </w:rPr>
          <w:t xml:space="preserve">The </w:t>
        </w:r>
      </w:ins>
      <w:ins w:id="2061" w:author="Adam Ludvig" w:date="2018-04-04T13:44:00Z">
        <w:r>
          <w:rPr>
            <w:rFonts w:ascii="Arial" w:hAnsi="Arial" w:cs="Arial"/>
          </w:rPr>
          <w:t>foreign keys of forest_</w:t>
        </w:r>
        <w:proofErr w:type="gramStart"/>
        <w:r>
          <w:rPr>
            <w:rFonts w:ascii="Arial" w:hAnsi="Arial" w:cs="Arial"/>
          </w:rPr>
          <w:t>monitoring.plot</w:t>
        </w:r>
        <w:proofErr w:type="gramEnd"/>
        <w:r>
          <w:rPr>
            <w:rFonts w:ascii="Arial" w:hAnsi="Arial" w:cs="Arial"/>
          </w:rPr>
          <w:t>_uuid</w:t>
        </w:r>
      </w:ins>
      <w:ins w:id="2062" w:author="Adam Ludvig" w:date="2018-04-04T13:45:00Z">
        <w:r>
          <w:rPr>
            <w:rFonts w:ascii="Arial" w:hAnsi="Arial" w:cs="Arial"/>
          </w:rPr>
          <w:t xml:space="preserve"> and plot_history.plot_uuid refer to the related plot feature replacing the plot business key (</w:t>
        </w:r>
      </w:ins>
      <w:ins w:id="2063" w:author="Adam Ludvig" w:date="2018-04-04T13:46:00Z">
        <w:r>
          <w:rPr>
            <w:rFonts w:ascii="Arial" w:hAnsi="Arial" w:cs="Arial"/>
          </w:rPr>
          <w:t>commune_code, compt_code, sub_compt_code, plot_code</w:t>
        </w:r>
      </w:ins>
      <w:ins w:id="2064" w:author="Adam Ludvig" w:date="2018-04-04T13:45:00Z">
        <w:r>
          <w:rPr>
            <w:rFonts w:ascii="Arial" w:hAnsi="Arial" w:cs="Arial"/>
          </w:rPr>
          <w:t>)</w:t>
        </w:r>
      </w:ins>
      <w:ins w:id="2065" w:author="Adam Ludvig" w:date="2018-04-04T13:46:00Z">
        <w:r>
          <w:rPr>
            <w:rFonts w:ascii="Arial" w:hAnsi="Arial" w:cs="Arial"/>
          </w:rPr>
          <w:t xml:space="preserve"> based relation.</w:t>
        </w:r>
      </w:ins>
      <w:ins w:id="2066" w:author="Adam Ludvig" w:date="2018-04-04T13:47:00Z">
        <w:r>
          <w:rPr>
            <w:rFonts w:ascii="Arial" w:hAnsi="Arial" w:cs="Arial"/>
          </w:rPr>
          <w:t xml:space="preserve"> All database functions and embe</w:t>
        </w:r>
      </w:ins>
      <w:ins w:id="2067" w:author="Adam Ludvig" w:date="2018-04-04T13:48:00Z">
        <w:r>
          <w:rPr>
            <w:rFonts w:ascii="Arial" w:hAnsi="Arial" w:cs="Arial"/>
          </w:rPr>
          <w:t xml:space="preserve">dded queries in </w:t>
        </w:r>
      </w:ins>
      <w:ins w:id="2068" w:author="Adam Ludvig" w:date="2018-04-04T13:47:00Z">
        <w:r>
          <w:rPr>
            <w:rFonts w:ascii="Arial" w:hAnsi="Arial" w:cs="Arial"/>
          </w:rPr>
          <w:t>FRMS</w:t>
        </w:r>
      </w:ins>
      <w:ins w:id="2069" w:author="Adam Ludvig" w:date="2018-04-04T13:48:00Z">
        <w:r>
          <w:rPr>
            <w:rFonts w:ascii="Arial" w:hAnsi="Arial" w:cs="Arial"/>
          </w:rPr>
          <w:t xml:space="preserve">Client were updated to use plot_uuid relation to prevent chaotic situation of </w:t>
        </w:r>
      </w:ins>
      <w:ins w:id="2070" w:author="Adam Ludvig" w:date="2018-04-04T13:49:00Z">
        <w:r>
          <w:rPr>
            <w:rFonts w:ascii="Arial" w:hAnsi="Arial" w:cs="Arial"/>
          </w:rPr>
          <w:t>colliding business keys and non-trivial joins.</w:t>
        </w:r>
      </w:ins>
      <w:ins w:id="2071" w:author="Adam Ludvig" w:date="2018-04-04T13:52:00Z">
        <w:r>
          <w:rPr>
            <w:rFonts w:ascii="Arial" w:hAnsi="Arial" w:cs="Arial"/>
          </w:rPr>
          <w:t xml:space="preserve"> </w:t>
        </w:r>
      </w:ins>
      <w:ins w:id="2072" w:author="Adam Ludvig" w:date="2018-04-04T13:53:00Z">
        <w:r w:rsidR="00527F77">
          <w:rPr>
            <w:rFonts w:ascii="Arial" w:hAnsi="Arial" w:cs="Arial"/>
          </w:rPr>
          <w:t xml:space="preserve">Foreign key </w:t>
        </w:r>
      </w:ins>
      <w:ins w:id="2073" w:author="Adam Ludvig" w:date="2018-04-04T13:52:00Z">
        <w:r>
          <w:rPr>
            <w:rFonts w:ascii="Arial" w:hAnsi="Arial" w:cs="Arial"/>
          </w:rPr>
          <w:t xml:space="preserve">plot_uuid is mandatory </w:t>
        </w:r>
        <w:r w:rsidR="00527F77">
          <w:rPr>
            <w:rFonts w:ascii="Arial" w:hAnsi="Arial" w:cs="Arial"/>
          </w:rPr>
          <w:t>to be filled for new records</w:t>
        </w:r>
      </w:ins>
      <w:ins w:id="2074" w:author="Adam Ludvig" w:date="2018-04-04T13:53:00Z">
        <w:r w:rsidR="00527F77">
          <w:rPr>
            <w:rFonts w:ascii="Arial" w:hAnsi="Arial" w:cs="Arial"/>
          </w:rPr>
          <w:t xml:space="preserve"> but it could be NULL in case during v3 database upgrade there were no plot record found in </w:t>
        </w:r>
      </w:ins>
      <w:ins w:id="2075" w:author="Adam Ludvig" w:date="2018-04-04T13:54:00Z">
        <w:r w:rsidR="00527F77">
          <w:rPr>
            <w:rFonts w:ascii="Arial" w:hAnsi="Arial" w:cs="Arial"/>
          </w:rPr>
          <w:t>database with specific business key. This happens in case of plot_history records of deleted plots or dangling forest_monitori</w:t>
        </w:r>
      </w:ins>
      <w:ins w:id="2076" w:author="Adam Ludvig" w:date="2018-04-04T13:55:00Z">
        <w:r w:rsidR="00527F77">
          <w:rPr>
            <w:rFonts w:ascii="Arial" w:hAnsi="Arial" w:cs="Arial"/>
          </w:rPr>
          <w:t>ng records.</w:t>
        </w:r>
      </w:ins>
    </w:p>
    <w:p w14:paraId="4DC27A6F" w14:textId="38DFD61B" w:rsidR="00527F77" w:rsidRDefault="00527F77" w:rsidP="00036961">
      <w:pPr>
        <w:rPr>
          <w:ins w:id="2077" w:author="Adam Ludvig" w:date="2018-04-04T13:55:00Z"/>
          <w:rFonts w:ascii="Arial" w:hAnsi="Arial" w:cs="Arial"/>
        </w:rPr>
      </w:pPr>
    </w:p>
    <w:p w14:paraId="0DC6CADE" w14:textId="196247FA" w:rsidR="00FA5F21" w:rsidDel="00FA5F21" w:rsidRDefault="00203440" w:rsidP="00036961">
      <w:pPr>
        <w:rPr>
          <w:del w:id="2078" w:author="Adam Ludvig" w:date="2018-04-04T15:05:00Z"/>
          <w:rFonts w:ascii="Arial" w:hAnsi="Arial" w:cs="Arial"/>
        </w:rPr>
      </w:pPr>
      <w:ins w:id="2079" w:author="Adam Ludvig" w:date="2018-04-04T15:00:00Z">
        <w:r>
          <w:rPr>
            <w:rFonts w:ascii="Arial" w:hAnsi="Arial" w:cs="Arial"/>
          </w:rPr>
          <w:t>T</w:t>
        </w:r>
        <w:r w:rsidR="00FA5F21">
          <w:rPr>
            <w:rFonts w:ascii="Arial" w:hAnsi="Arial" w:cs="Arial"/>
          </w:rPr>
          <w:t xml:space="preserve">he foreign key </w:t>
        </w:r>
      </w:ins>
      <w:ins w:id="2080" w:author="Adam Ludvig" w:date="2018-04-04T15:01:00Z">
        <w:r w:rsidR="00FA5F21">
          <w:rPr>
            <w:rFonts w:ascii="Arial" w:hAnsi="Arial" w:cs="Arial"/>
          </w:rPr>
          <w:t>forest_</w:t>
        </w:r>
        <w:proofErr w:type="gramStart"/>
        <w:r w:rsidR="00FA5F21">
          <w:rPr>
            <w:rFonts w:ascii="Arial" w:hAnsi="Arial" w:cs="Arial"/>
          </w:rPr>
          <w:t>monitoring.plot</w:t>
        </w:r>
        <w:proofErr w:type="gramEnd"/>
        <w:r w:rsidR="00FA5F21">
          <w:rPr>
            <w:rFonts w:ascii="Arial" w:hAnsi="Arial" w:cs="Arial"/>
          </w:rPr>
          <w:t>_history_uuid connects forest_monitoring_records to plot_history</w:t>
        </w:r>
      </w:ins>
      <w:ins w:id="2081" w:author="Adam Ludvig" w:date="2018-04-04T15:03:00Z">
        <w:r w:rsidR="00FA5F21">
          <w:rPr>
            <w:rFonts w:ascii="Arial" w:hAnsi="Arial" w:cs="Arial"/>
          </w:rPr>
          <w:t xml:space="preserve"> and is mandatory to fill the same way as in 2.0.6 version to properly connect the tables and not </w:t>
        </w:r>
      </w:ins>
      <w:ins w:id="2082" w:author="Adam Ludvig" w:date="2018-04-04T15:04:00Z">
        <w:r w:rsidR="00FA5F21">
          <w:rPr>
            <w:rFonts w:ascii="Arial" w:hAnsi="Arial" w:cs="Arial"/>
          </w:rPr>
          <w:t xml:space="preserve">to rely on business key and date fields. Foreign keys </w:t>
        </w:r>
        <w:r w:rsidR="00FA5F21" w:rsidRPr="00FA5F21">
          <w:rPr>
            <w:rFonts w:ascii="Arial" w:hAnsi="Arial" w:cs="Arial"/>
          </w:rPr>
          <w:t>forest_</w:t>
        </w:r>
        <w:proofErr w:type="gramStart"/>
        <w:r w:rsidR="00FA5F21" w:rsidRPr="00FA5F21">
          <w:rPr>
            <w:rFonts w:ascii="Arial" w:hAnsi="Arial" w:cs="Arial"/>
          </w:rPr>
          <w:t>monitoring.plot</w:t>
        </w:r>
        <w:proofErr w:type="gramEnd"/>
        <w:r w:rsidR="00FA5F21" w:rsidRPr="00FA5F21">
          <w:rPr>
            <w:rFonts w:ascii="Arial" w:hAnsi="Arial" w:cs="Arial"/>
          </w:rPr>
          <w:t>_history_uuid</w:t>
        </w:r>
        <w:r w:rsidR="00FA5F21">
          <w:rPr>
            <w:rFonts w:ascii="Arial" w:hAnsi="Arial" w:cs="Arial"/>
          </w:rPr>
          <w:t xml:space="preserve">, </w:t>
        </w:r>
      </w:ins>
      <w:ins w:id="2083" w:author="Adam Ludvig" w:date="2018-04-04T15:05:00Z">
        <w:r w:rsidR="00FA5F21" w:rsidRPr="00FA5F21">
          <w:rPr>
            <w:rFonts w:ascii="Arial" w:hAnsi="Arial" w:cs="Arial"/>
          </w:rPr>
          <w:t>forest_monitoring.plot_uuid and plot_history.plot_uuid</w:t>
        </w:r>
        <w:r w:rsidR="00FA5F21">
          <w:rPr>
            <w:rFonts w:ascii="Arial" w:hAnsi="Arial" w:cs="Arial"/>
          </w:rPr>
          <w:t xml:space="preserve"> are not supposed to be updated during any operations.</w:t>
        </w:r>
      </w:ins>
    </w:p>
    <w:p w14:paraId="09BEBDD8" w14:textId="77777777" w:rsidR="00EF257E" w:rsidRDefault="00EF257E" w:rsidP="00036961">
      <w:pPr>
        <w:rPr>
          <w:rFonts w:ascii="Arial" w:hAnsi="Arial" w:cs="Arial"/>
        </w:rPr>
      </w:pPr>
    </w:p>
    <w:p w14:paraId="7585C714" w14:textId="77777777" w:rsidR="00EF257E" w:rsidDel="008D5C28" w:rsidRDefault="00EF257E" w:rsidP="00036961">
      <w:pPr>
        <w:rPr>
          <w:del w:id="2084" w:author="Adam Ludvig" w:date="2018-03-27T15:06:00Z"/>
          <w:rFonts w:ascii="Arial" w:hAnsi="Arial" w:cs="Arial"/>
        </w:rPr>
      </w:pPr>
    </w:p>
    <w:p w14:paraId="283352A3" w14:textId="77777777" w:rsidR="00EF257E" w:rsidRPr="00E8755C" w:rsidRDefault="00EF257E" w:rsidP="00036961">
      <w:pPr>
        <w:rPr>
          <w:rFonts w:ascii="Arial" w:hAnsi="Arial" w:cs="Arial"/>
        </w:rPr>
        <w:sectPr w:rsidR="00EF257E" w:rsidRPr="00E8755C" w:rsidSect="005C2132">
          <w:pgSz w:w="15840" w:h="12240" w:orient="landscape"/>
          <w:pgMar w:top="1800" w:right="1440" w:bottom="1800" w:left="1440" w:header="720" w:footer="720" w:gutter="0"/>
          <w:cols w:space="720"/>
          <w:titlePg/>
          <w:docGrid w:linePitch="360"/>
        </w:sectPr>
      </w:pPr>
    </w:p>
    <w:p w14:paraId="5C9D0145" w14:textId="77777777" w:rsidR="00591DF1" w:rsidRPr="00E8755C" w:rsidRDefault="00591DF1" w:rsidP="006B3277">
      <w:pPr>
        <w:rPr>
          <w:rFonts w:ascii="Arial" w:hAnsi="Arial" w:cs="Arial"/>
        </w:rPr>
      </w:pPr>
    </w:p>
    <w:p w14:paraId="3EC7F5C2" w14:textId="595038D6" w:rsidR="007B1817" w:rsidRPr="00E8755C" w:rsidRDefault="004C32DA" w:rsidP="002F4A2A">
      <w:pPr>
        <w:pStyle w:val="extraheading1"/>
        <w:numPr>
          <w:ilvl w:val="0"/>
          <w:numId w:val="0"/>
        </w:numPr>
        <w:ind w:left="432" w:hanging="432"/>
      </w:pPr>
      <w:bookmarkStart w:id="2085" w:name="_Toc510617756"/>
      <w:r w:rsidRPr="00E8755C">
        <w:t>Annex 1</w:t>
      </w:r>
      <w:r w:rsidR="007B1817" w:rsidRPr="00E8755C">
        <w:t>: Contents for Classification Tables</w:t>
      </w:r>
      <w:bookmarkEnd w:id="208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5"/>
        <w:gridCol w:w="4461"/>
        <w:gridCol w:w="4034"/>
      </w:tblGrid>
      <w:tr w:rsidR="007B1817" w:rsidRPr="00E8755C" w14:paraId="5A3DDC64" w14:textId="77777777" w:rsidTr="00B6679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1E91CBA3" w14:textId="48A5D37D" w:rsidR="007B1817" w:rsidRPr="00E8755C" w:rsidRDefault="007B1817" w:rsidP="00B6679A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1:</w:t>
            </w:r>
            <w:r w:rsidR="00933A3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 Classification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and encoding of ecozones</w:t>
            </w:r>
            <w:r w:rsidR="00C17B88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74D320F7" w14:textId="77777777" w:rsidTr="00B6679A">
        <w:trPr>
          <w:jc w:val="center"/>
        </w:trPr>
        <w:tc>
          <w:tcPr>
            <w:tcW w:w="630" w:type="pct"/>
          </w:tcPr>
          <w:p w14:paraId="123CE0A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295" w:type="pct"/>
          </w:tcPr>
          <w:p w14:paraId="4483A8A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075" w:type="pct"/>
          </w:tcPr>
          <w:p w14:paraId="09EA1924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 xml:space="preserve">Code </w:t>
            </w:r>
          </w:p>
        </w:tc>
      </w:tr>
      <w:tr w:rsidR="007B1817" w:rsidRPr="00E8755C" w14:paraId="43D01F6B" w14:textId="77777777" w:rsidTr="00B6679A">
        <w:trPr>
          <w:jc w:val="center"/>
        </w:trPr>
        <w:tc>
          <w:tcPr>
            <w:tcW w:w="630" w:type="pct"/>
          </w:tcPr>
          <w:p w14:paraId="62A487FC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295" w:type="pct"/>
          </w:tcPr>
          <w:p w14:paraId="5D01A9E2" w14:textId="3723D628" w:rsidR="007B1817" w:rsidRPr="00E8755C" w:rsidRDefault="00847F05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North-West Region</w:t>
            </w:r>
          </w:p>
        </w:tc>
        <w:tc>
          <w:tcPr>
            <w:tcW w:w="2075" w:type="pct"/>
          </w:tcPr>
          <w:p w14:paraId="23DF2D0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16DAED01" w14:textId="77777777" w:rsidTr="00B6679A">
        <w:trPr>
          <w:jc w:val="center"/>
        </w:trPr>
        <w:tc>
          <w:tcPr>
            <w:tcW w:w="630" w:type="pct"/>
          </w:tcPr>
          <w:p w14:paraId="2252219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295" w:type="pct"/>
          </w:tcPr>
          <w:p w14:paraId="43DF6FE7" w14:textId="77C13E84" w:rsidR="007B1817" w:rsidRPr="00E8755C" w:rsidRDefault="00847F05" w:rsidP="00847F05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North-East Region</w:t>
            </w:r>
          </w:p>
        </w:tc>
        <w:tc>
          <w:tcPr>
            <w:tcW w:w="2075" w:type="pct"/>
          </w:tcPr>
          <w:p w14:paraId="6DD4C6C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  <w:tr w:rsidR="007B1817" w:rsidRPr="00E8755C" w14:paraId="683E98C4" w14:textId="77777777" w:rsidTr="00B6679A">
        <w:trPr>
          <w:jc w:val="center"/>
        </w:trPr>
        <w:tc>
          <w:tcPr>
            <w:tcW w:w="630" w:type="pct"/>
          </w:tcPr>
          <w:p w14:paraId="67C30D1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  <w:tc>
          <w:tcPr>
            <w:tcW w:w="2295" w:type="pct"/>
          </w:tcPr>
          <w:p w14:paraId="40D90683" w14:textId="2C59859D" w:rsidR="007B1817" w:rsidRPr="00E8755C" w:rsidRDefault="00847F05" w:rsidP="00D63B83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Hong</w:t>
            </w:r>
            <w:r w:rsidR="00D63B83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River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Delta </w:t>
            </w:r>
          </w:p>
        </w:tc>
        <w:tc>
          <w:tcPr>
            <w:tcW w:w="2075" w:type="pct"/>
          </w:tcPr>
          <w:p w14:paraId="60DBB86A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</w:tr>
      <w:tr w:rsidR="007B1817" w:rsidRPr="00E8755C" w14:paraId="7FCCDD20" w14:textId="77777777" w:rsidTr="00B6679A">
        <w:trPr>
          <w:jc w:val="center"/>
        </w:trPr>
        <w:tc>
          <w:tcPr>
            <w:tcW w:w="630" w:type="pct"/>
          </w:tcPr>
          <w:p w14:paraId="4477846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  <w:tc>
          <w:tcPr>
            <w:tcW w:w="2295" w:type="pct"/>
          </w:tcPr>
          <w:p w14:paraId="381E234D" w14:textId="2E6DEC1D" w:rsidR="007B1817" w:rsidRPr="00E8755C" w:rsidRDefault="00D63B83" w:rsidP="00D63B83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North Central Region</w:t>
            </w:r>
          </w:p>
        </w:tc>
        <w:tc>
          <w:tcPr>
            <w:tcW w:w="2075" w:type="pct"/>
          </w:tcPr>
          <w:p w14:paraId="773D254C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</w:tr>
      <w:tr w:rsidR="007B1817" w:rsidRPr="00E8755C" w14:paraId="36CD08A3" w14:textId="77777777" w:rsidTr="00B6679A">
        <w:trPr>
          <w:jc w:val="center"/>
        </w:trPr>
        <w:tc>
          <w:tcPr>
            <w:tcW w:w="630" w:type="pct"/>
          </w:tcPr>
          <w:p w14:paraId="714C130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</w:t>
            </w:r>
          </w:p>
        </w:tc>
        <w:tc>
          <w:tcPr>
            <w:tcW w:w="2295" w:type="pct"/>
          </w:tcPr>
          <w:p w14:paraId="0E82DDDF" w14:textId="387C9717" w:rsidR="007B1817" w:rsidRPr="00E8755C" w:rsidRDefault="00D63B83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South Central Region</w:t>
            </w:r>
          </w:p>
        </w:tc>
        <w:tc>
          <w:tcPr>
            <w:tcW w:w="2075" w:type="pct"/>
          </w:tcPr>
          <w:p w14:paraId="4D865DE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</w:t>
            </w:r>
          </w:p>
        </w:tc>
      </w:tr>
      <w:tr w:rsidR="007B1817" w:rsidRPr="00E8755C" w14:paraId="379E1BB4" w14:textId="77777777" w:rsidTr="00B6679A">
        <w:trPr>
          <w:jc w:val="center"/>
        </w:trPr>
        <w:tc>
          <w:tcPr>
            <w:tcW w:w="630" w:type="pct"/>
          </w:tcPr>
          <w:p w14:paraId="72D1250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6</w:t>
            </w:r>
          </w:p>
        </w:tc>
        <w:tc>
          <w:tcPr>
            <w:tcW w:w="2295" w:type="pct"/>
          </w:tcPr>
          <w:p w14:paraId="5C85CF16" w14:textId="58C12DAE" w:rsidR="007B1817" w:rsidRPr="00E8755C" w:rsidRDefault="00D63B83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Highlands Region</w:t>
            </w:r>
          </w:p>
        </w:tc>
        <w:tc>
          <w:tcPr>
            <w:tcW w:w="2075" w:type="pct"/>
          </w:tcPr>
          <w:p w14:paraId="1466678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6</w:t>
            </w:r>
          </w:p>
        </w:tc>
      </w:tr>
      <w:tr w:rsidR="007B1817" w:rsidRPr="00E8755C" w14:paraId="4D69D7EF" w14:textId="77777777" w:rsidTr="00B6679A">
        <w:trPr>
          <w:jc w:val="center"/>
        </w:trPr>
        <w:tc>
          <w:tcPr>
            <w:tcW w:w="630" w:type="pct"/>
          </w:tcPr>
          <w:p w14:paraId="47999FA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7</w:t>
            </w:r>
          </w:p>
        </w:tc>
        <w:tc>
          <w:tcPr>
            <w:tcW w:w="2295" w:type="pct"/>
          </w:tcPr>
          <w:p w14:paraId="6B8FC780" w14:textId="504EB564" w:rsidR="007B1817" w:rsidRPr="00E8755C" w:rsidRDefault="00D63B83" w:rsidP="00D63B83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South-West Region </w:t>
            </w:r>
          </w:p>
        </w:tc>
        <w:tc>
          <w:tcPr>
            <w:tcW w:w="2075" w:type="pct"/>
          </w:tcPr>
          <w:p w14:paraId="05E56BE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7</w:t>
            </w:r>
          </w:p>
        </w:tc>
      </w:tr>
      <w:tr w:rsidR="007B1817" w:rsidRPr="00E8755C" w14:paraId="41A9711A" w14:textId="77777777" w:rsidTr="00B6679A">
        <w:trPr>
          <w:jc w:val="center"/>
        </w:trPr>
        <w:tc>
          <w:tcPr>
            <w:tcW w:w="630" w:type="pct"/>
          </w:tcPr>
          <w:p w14:paraId="708DC33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8</w:t>
            </w:r>
          </w:p>
        </w:tc>
        <w:tc>
          <w:tcPr>
            <w:tcW w:w="2295" w:type="pct"/>
          </w:tcPr>
          <w:p w14:paraId="098600B3" w14:textId="34DEBA2B" w:rsidR="007B1817" w:rsidRPr="00E8755C" w:rsidRDefault="00D63B83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South-East Region</w:t>
            </w:r>
          </w:p>
        </w:tc>
        <w:tc>
          <w:tcPr>
            <w:tcW w:w="2075" w:type="pct"/>
          </w:tcPr>
          <w:p w14:paraId="74D59B0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8</w:t>
            </w:r>
          </w:p>
        </w:tc>
      </w:tr>
    </w:tbl>
    <w:p w14:paraId="1C64BB34" w14:textId="77777777" w:rsidR="007B1817" w:rsidRDefault="007B1817" w:rsidP="007B1817">
      <w:pPr>
        <w:rPr>
          <w:rFonts w:ascii="Arial" w:hAnsi="Arial" w:cs="Arial"/>
        </w:rPr>
      </w:pPr>
    </w:p>
    <w:p w14:paraId="268147A2" w14:textId="77777777" w:rsidR="008F3E1D" w:rsidRPr="00E8755C" w:rsidRDefault="008F3E1D" w:rsidP="007B1817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5"/>
        <w:gridCol w:w="4461"/>
        <w:gridCol w:w="4034"/>
      </w:tblGrid>
      <w:tr w:rsidR="007B1817" w:rsidRPr="00E8755C" w14:paraId="2C8B881F" w14:textId="77777777" w:rsidTr="00B6679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5F6E7BAD" w14:textId="215C2B9A" w:rsidR="007B1817" w:rsidRPr="00E8755C" w:rsidRDefault="007B1817" w:rsidP="00C17B88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2: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forest origin.</w:t>
            </w:r>
          </w:p>
        </w:tc>
      </w:tr>
      <w:tr w:rsidR="007B1817" w:rsidRPr="00E8755C" w14:paraId="071B081C" w14:textId="77777777" w:rsidTr="00B6679A">
        <w:trPr>
          <w:jc w:val="center"/>
        </w:trPr>
        <w:tc>
          <w:tcPr>
            <w:tcW w:w="630" w:type="pct"/>
          </w:tcPr>
          <w:p w14:paraId="7FF1D2C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295" w:type="pct"/>
          </w:tcPr>
          <w:p w14:paraId="7B30A52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075" w:type="pct"/>
          </w:tcPr>
          <w:p w14:paraId="143D19F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 xml:space="preserve">Code </w:t>
            </w:r>
          </w:p>
        </w:tc>
      </w:tr>
      <w:tr w:rsidR="007B1817" w:rsidRPr="00E8755C" w14:paraId="0F8834A8" w14:textId="77777777" w:rsidTr="00B6679A">
        <w:trPr>
          <w:jc w:val="center"/>
        </w:trPr>
        <w:tc>
          <w:tcPr>
            <w:tcW w:w="630" w:type="pct"/>
          </w:tcPr>
          <w:p w14:paraId="3312BDB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295" w:type="pct"/>
          </w:tcPr>
          <w:p w14:paraId="7103E685" w14:textId="50D8F55E" w:rsidR="007B1817" w:rsidRPr="00E8755C" w:rsidRDefault="004E4A8D" w:rsidP="005C2132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Natural forest</w:t>
            </w:r>
          </w:p>
        </w:tc>
        <w:tc>
          <w:tcPr>
            <w:tcW w:w="2075" w:type="pct"/>
          </w:tcPr>
          <w:p w14:paraId="3DAF778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4CE94546" w14:textId="77777777" w:rsidTr="00B6679A">
        <w:trPr>
          <w:jc w:val="center"/>
        </w:trPr>
        <w:tc>
          <w:tcPr>
            <w:tcW w:w="630" w:type="pct"/>
          </w:tcPr>
          <w:p w14:paraId="7758CB9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295" w:type="pct"/>
          </w:tcPr>
          <w:p w14:paraId="2488949D" w14:textId="48CF8281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Plantation</w:t>
            </w:r>
          </w:p>
        </w:tc>
        <w:tc>
          <w:tcPr>
            <w:tcW w:w="2075" w:type="pct"/>
          </w:tcPr>
          <w:p w14:paraId="26BA1CA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  <w:tr w:rsidR="007B1817" w:rsidRPr="00E8755C" w14:paraId="3F13D8BF" w14:textId="77777777" w:rsidTr="00B6679A">
        <w:trPr>
          <w:jc w:val="center"/>
        </w:trPr>
        <w:tc>
          <w:tcPr>
            <w:tcW w:w="630" w:type="pct"/>
          </w:tcPr>
          <w:p w14:paraId="2C1360C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  <w:tc>
          <w:tcPr>
            <w:tcW w:w="2295" w:type="pct"/>
          </w:tcPr>
          <w:p w14:paraId="7E747DAB" w14:textId="67C75A4A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Bareland</w:t>
            </w:r>
          </w:p>
        </w:tc>
        <w:tc>
          <w:tcPr>
            <w:tcW w:w="2075" w:type="pct"/>
          </w:tcPr>
          <w:p w14:paraId="5605FEF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</w:tr>
    </w:tbl>
    <w:p w14:paraId="776EF0FF" w14:textId="77777777" w:rsidR="007B1817" w:rsidRPr="00E8755C" w:rsidRDefault="007B1817" w:rsidP="007B1817">
      <w:pPr>
        <w:rPr>
          <w:rFonts w:ascii="Arial" w:hAnsi="Arial" w:cs="Arial"/>
        </w:rPr>
      </w:pPr>
    </w:p>
    <w:p w14:paraId="76207021" w14:textId="77777777" w:rsidR="007B1817" w:rsidRPr="008F3E1D" w:rsidRDefault="007B1817" w:rsidP="007B1817">
      <w:pPr>
        <w:rPr>
          <w:rFonts w:ascii="Arial" w:hAnsi="Arial" w:cs="Arial"/>
        </w:rPr>
      </w:pPr>
    </w:p>
    <w:tbl>
      <w:tblPr>
        <w:tblW w:w="48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09"/>
      </w:tblGrid>
      <w:tr w:rsidR="007B1817" w:rsidRPr="008F3E1D" w14:paraId="58B93112" w14:textId="77777777" w:rsidTr="001F6B01">
        <w:trPr>
          <w:jc w:val="center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14:paraId="557A87D1" w14:textId="65DFC7F6" w:rsidR="007B1817" w:rsidRPr="008F3E1D" w:rsidRDefault="007B1817" w:rsidP="00B6679A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8F3E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3:</w:t>
            </w:r>
            <w:r w:rsidRPr="008F3E1D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forest types.</w:t>
            </w:r>
          </w:p>
        </w:tc>
      </w:tr>
    </w:tbl>
    <w:p w14:paraId="5BA8CEAB" w14:textId="77777777" w:rsidR="001F6B01" w:rsidRDefault="001F6B01" w:rsidP="001F6B01">
      <w:pPr>
        <w:rPr>
          <w:ins w:id="2086" w:author="Raisa.sell" w:date="2017-11-23T15:25:00Z"/>
          <w:b/>
          <w:bCs/>
          <w:sz w:val="20"/>
          <w:szCs w:val="20"/>
          <w:lang w:val="nl-NL"/>
        </w:rPr>
      </w:pPr>
    </w:p>
    <w:tbl>
      <w:tblPr>
        <w:tblW w:w="4953" w:type="pct"/>
        <w:tblInd w:w="147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424"/>
        <w:gridCol w:w="4167"/>
        <w:gridCol w:w="644"/>
        <w:gridCol w:w="708"/>
        <w:gridCol w:w="846"/>
        <w:gridCol w:w="1843"/>
        <w:gridCol w:w="987"/>
      </w:tblGrid>
      <w:tr w:rsidR="001F6B01" w:rsidRPr="00BF4065" w14:paraId="6C6A6861" w14:textId="77777777" w:rsidTr="002236B5">
        <w:trPr>
          <w:trHeight w:val="247"/>
          <w:tblHeader/>
          <w:ins w:id="2087" w:author="Raisa.sell" w:date="2017-11-23T15:25:00Z"/>
        </w:trPr>
        <w:tc>
          <w:tcPr>
            <w:tcW w:w="2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4D5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8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089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No.</w:t>
              </w:r>
            </w:ins>
          </w:p>
        </w:tc>
        <w:tc>
          <w:tcPr>
            <w:tcW w:w="2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C69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9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091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Forest type (LDLR)</w:t>
              </w:r>
            </w:ins>
          </w:p>
        </w:tc>
        <w:tc>
          <w:tcPr>
            <w:tcW w:w="21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78E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9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093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Classification parameters</w:t>
              </w:r>
            </w:ins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E44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9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095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Abbre-viation</w:t>
              </w:r>
            </w:ins>
          </w:p>
        </w:tc>
      </w:tr>
      <w:tr w:rsidR="001F6B01" w:rsidRPr="00BF4065" w14:paraId="5F156773" w14:textId="77777777" w:rsidTr="002236B5">
        <w:trPr>
          <w:trHeight w:val="247"/>
          <w:tblHeader/>
          <w:ins w:id="2096" w:author="Raisa.sell" w:date="2017-11-23T15:25:00Z"/>
        </w:trPr>
        <w:tc>
          <w:tcPr>
            <w:tcW w:w="2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381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9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9982" w14:textId="77777777" w:rsidR="001F6B01" w:rsidRPr="001F6B01" w:rsidRDefault="001F6B01" w:rsidP="002236B5">
            <w:pPr>
              <w:autoSpaceDE w:val="0"/>
              <w:autoSpaceDN w:val="0"/>
              <w:adjustRightInd w:val="0"/>
              <w:rPr>
                <w:ins w:id="209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FC6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09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00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Forest type  (TTR)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A02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0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02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Primary forest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386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0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04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Site </w:t>
              </w:r>
            </w:ins>
          </w:p>
          <w:p w14:paraId="4D17D7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0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06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condi-</w:t>
              </w:r>
            </w:ins>
          </w:p>
          <w:p w14:paraId="26B75AF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0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08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>tion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2AD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0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b-NO"/>
              </w:rPr>
            </w:pPr>
            <w:ins w:id="2110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b-NO"/>
                </w:rPr>
                <w:t>Volume,</w:t>
              </w:r>
            </w:ins>
          </w:p>
          <w:p w14:paraId="63B999B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1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b-NO"/>
              </w:rPr>
            </w:pPr>
            <w:ins w:id="2112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b-NO"/>
                </w:rPr>
                <w:t>(M = Vol, m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vertAlign w:val="superscript"/>
                  <w:lang w:val="nb-NO"/>
                </w:rPr>
                <w:t>3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b-NO"/>
                </w:rPr>
                <w:t xml:space="preserve">/ha, </w:t>
              </w:r>
            </w:ins>
          </w:p>
          <w:p w14:paraId="624C1DF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1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b-NO"/>
              </w:rPr>
            </w:pPr>
            <w:ins w:id="2114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b-NO"/>
                </w:rPr>
                <w:t>N = No. of stems/ha)</w:t>
              </w:r>
            </w:ins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3D9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15" w:author="Raisa.sell" w:date="2017-11-23T15:25:00Z"/>
                <w:rFonts w:ascii="Arial" w:hAnsi="Arial" w:cs="Arial"/>
                <w:color w:val="000000"/>
                <w:sz w:val="18"/>
                <w:szCs w:val="18"/>
                <w:lang w:val="nb-NO"/>
              </w:rPr>
            </w:pPr>
          </w:p>
        </w:tc>
      </w:tr>
      <w:tr w:rsidR="001F6B01" w:rsidRPr="00BF4065" w14:paraId="0F1F2012" w14:textId="77777777" w:rsidTr="002236B5">
        <w:trPr>
          <w:trHeight w:val="276"/>
          <w:ins w:id="211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9D5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17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b-NO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ED8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118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  <w:ins w:id="2119" w:author="Raisa.sell" w:date="2017-11-23T15:25:00Z">
              <w:r w:rsidRPr="001F6B01">
                <w:rPr>
                  <w:rFonts w:ascii="Arial" w:hAnsi="Arial" w:cs="Arial"/>
                  <w:b/>
                  <w:caps/>
                  <w:color w:val="000000"/>
                  <w:sz w:val="18"/>
                  <w:szCs w:val="18"/>
                  <w:lang w:val="nl-NL"/>
                </w:rPr>
                <w:t>1. Forest 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9B0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0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2C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1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180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2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33F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3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AF0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4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74C1A09D" w14:textId="77777777" w:rsidTr="002236B5">
        <w:trPr>
          <w:trHeight w:val="247"/>
          <w:ins w:id="212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108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0704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12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28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1.1. Natural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22B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2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562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B9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575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AE5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1462D0DD" w14:textId="77777777" w:rsidTr="002236B5">
        <w:trPr>
          <w:trHeight w:val="247"/>
          <w:ins w:id="213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92C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E44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13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137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1.1.1. Primary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B85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743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3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572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4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9C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4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8D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14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12C0822B" w14:textId="77777777" w:rsidTr="002236B5">
        <w:trPr>
          <w:trHeight w:val="247"/>
          <w:ins w:id="214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37492" w14:textId="77777777" w:rsidR="001F6B01" w:rsidRPr="001F6B01" w:rsidRDefault="001F6B01" w:rsidP="002236B5">
            <w:pPr>
              <w:jc w:val="center"/>
              <w:rPr>
                <w:ins w:id="2144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BDE0D" w14:textId="77777777" w:rsidR="001F6B01" w:rsidRPr="001F6B01" w:rsidRDefault="001F6B01" w:rsidP="002236B5">
            <w:pPr>
              <w:ind w:left="141" w:right="85"/>
              <w:rPr>
                <w:ins w:id="2145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ins w:id="2146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1.1.1.1. Primary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290D4" w14:textId="77777777" w:rsidR="001F6B01" w:rsidRPr="001F6B01" w:rsidRDefault="001F6B01" w:rsidP="002236B5">
            <w:pPr>
              <w:jc w:val="center"/>
              <w:rPr>
                <w:ins w:id="2147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B1BD1" w14:textId="77777777" w:rsidR="001F6B01" w:rsidRPr="001F6B01" w:rsidRDefault="001F6B01" w:rsidP="002236B5">
            <w:pPr>
              <w:jc w:val="center"/>
              <w:rPr>
                <w:ins w:id="2148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6CBB5" w14:textId="77777777" w:rsidR="001F6B01" w:rsidRPr="001F6B01" w:rsidRDefault="001F6B01" w:rsidP="002236B5">
            <w:pPr>
              <w:jc w:val="center"/>
              <w:rPr>
                <w:ins w:id="2149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1D417" w14:textId="77777777" w:rsidR="001F6B01" w:rsidRPr="001F6B01" w:rsidRDefault="001F6B01" w:rsidP="002236B5">
            <w:pPr>
              <w:jc w:val="center"/>
              <w:rPr>
                <w:ins w:id="2150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2616F" w14:textId="77777777" w:rsidR="001F6B01" w:rsidRPr="001F6B01" w:rsidRDefault="001F6B01" w:rsidP="002236B5">
            <w:pPr>
              <w:jc w:val="center"/>
              <w:rPr>
                <w:ins w:id="2151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39200B24" w14:textId="77777777" w:rsidTr="002236B5">
        <w:trPr>
          <w:trHeight w:val="247"/>
          <w:ins w:id="215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E70DA" w14:textId="77777777" w:rsidR="001F6B01" w:rsidRPr="001F6B01" w:rsidRDefault="001F6B01" w:rsidP="002236B5">
            <w:pPr>
              <w:jc w:val="center"/>
              <w:rPr>
                <w:ins w:id="2153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C551B" w14:textId="77777777" w:rsidR="001F6B01" w:rsidRPr="001F6B01" w:rsidRDefault="001F6B01" w:rsidP="002236B5">
            <w:pPr>
              <w:ind w:left="141" w:right="85"/>
              <w:rPr>
                <w:ins w:id="2154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  <w:ins w:id="2155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1.1.1.1.1. Primary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9B4AA" w14:textId="77777777" w:rsidR="001F6B01" w:rsidRPr="001F6B01" w:rsidRDefault="001F6B01" w:rsidP="002236B5">
            <w:pPr>
              <w:jc w:val="center"/>
              <w:rPr>
                <w:ins w:id="215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4BF04" w14:textId="77777777" w:rsidR="001F6B01" w:rsidRPr="001F6B01" w:rsidRDefault="001F6B01" w:rsidP="002236B5">
            <w:pPr>
              <w:jc w:val="center"/>
              <w:rPr>
                <w:ins w:id="215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0CD74" w14:textId="77777777" w:rsidR="001F6B01" w:rsidRPr="001F6B01" w:rsidRDefault="001F6B01" w:rsidP="002236B5">
            <w:pPr>
              <w:jc w:val="center"/>
              <w:rPr>
                <w:ins w:id="2158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9C2D" w14:textId="77777777" w:rsidR="001F6B01" w:rsidRPr="001F6B01" w:rsidRDefault="001F6B01" w:rsidP="002236B5">
            <w:pPr>
              <w:jc w:val="center"/>
              <w:rPr>
                <w:ins w:id="2159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25DA9" w14:textId="77777777" w:rsidR="001F6B01" w:rsidRPr="001F6B01" w:rsidRDefault="001F6B01" w:rsidP="002236B5">
            <w:pPr>
              <w:jc w:val="center"/>
              <w:rPr>
                <w:ins w:id="2160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55210B99" w14:textId="77777777" w:rsidTr="002236B5">
        <w:trPr>
          <w:trHeight w:val="247"/>
          <w:ins w:id="216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8298A" w14:textId="77777777" w:rsidR="001F6B01" w:rsidRPr="001F6B01" w:rsidRDefault="001F6B01" w:rsidP="002236B5">
            <w:pPr>
              <w:jc w:val="center"/>
              <w:rPr>
                <w:ins w:id="216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E5538" w14:textId="77777777" w:rsidR="001F6B01" w:rsidRPr="001F6B01" w:rsidRDefault="001F6B01" w:rsidP="002236B5">
            <w:pPr>
              <w:ind w:left="141" w:right="85"/>
              <w:rPr>
                <w:ins w:id="216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6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primary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82721" w14:textId="77777777" w:rsidR="001F6B01" w:rsidRPr="001F6B01" w:rsidRDefault="001F6B01" w:rsidP="002236B5">
            <w:pPr>
              <w:jc w:val="center"/>
              <w:rPr>
                <w:ins w:id="216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6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1D209" w14:textId="77777777" w:rsidR="001F6B01" w:rsidRPr="001F6B01" w:rsidRDefault="001F6B01" w:rsidP="002236B5">
            <w:pPr>
              <w:jc w:val="center"/>
              <w:rPr>
                <w:ins w:id="216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6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9430" w14:textId="77777777" w:rsidR="001F6B01" w:rsidRPr="001F6B01" w:rsidRDefault="001F6B01" w:rsidP="002236B5">
            <w:pPr>
              <w:jc w:val="center"/>
              <w:rPr>
                <w:ins w:id="217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8C503" w14:textId="77777777" w:rsidR="001F6B01" w:rsidRPr="001F6B01" w:rsidRDefault="001F6B01" w:rsidP="002236B5">
            <w:pPr>
              <w:jc w:val="center"/>
              <w:rPr>
                <w:ins w:id="21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ADA2E" w14:textId="77777777" w:rsidR="001F6B01" w:rsidRPr="001F6B01" w:rsidRDefault="001F6B01" w:rsidP="002236B5">
            <w:pPr>
              <w:jc w:val="center"/>
              <w:rPr>
                <w:ins w:id="21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TXG1</w:t>
              </w:r>
            </w:ins>
          </w:p>
        </w:tc>
      </w:tr>
      <w:tr w:rsidR="001F6B01" w:rsidRPr="00BF4065" w14:paraId="628A97ED" w14:textId="77777777" w:rsidTr="002236B5">
        <w:trPr>
          <w:trHeight w:val="247"/>
          <w:ins w:id="217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6D435" w14:textId="77777777" w:rsidR="001F6B01" w:rsidRPr="001F6B01" w:rsidRDefault="001F6B01" w:rsidP="002236B5">
            <w:pPr>
              <w:jc w:val="center"/>
              <w:rPr>
                <w:ins w:id="217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7D71C" w14:textId="77777777" w:rsidR="001F6B01" w:rsidRPr="001F6B01" w:rsidRDefault="001F6B01" w:rsidP="002236B5">
            <w:pPr>
              <w:ind w:left="141" w:right="85"/>
              <w:rPr>
                <w:ins w:id="217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primary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42FB4" w14:textId="77777777" w:rsidR="001F6B01" w:rsidRPr="001F6B01" w:rsidRDefault="001F6B01" w:rsidP="002236B5">
            <w:pPr>
              <w:jc w:val="center"/>
              <w:rPr>
                <w:ins w:id="218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6E0C2" w14:textId="77777777" w:rsidR="001F6B01" w:rsidRPr="001F6B01" w:rsidRDefault="001F6B01" w:rsidP="002236B5">
            <w:pPr>
              <w:jc w:val="center"/>
              <w:rPr>
                <w:ins w:id="218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9608C" w14:textId="77777777" w:rsidR="001F6B01" w:rsidRPr="001F6B01" w:rsidRDefault="001F6B01" w:rsidP="002236B5">
            <w:pPr>
              <w:jc w:val="center"/>
              <w:rPr>
                <w:ins w:id="218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8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9AE2E" w14:textId="77777777" w:rsidR="001F6B01" w:rsidRPr="001F6B01" w:rsidRDefault="001F6B01" w:rsidP="002236B5">
            <w:pPr>
              <w:jc w:val="center"/>
              <w:rPr>
                <w:ins w:id="218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BF3F3" w14:textId="77777777" w:rsidR="001F6B01" w:rsidRPr="001F6B01" w:rsidRDefault="001F6B01" w:rsidP="002236B5">
            <w:pPr>
              <w:jc w:val="center"/>
              <w:rPr>
                <w:ins w:id="218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1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TXB1</w:t>
              </w:r>
            </w:ins>
          </w:p>
        </w:tc>
      </w:tr>
      <w:tr w:rsidR="001F6B01" w:rsidRPr="00BF4065" w14:paraId="13C0DDF0" w14:textId="77777777" w:rsidTr="002236B5">
        <w:trPr>
          <w:trHeight w:val="247"/>
          <w:ins w:id="219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35974" w14:textId="77777777" w:rsidR="001F6B01" w:rsidRPr="001F6B01" w:rsidRDefault="001F6B01" w:rsidP="002236B5">
            <w:pPr>
              <w:jc w:val="center"/>
              <w:rPr>
                <w:ins w:id="2192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BA8BC" w14:textId="77777777" w:rsidR="001F6B01" w:rsidRPr="001F6B01" w:rsidRDefault="001F6B01" w:rsidP="002236B5">
            <w:pPr>
              <w:ind w:left="141" w:right="85"/>
              <w:rPr>
                <w:ins w:id="2193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  <w:ins w:id="2194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1.1.1.1.2. Primary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4F5DC" w14:textId="77777777" w:rsidR="001F6B01" w:rsidRPr="001F6B01" w:rsidRDefault="001F6B01" w:rsidP="002236B5">
            <w:pPr>
              <w:jc w:val="center"/>
              <w:rPr>
                <w:ins w:id="2195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8D04B" w14:textId="77777777" w:rsidR="001F6B01" w:rsidRPr="001F6B01" w:rsidRDefault="001F6B01" w:rsidP="002236B5">
            <w:pPr>
              <w:jc w:val="center"/>
              <w:rPr>
                <w:ins w:id="219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78C7" w14:textId="77777777" w:rsidR="001F6B01" w:rsidRPr="001F6B01" w:rsidRDefault="001F6B01" w:rsidP="002236B5">
            <w:pPr>
              <w:jc w:val="center"/>
              <w:rPr>
                <w:ins w:id="219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55897" w14:textId="77777777" w:rsidR="001F6B01" w:rsidRPr="001F6B01" w:rsidRDefault="001F6B01" w:rsidP="002236B5">
            <w:pPr>
              <w:jc w:val="center"/>
              <w:rPr>
                <w:ins w:id="2198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4662F" w14:textId="77777777" w:rsidR="001F6B01" w:rsidRPr="001F6B01" w:rsidRDefault="001F6B01" w:rsidP="002236B5">
            <w:pPr>
              <w:jc w:val="center"/>
              <w:rPr>
                <w:ins w:id="2199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4B17A232" w14:textId="77777777" w:rsidTr="002236B5">
        <w:trPr>
          <w:trHeight w:val="247"/>
          <w:ins w:id="220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F0E4" w14:textId="77777777" w:rsidR="001F6B01" w:rsidRPr="001F6B01" w:rsidRDefault="001F6B01" w:rsidP="002236B5">
            <w:pPr>
              <w:jc w:val="center"/>
              <w:rPr>
                <w:ins w:id="220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0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C3736" w14:textId="77777777" w:rsidR="001F6B01" w:rsidRPr="001F6B01" w:rsidRDefault="001F6B01" w:rsidP="002236B5">
            <w:pPr>
              <w:ind w:left="141" w:right="85"/>
              <w:rPr>
                <w:ins w:id="220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0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primary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F1166" w14:textId="77777777" w:rsidR="001F6B01" w:rsidRPr="001F6B01" w:rsidRDefault="001F6B01" w:rsidP="002236B5">
            <w:pPr>
              <w:jc w:val="center"/>
              <w:rPr>
                <w:ins w:id="220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0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366B" w14:textId="77777777" w:rsidR="001F6B01" w:rsidRPr="001F6B01" w:rsidRDefault="001F6B01" w:rsidP="002236B5">
            <w:pPr>
              <w:jc w:val="center"/>
              <w:rPr>
                <w:ins w:id="220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0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381D6" w14:textId="77777777" w:rsidR="001F6B01" w:rsidRPr="001F6B01" w:rsidRDefault="001F6B01" w:rsidP="002236B5">
            <w:pPr>
              <w:jc w:val="center"/>
              <w:rPr>
                <w:ins w:id="220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8B5D9" w14:textId="77777777" w:rsidR="001F6B01" w:rsidRPr="001F6B01" w:rsidRDefault="001F6B01" w:rsidP="002236B5">
            <w:pPr>
              <w:jc w:val="center"/>
              <w:rPr>
                <w:ins w:id="221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1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52E22" w14:textId="77777777" w:rsidR="001F6B01" w:rsidRPr="001F6B01" w:rsidRDefault="001F6B01" w:rsidP="002236B5">
            <w:pPr>
              <w:jc w:val="center"/>
              <w:rPr>
                <w:ins w:id="221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1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RLG1</w:t>
              </w:r>
            </w:ins>
          </w:p>
        </w:tc>
      </w:tr>
      <w:tr w:rsidR="001F6B01" w:rsidRPr="00BF4065" w14:paraId="68D6136A" w14:textId="77777777" w:rsidTr="002236B5">
        <w:trPr>
          <w:trHeight w:val="247"/>
          <w:ins w:id="221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63BD1" w14:textId="77777777" w:rsidR="001F6B01" w:rsidRPr="001F6B01" w:rsidRDefault="001F6B01" w:rsidP="002236B5">
            <w:pPr>
              <w:jc w:val="center"/>
              <w:rPr>
                <w:ins w:id="221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1B118" w14:textId="77777777" w:rsidR="001F6B01" w:rsidRPr="001F6B01" w:rsidRDefault="001F6B01" w:rsidP="002236B5">
            <w:pPr>
              <w:ind w:left="141" w:right="85"/>
              <w:rPr>
                <w:ins w:id="221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primary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3BC56" w14:textId="77777777" w:rsidR="001F6B01" w:rsidRPr="001F6B01" w:rsidRDefault="001F6B01" w:rsidP="002236B5">
            <w:pPr>
              <w:jc w:val="center"/>
              <w:rPr>
                <w:ins w:id="222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2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D082F" w14:textId="77777777" w:rsidR="001F6B01" w:rsidRPr="001F6B01" w:rsidRDefault="001F6B01" w:rsidP="002236B5">
            <w:pPr>
              <w:jc w:val="center"/>
              <w:rPr>
                <w:ins w:id="222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2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FBDDA" w14:textId="77777777" w:rsidR="001F6B01" w:rsidRPr="001F6B01" w:rsidRDefault="001F6B01" w:rsidP="002236B5">
            <w:pPr>
              <w:jc w:val="center"/>
              <w:rPr>
                <w:ins w:id="222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2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338AD" w14:textId="77777777" w:rsidR="001F6B01" w:rsidRPr="001F6B01" w:rsidRDefault="001F6B01" w:rsidP="002236B5">
            <w:pPr>
              <w:jc w:val="center"/>
              <w:rPr>
                <w:ins w:id="222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2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20E94" w14:textId="77777777" w:rsidR="001F6B01" w:rsidRPr="001F6B01" w:rsidRDefault="001F6B01" w:rsidP="002236B5">
            <w:pPr>
              <w:jc w:val="center"/>
              <w:rPr>
                <w:ins w:id="222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2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RLB1</w:t>
              </w:r>
            </w:ins>
          </w:p>
        </w:tc>
      </w:tr>
      <w:tr w:rsidR="001F6B01" w:rsidRPr="00BF4065" w14:paraId="6C9D594E" w14:textId="77777777" w:rsidTr="002236B5">
        <w:trPr>
          <w:trHeight w:val="247"/>
          <w:ins w:id="223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3A691" w14:textId="77777777" w:rsidR="001F6B01" w:rsidRPr="001F6B01" w:rsidRDefault="001F6B01" w:rsidP="002236B5">
            <w:pPr>
              <w:jc w:val="center"/>
              <w:rPr>
                <w:ins w:id="2231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9F971" w14:textId="77777777" w:rsidR="001F6B01" w:rsidRPr="001F6B01" w:rsidRDefault="001F6B01" w:rsidP="002236B5">
            <w:pPr>
              <w:ind w:left="141" w:right="85"/>
              <w:rPr>
                <w:ins w:id="2232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  <w:ins w:id="2233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1.1.1.1.3. Primary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34C21" w14:textId="77777777" w:rsidR="001F6B01" w:rsidRPr="001F6B01" w:rsidRDefault="001F6B01" w:rsidP="002236B5">
            <w:pPr>
              <w:jc w:val="center"/>
              <w:rPr>
                <w:ins w:id="2234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C4CED" w14:textId="77777777" w:rsidR="001F6B01" w:rsidRPr="001F6B01" w:rsidRDefault="001F6B01" w:rsidP="002236B5">
            <w:pPr>
              <w:jc w:val="center"/>
              <w:rPr>
                <w:ins w:id="2235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0101E" w14:textId="77777777" w:rsidR="001F6B01" w:rsidRPr="001F6B01" w:rsidRDefault="001F6B01" w:rsidP="002236B5">
            <w:pPr>
              <w:jc w:val="center"/>
              <w:rPr>
                <w:ins w:id="223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71794" w14:textId="77777777" w:rsidR="001F6B01" w:rsidRPr="001F6B01" w:rsidRDefault="001F6B01" w:rsidP="002236B5">
            <w:pPr>
              <w:jc w:val="center"/>
              <w:rPr>
                <w:ins w:id="223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069F2" w14:textId="77777777" w:rsidR="001F6B01" w:rsidRPr="001F6B01" w:rsidRDefault="001F6B01" w:rsidP="002236B5">
            <w:pPr>
              <w:jc w:val="center"/>
              <w:rPr>
                <w:ins w:id="2238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70B3A360" w14:textId="77777777" w:rsidTr="002236B5">
        <w:trPr>
          <w:trHeight w:val="247"/>
          <w:ins w:id="223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7F0DB" w14:textId="77777777" w:rsidR="001F6B01" w:rsidRPr="001F6B01" w:rsidRDefault="001F6B01" w:rsidP="002236B5">
            <w:pPr>
              <w:jc w:val="center"/>
              <w:rPr>
                <w:ins w:id="224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4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FF492" w14:textId="77777777" w:rsidR="001F6B01" w:rsidRPr="001F6B01" w:rsidRDefault="001F6B01" w:rsidP="002236B5">
            <w:pPr>
              <w:ind w:left="141" w:right="85"/>
              <w:rPr>
                <w:ins w:id="224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primary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67E59" w14:textId="77777777" w:rsidR="001F6B01" w:rsidRPr="001F6B01" w:rsidRDefault="001F6B01" w:rsidP="002236B5">
            <w:pPr>
              <w:jc w:val="center"/>
              <w:rPr>
                <w:ins w:id="224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9F92C" w14:textId="77777777" w:rsidR="001F6B01" w:rsidRPr="001F6B01" w:rsidRDefault="001F6B01" w:rsidP="002236B5">
            <w:pPr>
              <w:jc w:val="center"/>
              <w:rPr>
                <w:ins w:id="224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C27B" w14:textId="77777777" w:rsidR="001F6B01" w:rsidRPr="001F6B01" w:rsidRDefault="001F6B01" w:rsidP="002236B5">
            <w:pPr>
              <w:jc w:val="center"/>
              <w:rPr>
                <w:ins w:id="224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9DD0C" w14:textId="77777777" w:rsidR="001F6B01" w:rsidRPr="001F6B01" w:rsidRDefault="001F6B01" w:rsidP="002236B5">
            <w:pPr>
              <w:jc w:val="center"/>
              <w:rPr>
                <w:ins w:id="225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5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1F292" w14:textId="77777777" w:rsidR="001F6B01" w:rsidRPr="001F6B01" w:rsidRDefault="001F6B01" w:rsidP="002236B5">
            <w:pPr>
              <w:jc w:val="center"/>
              <w:rPr>
                <w:ins w:id="225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5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LKG1</w:t>
              </w:r>
            </w:ins>
          </w:p>
        </w:tc>
      </w:tr>
      <w:tr w:rsidR="001F6B01" w:rsidRPr="00BF4065" w14:paraId="0243DA49" w14:textId="77777777" w:rsidTr="002236B5">
        <w:trPr>
          <w:trHeight w:val="247"/>
          <w:ins w:id="225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F9FFF" w14:textId="77777777" w:rsidR="001F6B01" w:rsidRPr="001F6B01" w:rsidRDefault="001F6B01" w:rsidP="002236B5">
            <w:pPr>
              <w:jc w:val="center"/>
              <w:rPr>
                <w:ins w:id="225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9D8DF" w14:textId="77777777" w:rsidR="001F6B01" w:rsidRPr="001F6B01" w:rsidRDefault="001F6B01" w:rsidP="002236B5">
            <w:pPr>
              <w:ind w:left="141" w:right="85"/>
              <w:rPr>
                <w:ins w:id="225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5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primary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1B7AF" w14:textId="77777777" w:rsidR="001F6B01" w:rsidRPr="001F6B01" w:rsidRDefault="001F6B01" w:rsidP="002236B5">
            <w:pPr>
              <w:jc w:val="center"/>
              <w:rPr>
                <w:ins w:id="225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071CA" w14:textId="77777777" w:rsidR="001F6B01" w:rsidRPr="001F6B01" w:rsidRDefault="001F6B01" w:rsidP="002236B5">
            <w:pPr>
              <w:jc w:val="center"/>
              <w:rPr>
                <w:ins w:id="226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6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A3B95" w14:textId="77777777" w:rsidR="001F6B01" w:rsidRPr="001F6B01" w:rsidRDefault="001F6B01" w:rsidP="002236B5">
            <w:pPr>
              <w:jc w:val="center"/>
              <w:rPr>
                <w:ins w:id="226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C9DDF" w14:textId="77777777" w:rsidR="001F6B01" w:rsidRPr="001F6B01" w:rsidRDefault="001F6B01" w:rsidP="002236B5">
            <w:pPr>
              <w:jc w:val="center"/>
              <w:rPr>
                <w:ins w:id="226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12637" w14:textId="77777777" w:rsidR="001F6B01" w:rsidRPr="001F6B01" w:rsidRDefault="001F6B01" w:rsidP="002236B5">
            <w:pPr>
              <w:jc w:val="center"/>
              <w:rPr>
                <w:ins w:id="226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LKB1</w:t>
              </w:r>
            </w:ins>
          </w:p>
        </w:tc>
      </w:tr>
      <w:tr w:rsidR="001F6B01" w:rsidRPr="00BF4065" w14:paraId="0E5D8CF6" w14:textId="77777777" w:rsidTr="002236B5">
        <w:trPr>
          <w:trHeight w:val="247"/>
          <w:ins w:id="226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9CEE2" w14:textId="77777777" w:rsidR="001F6B01" w:rsidRPr="001F6B01" w:rsidRDefault="001F6B01" w:rsidP="002236B5">
            <w:pPr>
              <w:jc w:val="center"/>
              <w:rPr>
                <w:ins w:id="2270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25598" w14:textId="77777777" w:rsidR="001F6B01" w:rsidRPr="001F6B01" w:rsidRDefault="001F6B01" w:rsidP="002236B5">
            <w:pPr>
              <w:ind w:left="141" w:right="85"/>
              <w:rPr>
                <w:ins w:id="2271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  <w:ins w:id="2272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1.1.1.1.4. Primary mixed broadleaved and coniferous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AA079" w14:textId="77777777" w:rsidR="001F6B01" w:rsidRPr="001F6B01" w:rsidRDefault="001F6B01" w:rsidP="002236B5">
            <w:pPr>
              <w:jc w:val="center"/>
              <w:rPr>
                <w:ins w:id="2273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B1F65" w14:textId="77777777" w:rsidR="001F6B01" w:rsidRPr="001F6B01" w:rsidRDefault="001F6B01" w:rsidP="002236B5">
            <w:pPr>
              <w:jc w:val="center"/>
              <w:rPr>
                <w:ins w:id="2274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02C94" w14:textId="77777777" w:rsidR="001F6B01" w:rsidRPr="001F6B01" w:rsidRDefault="001F6B01" w:rsidP="002236B5">
            <w:pPr>
              <w:jc w:val="center"/>
              <w:rPr>
                <w:ins w:id="2275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AD6CC" w14:textId="77777777" w:rsidR="001F6B01" w:rsidRPr="001F6B01" w:rsidRDefault="001F6B01" w:rsidP="002236B5">
            <w:pPr>
              <w:jc w:val="center"/>
              <w:rPr>
                <w:ins w:id="227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F3052" w14:textId="77777777" w:rsidR="001F6B01" w:rsidRPr="001F6B01" w:rsidRDefault="001F6B01" w:rsidP="002236B5">
            <w:pPr>
              <w:jc w:val="center"/>
              <w:rPr>
                <w:ins w:id="227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452190AC" w14:textId="77777777" w:rsidTr="002236B5">
        <w:trPr>
          <w:trHeight w:val="247"/>
          <w:ins w:id="227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584AC" w14:textId="77777777" w:rsidR="001F6B01" w:rsidRPr="001F6B01" w:rsidRDefault="001F6B01" w:rsidP="002236B5">
            <w:pPr>
              <w:jc w:val="center"/>
              <w:rPr>
                <w:ins w:id="227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F8304" w14:textId="77777777" w:rsidR="001F6B01" w:rsidRPr="001F6B01" w:rsidRDefault="001F6B01" w:rsidP="002236B5">
            <w:pPr>
              <w:ind w:left="141" w:right="85"/>
              <w:rPr>
                <w:ins w:id="228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primary mixed broadleaved and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203B3" w14:textId="77777777" w:rsidR="001F6B01" w:rsidRPr="001F6B01" w:rsidRDefault="001F6B01" w:rsidP="002236B5">
            <w:pPr>
              <w:jc w:val="center"/>
              <w:rPr>
                <w:ins w:id="228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4BC4D" w14:textId="77777777" w:rsidR="001F6B01" w:rsidRPr="001F6B01" w:rsidRDefault="001F6B01" w:rsidP="002236B5">
            <w:pPr>
              <w:jc w:val="center"/>
              <w:rPr>
                <w:ins w:id="228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8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89A61" w14:textId="77777777" w:rsidR="001F6B01" w:rsidRPr="001F6B01" w:rsidRDefault="001F6B01" w:rsidP="002236B5">
            <w:pPr>
              <w:jc w:val="center"/>
              <w:rPr>
                <w:ins w:id="228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77539" w14:textId="77777777" w:rsidR="001F6B01" w:rsidRPr="001F6B01" w:rsidRDefault="001F6B01" w:rsidP="002236B5">
            <w:pPr>
              <w:jc w:val="center"/>
              <w:rPr>
                <w:ins w:id="228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8DA74" w14:textId="77777777" w:rsidR="001F6B01" w:rsidRPr="001F6B01" w:rsidRDefault="001F6B01" w:rsidP="002236B5">
            <w:pPr>
              <w:jc w:val="center"/>
              <w:rPr>
                <w:ins w:id="229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RKG1</w:t>
              </w:r>
            </w:ins>
          </w:p>
        </w:tc>
      </w:tr>
      <w:tr w:rsidR="001F6B01" w:rsidRPr="00BF4065" w14:paraId="4E2353AD" w14:textId="77777777" w:rsidTr="002236B5">
        <w:trPr>
          <w:trHeight w:val="247"/>
          <w:ins w:id="229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7EBFB" w14:textId="77777777" w:rsidR="001F6B01" w:rsidRPr="001F6B01" w:rsidRDefault="001F6B01" w:rsidP="002236B5">
            <w:pPr>
              <w:jc w:val="center"/>
              <w:rPr>
                <w:ins w:id="229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9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4B954" w14:textId="77777777" w:rsidR="001F6B01" w:rsidRPr="001F6B01" w:rsidRDefault="001F6B01" w:rsidP="002236B5">
            <w:pPr>
              <w:ind w:left="141" w:right="85"/>
              <w:rPr>
                <w:ins w:id="229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9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primary mixed broadleaved and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68762" w14:textId="77777777" w:rsidR="001F6B01" w:rsidRPr="001F6B01" w:rsidRDefault="001F6B01" w:rsidP="002236B5">
            <w:pPr>
              <w:jc w:val="center"/>
              <w:rPr>
                <w:ins w:id="229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29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49976" w14:textId="77777777" w:rsidR="001F6B01" w:rsidRPr="001F6B01" w:rsidRDefault="001F6B01" w:rsidP="002236B5">
            <w:pPr>
              <w:jc w:val="center"/>
              <w:rPr>
                <w:ins w:id="230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1C0F" w14:textId="77777777" w:rsidR="001F6B01" w:rsidRPr="001F6B01" w:rsidRDefault="001F6B01" w:rsidP="002236B5">
            <w:pPr>
              <w:jc w:val="center"/>
              <w:rPr>
                <w:ins w:id="230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13D45" w14:textId="77777777" w:rsidR="001F6B01" w:rsidRPr="001F6B01" w:rsidRDefault="001F6B01" w:rsidP="002236B5">
            <w:pPr>
              <w:jc w:val="center"/>
              <w:rPr>
                <w:ins w:id="230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86764" w14:textId="77777777" w:rsidR="001F6B01" w:rsidRPr="001F6B01" w:rsidRDefault="001F6B01" w:rsidP="002236B5">
            <w:pPr>
              <w:jc w:val="center"/>
              <w:rPr>
                <w:ins w:id="230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0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RKB1</w:t>
              </w:r>
            </w:ins>
          </w:p>
        </w:tc>
      </w:tr>
      <w:tr w:rsidR="001F6B01" w:rsidRPr="00BF4065" w14:paraId="2FC7C088" w14:textId="77777777" w:rsidTr="002236B5">
        <w:trPr>
          <w:trHeight w:val="247"/>
          <w:ins w:id="230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E05A" w14:textId="77777777" w:rsidR="001F6B01" w:rsidRPr="001F6B01" w:rsidRDefault="001F6B01" w:rsidP="002236B5">
            <w:pPr>
              <w:jc w:val="center"/>
              <w:rPr>
                <w:ins w:id="2309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4A1A2" w14:textId="77777777" w:rsidR="001F6B01" w:rsidRPr="001F6B01" w:rsidRDefault="001F6B01" w:rsidP="002236B5">
            <w:pPr>
              <w:ind w:left="141" w:right="85"/>
              <w:rPr>
                <w:ins w:id="2310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ins w:id="2311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1.1.1.2. Primary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97B86" w14:textId="77777777" w:rsidR="001F6B01" w:rsidRPr="001F6B01" w:rsidRDefault="001F6B01" w:rsidP="002236B5">
            <w:pPr>
              <w:jc w:val="center"/>
              <w:rPr>
                <w:ins w:id="2312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49BF2" w14:textId="77777777" w:rsidR="001F6B01" w:rsidRPr="001F6B01" w:rsidRDefault="001F6B01" w:rsidP="002236B5">
            <w:pPr>
              <w:jc w:val="center"/>
              <w:rPr>
                <w:ins w:id="2313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F6BB5" w14:textId="77777777" w:rsidR="001F6B01" w:rsidRPr="001F6B01" w:rsidRDefault="001F6B01" w:rsidP="002236B5">
            <w:pPr>
              <w:jc w:val="center"/>
              <w:rPr>
                <w:ins w:id="2314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BB98" w14:textId="77777777" w:rsidR="001F6B01" w:rsidRPr="001F6B01" w:rsidRDefault="001F6B01" w:rsidP="002236B5">
            <w:pPr>
              <w:jc w:val="center"/>
              <w:rPr>
                <w:ins w:id="2315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0A2F2" w14:textId="77777777" w:rsidR="001F6B01" w:rsidRPr="001F6B01" w:rsidRDefault="001F6B01" w:rsidP="002236B5">
            <w:pPr>
              <w:jc w:val="center"/>
              <w:rPr>
                <w:ins w:id="2316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7FC925A3" w14:textId="77777777" w:rsidTr="002236B5">
        <w:trPr>
          <w:trHeight w:val="247"/>
          <w:ins w:id="231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1F81A" w14:textId="77777777" w:rsidR="001F6B01" w:rsidRPr="001F6B01" w:rsidRDefault="001F6B01" w:rsidP="002236B5">
            <w:pPr>
              <w:jc w:val="center"/>
              <w:rPr>
                <w:ins w:id="231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B6FE" w14:textId="77777777" w:rsidR="001F6B01" w:rsidRPr="001F6B01" w:rsidRDefault="001F6B01" w:rsidP="002236B5">
            <w:pPr>
              <w:ind w:left="141" w:right="85"/>
              <w:rPr>
                <w:ins w:id="232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2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primary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3F4EE" w14:textId="77777777" w:rsidR="001F6B01" w:rsidRPr="001F6B01" w:rsidRDefault="001F6B01" w:rsidP="002236B5">
            <w:pPr>
              <w:jc w:val="center"/>
              <w:rPr>
                <w:ins w:id="232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2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83350" w14:textId="77777777" w:rsidR="001F6B01" w:rsidRPr="001F6B01" w:rsidRDefault="001F6B01" w:rsidP="002236B5">
            <w:pPr>
              <w:jc w:val="center"/>
              <w:rPr>
                <w:ins w:id="232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2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570A2" w14:textId="77777777" w:rsidR="001F6B01" w:rsidRPr="001F6B01" w:rsidRDefault="001F6B01" w:rsidP="002236B5">
            <w:pPr>
              <w:jc w:val="center"/>
              <w:rPr>
                <w:ins w:id="232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2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ED854" w14:textId="77777777" w:rsidR="001F6B01" w:rsidRPr="001F6B01" w:rsidRDefault="001F6B01" w:rsidP="002236B5">
            <w:pPr>
              <w:jc w:val="center"/>
              <w:rPr>
                <w:ins w:id="232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2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E1ADC" w14:textId="77777777" w:rsidR="001F6B01" w:rsidRPr="001F6B01" w:rsidRDefault="001F6B01" w:rsidP="002236B5">
            <w:pPr>
              <w:jc w:val="center"/>
              <w:rPr>
                <w:ins w:id="233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TXDG1</w:t>
              </w:r>
            </w:ins>
          </w:p>
        </w:tc>
      </w:tr>
      <w:tr w:rsidR="001F6B01" w:rsidRPr="00BF4065" w14:paraId="13F6BE13" w14:textId="77777777" w:rsidTr="002236B5">
        <w:trPr>
          <w:trHeight w:val="247"/>
          <w:ins w:id="233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5D580" w14:textId="77777777" w:rsidR="001F6B01" w:rsidRPr="001F6B01" w:rsidRDefault="001F6B01" w:rsidP="002236B5">
            <w:pPr>
              <w:jc w:val="center"/>
              <w:rPr>
                <w:ins w:id="233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3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C6FEE" w14:textId="77777777" w:rsidR="001F6B01" w:rsidRPr="001F6B01" w:rsidRDefault="001F6B01" w:rsidP="002236B5">
            <w:pPr>
              <w:ind w:left="141" w:right="85"/>
              <w:rPr>
                <w:ins w:id="233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primary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EF4E5" w14:textId="77777777" w:rsidR="001F6B01" w:rsidRPr="001F6B01" w:rsidRDefault="001F6B01" w:rsidP="002236B5">
            <w:pPr>
              <w:jc w:val="center"/>
              <w:rPr>
                <w:ins w:id="23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5E3B6" w14:textId="77777777" w:rsidR="001F6B01" w:rsidRPr="001F6B01" w:rsidRDefault="001F6B01" w:rsidP="002236B5">
            <w:pPr>
              <w:jc w:val="center"/>
              <w:rPr>
                <w:ins w:id="233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D93E2" w14:textId="77777777" w:rsidR="001F6B01" w:rsidRPr="001F6B01" w:rsidRDefault="001F6B01" w:rsidP="002236B5">
            <w:pPr>
              <w:jc w:val="center"/>
              <w:rPr>
                <w:ins w:id="234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F2BFA" w14:textId="77777777" w:rsidR="001F6B01" w:rsidRPr="001F6B01" w:rsidRDefault="001F6B01" w:rsidP="002236B5">
            <w:pPr>
              <w:jc w:val="center"/>
              <w:rPr>
                <w:ins w:id="234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4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FEB9" w14:textId="77777777" w:rsidR="001F6B01" w:rsidRPr="001F6B01" w:rsidRDefault="001F6B01" w:rsidP="002236B5">
            <w:pPr>
              <w:jc w:val="center"/>
              <w:rPr>
                <w:ins w:id="234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4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TXDB1</w:t>
              </w:r>
            </w:ins>
          </w:p>
        </w:tc>
      </w:tr>
      <w:tr w:rsidR="001F6B01" w:rsidRPr="00BF4065" w14:paraId="325A80BC" w14:textId="77777777" w:rsidTr="002236B5">
        <w:trPr>
          <w:trHeight w:val="247"/>
          <w:ins w:id="234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6A196" w14:textId="77777777" w:rsidR="001F6B01" w:rsidRPr="001F6B01" w:rsidRDefault="001F6B01" w:rsidP="002236B5">
            <w:pPr>
              <w:jc w:val="center"/>
              <w:rPr>
                <w:ins w:id="2348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1EAA8" w14:textId="77777777" w:rsidR="001F6B01" w:rsidRPr="001F6B01" w:rsidRDefault="001F6B01" w:rsidP="002236B5">
            <w:pPr>
              <w:ind w:left="141" w:right="85"/>
              <w:rPr>
                <w:ins w:id="2349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ins w:id="2350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1.1.1.3. Primary forest on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40FE9" w14:textId="77777777" w:rsidR="001F6B01" w:rsidRPr="001F6B01" w:rsidRDefault="001F6B01" w:rsidP="002236B5">
            <w:pPr>
              <w:jc w:val="center"/>
              <w:rPr>
                <w:ins w:id="2351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35887" w14:textId="77777777" w:rsidR="001F6B01" w:rsidRPr="001F6B01" w:rsidRDefault="001F6B01" w:rsidP="002236B5">
            <w:pPr>
              <w:jc w:val="center"/>
              <w:rPr>
                <w:ins w:id="2352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08AF" w14:textId="77777777" w:rsidR="001F6B01" w:rsidRPr="001F6B01" w:rsidRDefault="001F6B01" w:rsidP="002236B5">
            <w:pPr>
              <w:jc w:val="center"/>
              <w:rPr>
                <w:ins w:id="2353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21303" w14:textId="77777777" w:rsidR="001F6B01" w:rsidRPr="001F6B01" w:rsidRDefault="001F6B01" w:rsidP="002236B5">
            <w:pPr>
              <w:jc w:val="center"/>
              <w:rPr>
                <w:ins w:id="2354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05A72" w14:textId="77777777" w:rsidR="001F6B01" w:rsidRPr="001F6B01" w:rsidRDefault="001F6B01" w:rsidP="002236B5">
            <w:pPr>
              <w:jc w:val="center"/>
              <w:rPr>
                <w:ins w:id="2355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</w:p>
        </w:tc>
      </w:tr>
      <w:tr w:rsidR="001F6B01" w:rsidRPr="00BF4065" w14:paraId="3580C240" w14:textId="77777777" w:rsidTr="002236B5">
        <w:trPr>
          <w:trHeight w:val="247"/>
          <w:ins w:id="235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98469" w14:textId="77777777" w:rsidR="001F6B01" w:rsidRPr="001F6B01" w:rsidRDefault="001F6B01" w:rsidP="002236B5">
            <w:pPr>
              <w:jc w:val="center"/>
              <w:rPr>
                <w:ins w:id="235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5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11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A15C" w14:textId="77777777" w:rsidR="001F6B01" w:rsidRPr="001F6B01" w:rsidRDefault="001F6B01" w:rsidP="002236B5">
            <w:pPr>
              <w:ind w:left="141" w:right="85"/>
              <w:rPr>
                <w:ins w:id="235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Primary forest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031DE" w14:textId="77777777" w:rsidR="001F6B01" w:rsidRPr="001F6B01" w:rsidRDefault="001F6B01" w:rsidP="002236B5">
            <w:pPr>
              <w:jc w:val="center"/>
              <w:rPr>
                <w:ins w:id="236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6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5FD9E" w14:textId="77777777" w:rsidR="001F6B01" w:rsidRPr="001F6B01" w:rsidRDefault="001F6B01" w:rsidP="002236B5">
            <w:pPr>
              <w:jc w:val="center"/>
              <w:rPr>
                <w:ins w:id="236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F8CDC" w14:textId="77777777" w:rsidR="001F6B01" w:rsidRPr="001F6B01" w:rsidRDefault="001F6B01" w:rsidP="002236B5">
            <w:pPr>
              <w:jc w:val="center"/>
              <w:rPr>
                <w:ins w:id="236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BB46E" w14:textId="77777777" w:rsidR="001F6B01" w:rsidRPr="001F6B01" w:rsidRDefault="001F6B01" w:rsidP="002236B5">
            <w:pPr>
              <w:jc w:val="center"/>
              <w:rPr>
                <w:ins w:id="236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5B801" w14:textId="77777777" w:rsidR="001F6B01" w:rsidRPr="001F6B01" w:rsidRDefault="001F6B01" w:rsidP="002236B5">
            <w:pPr>
              <w:jc w:val="center"/>
              <w:rPr>
                <w:ins w:id="236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RNM1</w:t>
              </w:r>
            </w:ins>
          </w:p>
        </w:tc>
      </w:tr>
      <w:tr w:rsidR="001F6B01" w:rsidRPr="00BF4065" w14:paraId="5E3F9A70" w14:textId="77777777" w:rsidTr="002236B5">
        <w:trPr>
          <w:trHeight w:val="247"/>
          <w:ins w:id="237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8DA75" w14:textId="77777777" w:rsidR="001F6B01" w:rsidRPr="001F6B01" w:rsidRDefault="001F6B01" w:rsidP="002236B5">
            <w:pPr>
              <w:jc w:val="center"/>
              <w:rPr>
                <w:ins w:id="23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17FBE" w14:textId="77777777" w:rsidR="001F6B01" w:rsidRPr="001F6B01" w:rsidRDefault="001F6B01" w:rsidP="002236B5">
            <w:pPr>
              <w:ind w:left="141" w:right="85"/>
              <w:rPr>
                <w:ins w:id="23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Primary forest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4934" w14:textId="77777777" w:rsidR="001F6B01" w:rsidRPr="001F6B01" w:rsidRDefault="001F6B01" w:rsidP="002236B5">
            <w:pPr>
              <w:jc w:val="center"/>
              <w:rPr>
                <w:ins w:id="237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B3E0A" w14:textId="77777777" w:rsidR="001F6B01" w:rsidRPr="001F6B01" w:rsidRDefault="001F6B01" w:rsidP="002236B5">
            <w:pPr>
              <w:jc w:val="center"/>
              <w:rPr>
                <w:ins w:id="237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7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7B98F" w14:textId="77777777" w:rsidR="001F6B01" w:rsidRPr="001F6B01" w:rsidRDefault="001F6B01" w:rsidP="002236B5">
            <w:pPr>
              <w:jc w:val="center"/>
              <w:rPr>
                <w:ins w:id="238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8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67811" w14:textId="77777777" w:rsidR="001F6B01" w:rsidRPr="001F6B01" w:rsidRDefault="001F6B01" w:rsidP="002236B5">
            <w:pPr>
              <w:jc w:val="center"/>
              <w:rPr>
                <w:ins w:id="238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8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90B35" w14:textId="77777777" w:rsidR="001F6B01" w:rsidRPr="001F6B01" w:rsidRDefault="001F6B01" w:rsidP="002236B5">
            <w:pPr>
              <w:jc w:val="center"/>
              <w:rPr>
                <w:ins w:id="238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RNP1</w:t>
              </w:r>
            </w:ins>
          </w:p>
        </w:tc>
      </w:tr>
      <w:tr w:rsidR="001F6B01" w:rsidRPr="00BF4065" w14:paraId="2A3A361A" w14:textId="77777777" w:rsidTr="002236B5">
        <w:trPr>
          <w:trHeight w:val="247"/>
          <w:ins w:id="238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49EA4" w14:textId="77777777" w:rsidR="001F6B01" w:rsidRPr="001F6B01" w:rsidRDefault="001F6B01" w:rsidP="002236B5">
            <w:pPr>
              <w:jc w:val="center"/>
              <w:rPr>
                <w:ins w:id="238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6DF42" w14:textId="77777777" w:rsidR="001F6B01" w:rsidRPr="001F6B01" w:rsidRDefault="001F6B01" w:rsidP="002236B5">
            <w:pPr>
              <w:ind w:left="141" w:right="85"/>
              <w:rPr>
                <w:ins w:id="238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Primary forest on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AD1D" w14:textId="77777777" w:rsidR="001F6B01" w:rsidRPr="001F6B01" w:rsidRDefault="001F6B01" w:rsidP="002236B5">
            <w:pPr>
              <w:jc w:val="center"/>
              <w:rPr>
                <w:ins w:id="239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0E59C" w14:textId="77777777" w:rsidR="001F6B01" w:rsidRPr="001F6B01" w:rsidRDefault="001F6B01" w:rsidP="002236B5">
            <w:pPr>
              <w:jc w:val="center"/>
              <w:rPr>
                <w:ins w:id="239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9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</w:t>
              </w:r>
            </w:ins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574BB" w14:textId="77777777" w:rsidR="001F6B01" w:rsidRPr="001F6B01" w:rsidRDefault="001F6B01" w:rsidP="002236B5">
            <w:pPr>
              <w:jc w:val="center"/>
              <w:rPr>
                <w:ins w:id="239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BE25C" w14:textId="77777777" w:rsidR="001F6B01" w:rsidRPr="001F6B01" w:rsidRDefault="001F6B01" w:rsidP="002236B5">
            <w:pPr>
              <w:jc w:val="center"/>
              <w:rPr>
                <w:ins w:id="239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39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78E48" w14:textId="77777777" w:rsidR="001F6B01" w:rsidRPr="001F6B01" w:rsidRDefault="001F6B01" w:rsidP="002236B5">
            <w:pPr>
              <w:jc w:val="center"/>
              <w:rPr>
                <w:ins w:id="239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0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RNP1</w:t>
              </w:r>
            </w:ins>
          </w:p>
        </w:tc>
      </w:tr>
      <w:tr w:rsidR="001F6B01" w:rsidRPr="00BF4065" w14:paraId="3560B84F" w14:textId="77777777" w:rsidTr="002236B5">
        <w:trPr>
          <w:trHeight w:val="247"/>
          <w:ins w:id="240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440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D6C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0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2404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1.1.2. Secondary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4B0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81B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52F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DA1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805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0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300244E1" w14:textId="77777777" w:rsidTr="002236B5">
        <w:trPr>
          <w:trHeight w:val="247"/>
          <w:ins w:id="241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857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1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0D1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12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  <w:ins w:id="2413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</w:t>
              </w:r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  <w:lang w:val="nl-NL"/>
                </w:rPr>
                <w:t>1.1.2.1. Secondary forest on woodland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ADB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4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DDF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5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CF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6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FD9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7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B76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18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656BE19F" w14:textId="77777777" w:rsidTr="002236B5">
        <w:trPr>
          <w:trHeight w:val="247"/>
          <w:ins w:id="241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458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0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309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21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  <w:ins w:id="2422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>1.1.2.1.1. Secondary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082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3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E74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4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D12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5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CC1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538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19F2634E" w14:textId="77777777" w:rsidTr="002236B5">
        <w:trPr>
          <w:trHeight w:val="247"/>
          <w:ins w:id="242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80B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2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617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30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  <w:ins w:id="2431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   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>1.1.2.1.1.1. Secondary evergreen broadleaved and semi-deciduous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F79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EC4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3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E42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3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274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3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B61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3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666E9235" w14:textId="77777777" w:rsidTr="002236B5">
        <w:trPr>
          <w:trHeight w:val="247"/>
          <w:ins w:id="243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85DBD" w14:textId="77777777" w:rsidR="001F6B01" w:rsidRPr="001F6B01" w:rsidRDefault="001F6B01" w:rsidP="002236B5">
            <w:pPr>
              <w:jc w:val="center"/>
              <w:rPr>
                <w:ins w:id="243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3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D88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4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4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secondary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BB2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4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A12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4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350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4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4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8E0D5" w14:textId="77777777" w:rsidR="001F6B01" w:rsidRPr="001F6B01" w:rsidRDefault="001F6B01" w:rsidP="002236B5">
            <w:pPr>
              <w:jc w:val="center"/>
              <w:rPr>
                <w:ins w:id="244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4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0C3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4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TXG</w:t>
              </w:r>
            </w:ins>
          </w:p>
        </w:tc>
      </w:tr>
      <w:tr w:rsidR="001F6B01" w:rsidRPr="00BF4065" w14:paraId="093AFA3C" w14:textId="77777777" w:rsidTr="002236B5">
        <w:trPr>
          <w:trHeight w:val="247"/>
          <w:ins w:id="245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BF65D" w14:textId="77777777" w:rsidR="001F6B01" w:rsidRPr="001F6B01" w:rsidRDefault="001F6B01" w:rsidP="002236B5">
            <w:pPr>
              <w:jc w:val="center"/>
              <w:rPr>
                <w:ins w:id="245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5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11F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5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5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secondary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3C2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5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3F1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5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772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5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E6B0" w14:textId="77777777" w:rsidR="001F6B01" w:rsidRPr="001F6B01" w:rsidRDefault="001F6B01" w:rsidP="002236B5">
            <w:pPr>
              <w:jc w:val="center"/>
              <w:rPr>
                <w:ins w:id="246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6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9C2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6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TXB</w:t>
              </w:r>
            </w:ins>
          </w:p>
        </w:tc>
      </w:tr>
      <w:tr w:rsidR="001F6B01" w:rsidRPr="00BF4065" w14:paraId="5B000386" w14:textId="77777777" w:rsidTr="002236B5">
        <w:trPr>
          <w:trHeight w:val="247"/>
          <w:ins w:id="246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E96C1" w14:textId="77777777" w:rsidR="001F6B01" w:rsidRPr="001F6B01" w:rsidRDefault="001F6B01" w:rsidP="002236B5">
            <w:pPr>
              <w:jc w:val="center"/>
              <w:rPr>
                <w:ins w:id="246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6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447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6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6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Poor secondary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D86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7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F0C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7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40A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7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7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426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7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7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327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7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TXN</w:t>
              </w:r>
            </w:ins>
          </w:p>
        </w:tc>
      </w:tr>
      <w:tr w:rsidR="001F6B01" w:rsidRPr="00BF4065" w14:paraId="4BC62CEF" w14:textId="77777777" w:rsidTr="002236B5">
        <w:trPr>
          <w:trHeight w:val="247"/>
          <w:ins w:id="247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409CB" w14:textId="77777777" w:rsidR="001F6B01" w:rsidRPr="001F6B01" w:rsidRDefault="001F6B01" w:rsidP="002236B5">
            <w:pPr>
              <w:jc w:val="center"/>
              <w:rPr>
                <w:ins w:id="248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8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699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8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48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Very poor secondary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A71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8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1AC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8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475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8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A2C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8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6B0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9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4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TXK</w:t>
              </w:r>
            </w:ins>
          </w:p>
        </w:tc>
      </w:tr>
      <w:tr w:rsidR="001F6B01" w:rsidRPr="00BF4065" w14:paraId="768923A7" w14:textId="77777777" w:rsidTr="002236B5">
        <w:trPr>
          <w:trHeight w:val="247"/>
          <w:ins w:id="249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69F8C" w14:textId="77777777" w:rsidR="001F6B01" w:rsidRPr="001F6B01" w:rsidRDefault="001F6B01" w:rsidP="002236B5">
            <w:pPr>
              <w:jc w:val="center"/>
              <w:rPr>
                <w:ins w:id="2494" w:author="Raisa.sell" w:date="2017-11-23T15:25:00Z"/>
                <w:rFonts w:ascii="Arial" w:hAnsi="Arial" w:cs="Arial"/>
                <w:sz w:val="18"/>
                <w:szCs w:val="18"/>
              </w:rPr>
            </w:pPr>
            <w:ins w:id="249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85B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496" w:author="Raisa.sell" w:date="2017-11-23T15:25:00Z"/>
                <w:rFonts w:ascii="Arial" w:hAnsi="Arial" w:cs="Arial"/>
                <w:sz w:val="18"/>
                <w:szCs w:val="18"/>
              </w:rPr>
            </w:pPr>
            <w:ins w:id="249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Rehabilitation secondary evergreen broadleaved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9EB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49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49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89A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0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D96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0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02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444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0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0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202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0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50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TXP</w:t>
              </w:r>
            </w:ins>
          </w:p>
        </w:tc>
      </w:tr>
      <w:tr w:rsidR="001F6B01" w:rsidRPr="00BF4065" w14:paraId="0701A629" w14:textId="77777777" w:rsidTr="002236B5">
        <w:trPr>
          <w:trHeight w:val="247"/>
          <w:ins w:id="250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9BE8C" w14:textId="77777777" w:rsidR="001F6B01" w:rsidRPr="001F6B01" w:rsidRDefault="001F6B01" w:rsidP="002236B5">
            <w:pPr>
              <w:jc w:val="center"/>
              <w:rPr>
                <w:ins w:id="2508" w:author="Raisa.sell" w:date="2017-11-23T15:25:00Z"/>
                <w:rFonts w:ascii="Arial" w:hAnsi="Arial" w:cs="Arial"/>
                <w:sz w:val="18"/>
                <w:szCs w:val="18"/>
              </w:rPr>
            </w:pPr>
            <w:ins w:id="250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94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C48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10" w:author="Raisa.sell" w:date="2017-11-23T15:25:00Z"/>
                <w:rFonts w:ascii="Arial" w:hAnsi="Arial" w:cs="Arial"/>
                <w:sz w:val="18"/>
                <w:szCs w:val="18"/>
              </w:rPr>
            </w:pPr>
            <w:ins w:id="251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Rich secondary semi-deciduous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FCF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1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FAC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1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D1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1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1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ADA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16" w:author="Raisa.sell" w:date="2017-11-23T15:25:00Z"/>
                <w:rFonts w:ascii="Arial" w:hAnsi="Arial" w:cs="Arial"/>
                <w:sz w:val="18"/>
                <w:szCs w:val="18"/>
              </w:rPr>
            </w:pPr>
            <w:ins w:id="251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846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1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1F6B01" w:rsidRPr="00BF4065" w14:paraId="677CAFE4" w14:textId="77777777" w:rsidTr="002236B5">
        <w:trPr>
          <w:trHeight w:val="247"/>
          <w:ins w:id="251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02997" w14:textId="77777777" w:rsidR="001F6B01" w:rsidRPr="001F6B01" w:rsidRDefault="001F6B01" w:rsidP="002236B5">
            <w:pPr>
              <w:jc w:val="center"/>
              <w:rPr>
                <w:ins w:id="2520" w:author="Raisa.sell" w:date="2017-11-23T15:25:00Z"/>
                <w:rFonts w:ascii="Arial" w:hAnsi="Arial" w:cs="Arial"/>
                <w:sz w:val="18"/>
                <w:szCs w:val="18"/>
              </w:rPr>
            </w:pPr>
            <w:ins w:id="252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95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769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22" w:author="Raisa.sell" w:date="2017-11-23T15:25:00Z"/>
                <w:rFonts w:ascii="Arial" w:hAnsi="Arial" w:cs="Arial"/>
                <w:sz w:val="18"/>
                <w:szCs w:val="18"/>
              </w:rPr>
            </w:pPr>
            <w:ins w:id="252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Medium secondary semi-deciduous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99C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2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AC2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25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082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26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2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7BE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28" w:author="Raisa.sell" w:date="2017-11-23T15:25:00Z"/>
                <w:rFonts w:ascii="Arial" w:hAnsi="Arial" w:cs="Arial"/>
                <w:sz w:val="18"/>
                <w:szCs w:val="18"/>
              </w:rPr>
            </w:pPr>
            <w:ins w:id="252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3E2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3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1F6B01" w:rsidRPr="00BF4065" w14:paraId="18CF56F3" w14:textId="77777777" w:rsidTr="002236B5">
        <w:trPr>
          <w:trHeight w:val="247"/>
          <w:ins w:id="253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4A78E" w14:textId="77777777" w:rsidR="001F6B01" w:rsidRPr="001F6B01" w:rsidRDefault="001F6B01" w:rsidP="002236B5">
            <w:pPr>
              <w:jc w:val="center"/>
              <w:rPr>
                <w:ins w:id="2532" w:author="Raisa.sell" w:date="2017-11-23T15:25:00Z"/>
                <w:rFonts w:ascii="Arial" w:hAnsi="Arial" w:cs="Arial"/>
                <w:sz w:val="18"/>
                <w:szCs w:val="18"/>
              </w:rPr>
            </w:pPr>
            <w:ins w:id="253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96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16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34" w:author="Raisa.sell" w:date="2017-11-23T15:25:00Z"/>
                <w:rFonts w:ascii="Arial" w:hAnsi="Arial" w:cs="Arial"/>
                <w:sz w:val="18"/>
                <w:szCs w:val="18"/>
              </w:rPr>
            </w:pPr>
            <w:ins w:id="253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Poor secondary semi-deciduous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91F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36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34E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3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488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3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3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5A7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40" w:author="Raisa.sell" w:date="2017-11-23T15:25:00Z"/>
                <w:rFonts w:ascii="Arial" w:hAnsi="Arial" w:cs="Arial"/>
                <w:sz w:val="18"/>
                <w:szCs w:val="18"/>
              </w:rPr>
            </w:pPr>
            <w:ins w:id="254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E8D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4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1F6B01" w:rsidRPr="00BF4065" w14:paraId="39908CBB" w14:textId="77777777" w:rsidTr="002236B5">
        <w:trPr>
          <w:trHeight w:val="247"/>
          <w:ins w:id="254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76FC2" w14:textId="77777777" w:rsidR="001F6B01" w:rsidRPr="001F6B01" w:rsidRDefault="001F6B01" w:rsidP="002236B5">
            <w:pPr>
              <w:jc w:val="center"/>
              <w:rPr>
                <w:ins w:id="2544" w:author="Raisa.sell" w:date="2017-11-23T15:25:00Z"/>
                <w:rFonts w:ascii="Arial" w:hAnsi="Arial" w:cs="Arial"/>
                <w:sz w:val="18"/>
                <w:szCs w:val="18"/>
              </w:rPr>
            </w:pPr>
            <w:ins w:id="254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97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4A4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46" w:author="Raisa.sell" w:date="2017-11-23T15:25:00Z"/>
                <w:rFonts w:ascii="Arial" w:hAnsi="Arial" w:cs="Arial"/>
                <w:sz w:val="18"/>
                <w:szCs w:val="18"/>
              </w:rPr>
            </w:pPr>
            <w:ins w:id="254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Very poor secondary semi-deciduous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853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4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748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49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894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5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5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B36E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52" w:author="Raisa.sell" w:date="2017-11-23T15:25:00Z"/>
                <w:rFonts w:ascii="Arial" w:hAnsi="Arial" w:cs="Arial"/>
                <w:sz w:val="18"/>
                <w:szCs w:val="18"/>
              </w:rPr>
            </w:pPr>
            <w:ins w:id="255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809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5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1F6B01" w:rsidRPr="00BF4065" w14:paraId="5F0DA839" w14:textId="77777777" w:rsidTr="002236B5">
        <w:trPr>
          <w:trHeight w:val="247"/>
          <w:ins w:id="255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3B447" w14:textId="77777777" w:rsidR="001F6B01" w:rsidRPr="001F6B01" w:rsidRDefault="001F6B01" w:rsidP="002236B5">
            <w:pPr>
              <w:jc w:val="center"/>
              <w:rPr>
                <w:ins w:id="2556" w:author="Raisa.sell" w:date="2017-11-23T15:25:00Z"/>
                <w:rFonts w:ascii="Arial" w:hAnsi="Arial" w:cs="Arial"/>
                <w:sz w:val="18"/>
                <w:szCs w:val="18"/>
              </w:rPr>
            </w:pPr>
            <w:ins w:id="255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98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F98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58" w:author="Raisa.sell" w:date="2017-11-23T15:25:00Z"/>
                <w:rFonts w:ascii="Arial" w:hAnsi="Arial" w:cs="Arial"/>
                <w:sz w:val="18"/>
                <w:szCs w:val="18"/>
              </w:rPr>
            </w:pPr>
            <w:ins w:id="255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Rehabilitation secondary semi-deciduous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CC6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01E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F8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6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B11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4" w:author="Raisa.sell" w:date="2017-11-23T15:25:00Z"/>
                <w:rFonts w:ascii="Arial" w:hAnsi="Arial" w:cs="Arial"/>
                <w:sz w:val="18"/>
                <w:szCs w:val="18"/>
              </w:rPr>
            </w:pPr>
            <w:ins w:id="256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5DDD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6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1F6B01" w:rsidRPr="00BF4065" w14:paraId="5F133390" w14:textId="77777777" w:rsidTr="002236B5">
        <w:trPr>
          <w:trHeight w:val="247"/>
          <w:ins w:id="256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88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6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788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69" w:author="Raisa.sell" w:date="2017-11-23T15:25:00Z"/>
                <w:rFonts w:ascii="Arial" w:hAnsi="Arial" w:cs="Arial"/>
                <w:i/>
                <w:sz w:val="18"/>
                <w:szCs w:val="18"/>
                <w:lang w:val="nl-NL"/>
              </w:rPr>
            </w:pPr>
            <w:ins w:id="2570" w:author="Raisa.sell" w:date="2017-11-23T15:25:00Z">
              <w:r w:rsidRPr="001F6B01">
                <w:rPr>
                  <w:rFonts w:ascii="Arial" w:hAnsi="Arial" w:cs="Arial"/>
                  <w:i/>
                  <w:sz w:val="18"/>
                  <w:szCs w:val="18"/>
                </w:rPr>
                <w:t xml:space="preserve">            </w:t>
              </w:r>
              <w:r w:rsidRPr="001F6B01">
                <w:rPr>
                  <w:rFonts w:ascii="Arial" w:hAnsi="Arial" w:cs="Arial"/>
                  <w:i/>
                  <w:sz w:val="18"/>
                  <w:szCs w:val="18"/>
                  <w:lang w:val="nl-NL"/>
                </w:rPr>
                <w:t>1.1.2.1.1.2.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98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7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F58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7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5EF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7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18C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7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51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7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093D19A5" w14:textId="77777777" w:rsidTr="002236B5">
        <w:trPr>
          <w:trHeight w:val="247"/>
          <w:ins w:id="257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E06D5" w14:textId="77777777" w:rsidR="001F6B01" w:rsidRPr="001F6B01" w:rsidRDefault="001F6B01" w:rsidP="002236B5">
            <w:pPr>
              <w:jc w:val="center"/>
              <w:rPr>
                <w:ins w:id="2577" w:author="Raisa.sell" w:date="2017-11-23T15:25:00Z"/>
                <w:rFonts w:ascii="Arial" w:hAnsi="Arial" w:cs="Arial"/>
                <w:sz w:val="18"/>
                <w:szCs w:val="18"/>
              </w:rPr>
            </w:pPr>
            <w:ins w:id="257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0C51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79" w:author="Raisa.sell" w:date="2017-11-23T15:25:00Z"/>
                <w:rFonts w:ascii="Arial" w:hAnsi="Arial" w:cs="Arial"/>
                <w:sz w:val="18"/>
                <w:szCs w:val="18"/>
              </w:rPr>
            </w:pPr>
            <w:ins w:id="2580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Rich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71D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8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82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2D0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8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634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8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8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74654" w14:textId="77777777" w:rsidR="001F6B01" w:rsidRPr="001F6B01" w:rsidRDefault="001F6B01" w:rsidP="002236B5">
            <w:pPr>
              <w:jc w:val="center"/>
              <w:rPr>
                <w:ins w:id="2586" w:author="Raisa.sell" w:date="2017-11-23T15:25:00Z"/>
                <w:rFonts w:ascii="Arial" w:hAnsi="Arial" w:cs="Arial"/>
                <w:sz w:val="18"/>
                <w:szCs w:val="18"/>
              </w:rPr>
            </w:pPr>
            <w:ins w:id="258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CC7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8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58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RLG</w:t>
              </w:r>
            </w:ins>
          </w:p>
        </w:tc>
      </w:tr>
      <w:tr w:rsidR="001F6B01" w:rsidRPr="00BF4065" w14:paraId="354852C2" w14:textId="77777777" w:rsidTr="002236B5">
        <w:trPr>
          <w:trHeight w:val="247"/>
          <w:ins w:id="259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D7575" w14:textId="77777777" w:rsidR="001F6B01" w:rsidRPr="001F6B01" w:rsidRDefault="001F6B01" w:rsidP="002236B5">
            <w:pPr>
              <w:jc w:val="center"/>
              <w:rPr>
                <w:ins w:id="2591" w:author="Raisa.sell" w:date="2017-11-23T15:25:00Z"/>
                <w:rFonts w:ascii="Arial" w:hAnsi="Arial" w:cs="Arial"/>
                <w:sz w:val="18"/>
                <w:szCs w:val="18"/>
              </w:rPr>
            </w:pPr>
            <w:ins w:id="2592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CAE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593" w:author="Raisa.sell" w:date="2017-11-23T15:25:00Z"/>
                <w:rFonts w:ascii="Arial" w:hAnsi="Arial" w:cs="Arial"/>
                <w:sz w:val="18"/>
                <w:szCs w:val="18"/>
              </w:rPr>
            </w:pPr>
            <w:ins w:id="259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Medium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862C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95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9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C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9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4A3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59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59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31AB7" w14:textId="77777777" w:rsidR="001F6B01" w:rsidRPr="001F6B01" w:rsidRDefault="001F6B01" w:rsidP="002236B5">
            <w:pPr>
              <w:jc w:val="center"/>
              <w:rPr>
                <w:ins w:id="2600" w:author="Raisa.sell" w:date="2017-11-23T15:25:00Z"/>
                <w:rFonts w:ascii="Arial" w:hAnsi="Arial" w:cs="Arial"/>
                <w:sz w:val="18"/>
                <w:szCs w:val="18"/>
              </w:rPr>
            </w:pPr>
            <w:ins w:id="260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A63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0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RLB</w:t>
              </w:r>
            </w:ins>
          </w:p>
        </w:tc>
      </w:tr>
      <w:tr w:rsidR="001F6B01" w:rsidRPr="00BF4065" w14:paraId="4545036D" w14:textId="77777777" w:rsidTr="002236B5">
        <w:trPr>
          <w:trHeight w:val="247"/>
          <w:ins w:id="260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BB5B8" w14:textId="77777777" w:rsidR="001F6B01" w:rsidRPr="001F6B01" w:rsidRDefault="001F6B01" w:rsidP="002236B5">
            <w:pPr>
              <w:jc w:val="center"/>
              <w:rPr>
                <w:ins w:id="2605" w:author="Raisa.sell" w:date="2017-11-23T15:25:00Z"/>
                <w:rFonts w:ascii="Arial" w:hAnsi="Arial" w:cs="Arial"/>
                <w:sz w:val="18"/>
                <w:szCs w:val="18"/>
              </w:rPr>
            </w:pPr>
            <w:ins w:id="260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142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07" w:author="Raisa.sell" w:date="2017-11-23T15:25:00Z"/>
                <w:rFonts w:ascii="Arial" w:hAnsi="Arial" w:cs="Arial"/>
                <w:sz w:val="18"/>
                <w:szCs w:val="18"/>
              </w:rPr>
            </w:pPr>
            <w:ins w:id="260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Poor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30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09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10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918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1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02D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1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1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322D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1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1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84D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1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RLN</w:t>
              </w:r>
            </w:ins>
          </w:p>
        </w:tc>
      </w:tr>
      <w:tr w:rsidR="001F6B01" w:rsidRPr="00BF4065" w14:paraId="35996FAD" w14:textId="77777777" w:rsidTr="002236B5">
        <w:trPr>
          <w:trHeight w:val="247"/>
          <w:ins w:id="261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15115" w14:textId="77777777" w:rsidR="001F6B01" w:rsidRPr="001F6B01" w:rsidRDefault="001F6B01" w:rsidP="002236B5">
            <w:pPr>
              <w:jc w:val="center"/>
              <w:rPr>
                <w:ins w:id="2619" w:author="Raisa.sell" w:date="2017-11-23T15:25:00Z"/>
                <w:rFonts w:ascii="Arial" w:hAnsi="Arial" w:cs="Arial"/>
                <w:sz w:val="18"/>
                <w:szCs w:val="18"/>
              </w:rPr>
            </w:pPr>
            <w:ins w:id="2620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35F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21" w:author="Raisa.sell" w:date="2017-11-23T15:25:00Z"/>
                <w:rFonts w:ascii="Arial" w:hAnsi="Arial" w:cs="Arial"/>
                <w:sz w:val="18"/>
                <w:szCs w:val="18"/>
              </w:rPr>
            </w:pPr>
            <w:ins w:id="2622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Very poor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474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2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2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989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25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568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26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2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876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2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2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7F1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3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RLK</w:t>
              </w:r>
            </w:ins>
          </w:p>
        </w:tc>
      </w:tr>
      <w:tr w:rsidR="001F6B01" w:rsidRPr="00BF4065" w14:paraId="394188D6" w14:textId="77777777" w:rsidTr="002236B5">
        <w:trPr>
          <w:trHeight w:val="247"/>
          <w:ins w:id="263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E0827" w14:textId="77777777" w:rsidR="001F6B01" w:rsidRPr="001F6B01" w:rsidRDefault="001F6B01" w:rsidP="002236B5">
            <w:pPr>
              <w:jc w:val="center"/>
              <w:rPr>
                <w:ins w:id="2633" w:author="Raisa.sell" w:date="2017-11-23T15:25:00Z"/>
                <w:rFonts w:ascii="Arial" w:hAnsi="Arial" w:cs="Arial"/>
                <w:sz w:val="18"/>
                <w:szCs w:val="18"/>
              </w:rPr>
            </w:pPr>
            <w:ins w:id="263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A4D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35" w:author="Raisa.sell" w:date="2017-11-23T15:25:00Z"/>
                <w:rFonts w:ascii="Arial" w:hAnsi="Arial" w:cs="Arial"/>
                <w:sz w:val="18"/>
                <w:szCs w:val="18"/>
              </w:rPr>
            </w:pPr>
            <w:ins w:id="263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Rehabilitation secondary deciduous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DDA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3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3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C9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39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3B0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4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4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D4D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4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4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E64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4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RLP</w:t>
              </w:r>
            </w:ins>
          </w:p>
        </w:tc>
      </w:tr>
      <w:tr w:rsidR="001F6B01" w:rsidRPr="00BF4065" w14:paraId="0B62E50E" w14:textId="77777777" w:rsidTr="002236B5">
        <w:trPr>
          <w:trHeight w:val="247"/>
          <w:ins w:id="264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5F6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4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785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48" w:author="Raisa.sell" w:date="2017-11-23T15:25:00Z"/>
                <w:rFonts w:ascii="Arial" w:hAnsi="Arial" w:cs="Arial"/>
                <w:i/>
                <w:sz w:val="18"/>
                <w:szCs w:val="18"/>
                <w:lang w:val="nl-NL"/>
              </w:rPr>
            </w:pPr>
            <w:ins w:id="2649" w:author="Raisa.sell" w:date="2017-11-23T15:25:00Z">
              <w:r w:rsidRPr="001F6B01">
                <w:rPr>
                  <w:rFonts w:ascii="Arial" w:hAnsi="Arial" w:cs="Arial"/>
                  <w:i/>
                  <w:sz w:val="18"/>
                  <w:szCs w:val="18"/>
                </w:rPr>
                <w:t xml:space="preserve">            </w:t>
              </w:r>
              <w:r w:rsidRPr="001F6B01">
                <w:rPr>
                  <w:rFonts w:ascii="Arial" w:hAnsi="Arial" w:cs="Arial"/>
                  <w:i/>
                  <w:sz w:val="18"/>
                  <w:szCs w:val="18"/>
                  <w:lang w:val="nl-NL"/>
                </w:rPr>
                <w:t>1.1.2.1.1.3. Secondary coniferous forest</w:t>
              </w:r>
              <w:r w:rsidRPr="001F6B01">
                <w:rPr>
                  <w:rFonts w:ascii="Arial" w:hAnsi="Arial" w:cs="Arial"/>
                  <w:i/>
                  <w:sz w:val="18"/>
                  <w:szCs w:val="18"/>
                </w:rPr>
                <w:t xml:space="preserve">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889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5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C59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5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4A9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5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656E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5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944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5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146ABD6D" w14:textId="77777777" w:rsidTr="002236B5">
        <w:trPr>
          <w:trHeight w:val="247"/>
          <w:ins w:id="265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9FB76" w14:textId="77777777" w:rsidR="001F6B01" w:rsidRPr="001F6B01" w:rsidRDefault="001F6B01" w:rsidP="002236B5">
            <w:pPr>
              <w:jc w:val="center"/>
              <w:rPr>
                <w:ins w:id="2656" w:author="Raisa.sell" w:date="2017-11-23T15:25:00Z"/>
                <w:rFonts w:ascii="Arial" w:hAnsi="Arial" w:cs="Arial"/>
                <w:sz w:val="18"/>
                <w:szCs w:val="18"/>
              </w:rPr>
            </w:pPr>
            <w:ins w:id="265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D29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58" w:author="Raisa.sell" w:date="2017-11-23T15:25:00Z"/>
                <w:rFonts w:ascii="Arial" w:hAnsi="Arial" w:cs="Arial"/>
                <w:sz w:val="18"/>
                <w:szCs w:val="18"/>
              </w:rPr>
            </w:pPr>
            <w:ins w:id="265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Rich secondary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5E2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6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6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A98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6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669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6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6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12C3B" w14:textId="77777777" w:rsidR="001F6B01" w:rsidRPr="001F6B01" w:rsidRDefault="001F6B01" w:rsidP="002236B5">
            <w:pPr>
              <w:jc w:val="center"/>
              <w:rPr>
                <w:ins w:id="2665" w:author="Raisa.sell" w:date="2017-11-23T15:25:00Z"/>
                <w:rFonts w:ascii="Arial" w:hAnsi="Arial" w:cs="Arial"/>
                <w:sz w:val="18"/>
                <w:szCs w:val="18"/>
              </w:rPr>
            </w:pPr>
            <w:ins w:id="266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C5F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LKG</w:t>
              </w:r>
            </w:ins>
          </w:p>
        </w:tc>
      </w:tr>
      <w:tr w:rsidR="001F6B01" w:rsidRPr="00BF4065" w14:paraId="261E14BE" w14:textId="77777777" w:rsidTr="002236B5">
        <w:trPr>
          <w:trHeight w:val="247"/>
          <w:ins w:id="266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1C6C1" w14:textId="77777777" w:rsidR="001F6B01" w:rsidRPr="001F6B01" w:rsidRDefault="001F6B01" w:rsidP="002236B5">
            <w:pPr>
              <w:jc w:val="center"/>
              <w:rPr>
                <w:ins w:id="2670" w:author="Raisa.sell" w:date="2017-11-23T15:25:00Z"/>
                <w:rFonts w:ascii="Arial" w:hAnsi="Arial" w:cs="Arial"/>
                <w:sz w:val="18"/>
                <w:szCs w:val="18"/>
              </w:rPr>
            </w:pPr>
            <w:ins w:id="267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B0E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72" w:author="Raisa.sell" w:date="2017-11-23T15:25:00Z"/>
                <w:rFonts w:ascii="Arial" w:hAnsi="Arial" w:cs="Arial"/>
                <w:sz w:val="18"/>
                <w:szCs w:val="18"/>
              </w:rPr>
            </w:pPr>
            <w:ins w:id="267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Medium secondary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8E9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7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7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05F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76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870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7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7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DE6C6" w14:textId="77777777" w:rsidR="001F6B01" w:rsidRPr="001F6B01" w:rsidRDefault="001F6B01" w:rsidP="002236B5">
            <w:pPr>
              <w:jc w:val="center"/>
              <w:rPr>
                <w:ins w:id="2679" w:author="Raisa.sell" w:date="2017-11-23T15:25:00Z"/>
                <w:rFonts w:ascii="Arial" w:hAnsi="Arial" w:cs="Arial"/>
                <w:sz w:val="18"/>
                <w:szCs w:val="18"/>
              </w:rPr>
            </w:pPr>
            <w:ins w:id="2680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06B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LKB</w:t>
              </w:r>
            </w:ins>
          </w:p>
        </w:tc>
      </w:tr>
      <w:tr w:rsidR="001F6B01" w:rsidRPr="00BF4065" w14:paraId="70F27F08" w14:textId="77777777" w:rsidTr="002236B5">
        <w:trPr>
          <w:trHeight w:val="247"/>
          <w:ins w:id="268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E8A92" w14:textId="77777777" w:rsidR="001F6B01" w:rsidRPr="001F6B01" w:rsidRDefault="001F6B01" w:rsidP="002236B5">
            <w:pPr>
              <w:jc w:val="center"/>
              <w:rPr>
                <w:ins w:id="2684" w:author="Raisa.sell" w:date="2017-11-23T15:25:00Z"/>
                <w:rFonts w:ascii="Arial" w:hAnsi="Arial" w:cs="Arial"/>
                <w:sz w:val="18"/>
                <w:szCs w:val="18"/>
              </w:rPr>
            </w:pPr>
            <w:ins w:id="2685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032B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686" w:author="Raisa.sell" w:date="2017-11-23T15:25:00Z"/>
                <w:rFonts w:ascii="Arial" w:hAnsi="Arial" w:cs="Arial"/>
                <w:sz w:val="18"/>
                <w:szCs w:val="18"/>
              </w:rPr>
            </w:pPr>
            <w:ins w:id="2687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Poor secondary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537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88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8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346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90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3F6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91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92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3AF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93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694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E93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69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6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LKN</w:t>
              </w:r>
            </w:ins>
          </w:p>
        </w:tc>
      </w:tr>
      <w:tr w:rsidR="001F6B01" w:rsidRPr="00BF4065" w14:paraId="30679784" w14:textId="77777777" w:rsidTr="002236B5">
        <w:trPr>
          <w:trHeight w:val="247"/>
          <w:ins w:id="269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46C0" w14:textId="77777777" w:rsidR="001F6B01" w:rsidRPr="001F6B01" w:rsidRDefault="001F6B01" w:rsidP="002236B5">
            <w:pPr>
              <w:jc w:val="center"/>
              <w:rPr>
                <w:ins w:id="2698" w:author="Raisa.sell" w:date="2017-11-23T15:25:00Z"/>
                <w:rFonts w:ascii="Arial" w:hAnsi="Arial" w:cs="Arial"/>
                <w:sz w:val="18"/>
                <w:szCs w:val="18"/>
              </w:rPr>
            </w:pPr>
            <w:ins w:id="2699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27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FC8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00" w:author="Raisa.sell" w:date="2017-11-23T15:25:00Z"/>
                <w:rFonts w:ascii="Arial" w:hAnsi="Arial" w:cs="Arial"/>
                <w:sz w:val="18"/>
                <w:szCs w:val="18"/>
              </w:rPr>
            </w:pPr>
            <w:ins w:id="2701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Very poor secondary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C90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02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703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648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04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C91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05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70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2BA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07" w:author="Raisa.sell" w:date="2017-11-23T15:25:00Z"/>
                <w:rFonts w:ascii="Arial" w:hAnsi="Arial" w:cs="Arial"/>
                <w:sz w:val="18"/>
                <w:szCs w:val="18"/>
                <w:lang w:val="nl-NL"/>
              </w:rPr>
            </w:pPr>
            <w:ins w:id="270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5778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LKK</w:t>
              </w:r>
            </w:ins>
          </w:p>
        </w:tc>
      </w:tr>
      <w:tr w:rsidR="001F6B01" w:rsidRPr="00BF4065" w14:paraId="28E6D848" w14:textId="77777777" w:rsidTr="002236B5">
        <w:trPr>
          <w:trHeight w:val="247"/>
          <w:ins w:id="271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C6724" w14:textId="77777777" w:rsidR="001F6B01" w:rsidRPr="001F6B01" w:rsidRDefault="001F6B01" w:rsidP="002236B5">
            <w:pPr>
              <w:jc w:val="center"/>
              <w:rPr>
                <w:ins w:id="271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1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8EC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1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Rehabilitation secondary coniferous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DCD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1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B8F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BBC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1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2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08F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2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3B6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2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LKP</w:t>
              </w:r>
            </w:ins>
          </w:p>
        </w:tc>
      </w:tr>
      <w:tr w:rsidR="001F6B01" w:rsidRPr="00BF4065" w14:paraId="59D7E4C9" w14:textId="77777777" w:rsidTr="002236B5">
        <w:trPr>
          <w:trHeight w:val="247"/>
          <w:ins w:id="272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1C8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2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F66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27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  <w:ins w:id="2728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   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>1.1.2.1.1.4. Secondary mixed broadleaved and coniferous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B05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2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310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3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A67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3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F86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353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3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3995EF0B" w14:textId="77777777" w:rsidTr="002236B5">
        <w:trPr>
          <w:trHeight w:val="247"/>
          <w:ins w:id="273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0D061" w14:textId="77777777" w:rsidR="001F6B01" w:rsidRPr="001F6B01" w:rsidRDefault="001F6B01" w:rsidP="002236B5">
            <w:pPr>
              <w:jc w:val="center"/>
              <w:rPr>
                <w:ins w:id="273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29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FF8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Rich secondary mixed broadleaved and coniferous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427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3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D56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9CB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4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C5527" w14:textId="77777777" w:rsidR="001F6B01" w:rsidRPr="001F6B01" w:rsidRDefault="001F6B01" w:rsidP="002236B5">
            <w:pPr>
              <w:jc w:val="center"/>
              <w:rPr>
                <w:ins w:id="274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7AE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4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RKG</w:t>
              </w:r>
            </w:ins>
          </w:p>
        </w:tc>
      </w:tr>
      <w:tr w:rsidR="001F6B01" w:rsidRPr="00BF4065" w14:paraId="17A64EBF" w14:textId="77777777" w:rsidTr="002236B5">
        <w:trPr>
          <w:trHeight w:val="247"/>
          <w:ins w:id="274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059A7" w14:textId="77777777" w:rsidR="001F6B01" w:rsidRPr="001F6B01" w:rsidRDefault="001F6B01" w:rsidP="002236B5">
            <w:pPr>
              <w:jc w:val="center"/>
              <w:rPr>
                <w:ins w:id="274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41A5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5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Medium secondary mixed broadleaved and coniferous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38F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8C3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97F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5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B95C3" w14:textId="77777777" w:rsidR="001F6B01" w:rsidRPr="001F6B01" w:rsidRDefault="001F6B01" w:rsidP="002236B5">
            <w:pPr>
              <w:jc w:val="center"/>
              <w:rPr>
                <w:ins w:id="275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0CF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6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RKB</w:t>
              </w:r>
            </w:ins>
          </w:p>
        </w:tc>
      </w:tr>
      <w:tr w:rsidR="001F6B01" w:rsidRPr="00BF4065" w14:paraId="5748CEB8" w14:textId="77777777" w:rsidTr="002236B5">
        <w:trPr>
          <w:trHeight w:val="247"/>
          <w:ins w:id="276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7BD04" w14:textId="77777777" w:rsidR="001F6B01" w:rsidRPr="001F6B01" w:rsidRDefault="001F6B01" w:rsidP="002236B5">
            <w:pPr>
              <w:jc w:val="center"/>
              <w:rPr>
                <w:ins w:id="276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352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6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Poor secondary mixed broadleaved and coniferous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8FF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767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646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7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FE36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7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FF7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7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RKN</w:t>
              </w:r>
            </w:ins>
          </w:p>
        </w:tc>
      </w:tr>
      <w:tr w:rsidR="001F6B01" w:rsidRPr="00BF4065" w14:paraId="75B4A94C" w14:textId="77777777" w:rsidTr="002236B5">
        <w:trPr>
          <w:trHeight w:val="247"/>
          <w:ins w:id="277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50EC" w14:textId="77777777" w:rsidR="001F6B01" w:rsidRPr="001F6B01" w:rsidRDefault="001F6B01" w:rsidP="002236B5">
            <w:pPr>
              <w:jc w:val="center"/>
              <w:rPr>
                <w:ins w:id="277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2CA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7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Very poor secondary mixed broadleaved and coniferous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B28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C79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8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E08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8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474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8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8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68A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8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8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RKK</w:t>
              </w:r>
            </w:ins>
          </w:p>
        </w:tc>
      </w:tr>
      <w:tr w:rsidR="001F6B01" w:rsidRPr="00BF4065" w14:paraId="77F1B983" w14:textId="77777777" w:rsidTr="002236B5">
        <w:trPr>
          <w:trHeight w:val="247"/>
          <w:ins w:id="279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CD62" w14:textId="77777777" w:rsidR="001F6B01" w:rsidRPr="001F6B01" w:rsidRDefault="001F6B01" w:rsidP="002236B5">
            <w:pPr>
              <w:jc w:val="center"/>
              <w:rPr>
                <w:ins w:id="279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33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FD5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79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79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Rehabilitation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 xml:space="preserve"> secondary mixed broadleaved and coniferous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038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9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C42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9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01C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79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79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62A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0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0E6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0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RKP</w:t>
              </w:r>
            </w:ins>
          </w:p>
        </w:tc>
      </w:tr>
      <w:tr w:rsidR="001F6B01" w:rsidRPr="00BF4065" w14:paraId="270BB3BC" w14:textId="77777777" w:rsidTr="002236B5">
        <w:trPr>
          <w:trHeight w:val="247"/>
          <w:ins w:id="280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D6C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0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FB7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06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  <w:ins w:id="2807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 xml:space="preserve">1.1.2.1.2. Secondary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broadleaved evergreen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>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F12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0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6F9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675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1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8E3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1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E951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1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098D93D0" w14:textId="77777777" w:rsidTr="002236B5">
        <w:trPr>
          <w:trHeight w:val="247"/>
          <w:ins w:id="281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AF53D" w14:textId="77777777" w:rsidR="001F6B01" w:rsidRPr="001F6B01" w:rsidRDefault="001F6B01" w:rsidP="002236B5">
            <w:pPr>
              <w:jc w:val="center"/>
              <w:rPr>
                <w:ins w:id="281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D2A4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1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secondary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C13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E49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2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6BE9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2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97341" w14:textId="77777777" w:rsidR="001F6B01" w:rsidRPr="001F6B01" w:rsidRDefault="001F6B01" w:rsidP="002236B5">
            <w:pPr>
              <w:jc w:val="center"/>
              <w:rPr>
                <w:ins w:id="282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4F6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2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2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TXDG</w:t>
              </w:r>
            </w:ins>
          </w:p>
        </w:tc>
      </w:tr>
      <w:tr w:rsidR="001F6B01" w:rsidRPr="00BF4065" w14:paraId="479117F6" w14:textId="77777777" w:rsidTr="002236B5">
        <w:trPr>
          <w:trHeight w:val="247"/>
          <w:ins w:id="282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35EE" w14:textId="77777777" w:rsidR="001F6B01" w:rsidRPr="001F6B01" w:rsidRDefault="001F6B01" w:rsidP="002236B5">
            <w:pPr>
              <w:jc w:val="center"/>
              <w:rPr>
                <w:ins w:id="282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2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BB1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3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secondary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FE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3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0E3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3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A29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3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4D33F" w14:textId="77777777" w:rsidR="001F6B01" w:rsidRPr="001F6B01" w:rsidRDefault="001F6B01" w:rsidP="002236B5">
            <w:pPr>
              <w:jc w:val="center"/>
              <w:rPr>
                <w:ins w:id="28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07E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3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TXDB</w:t>
              </w:r>
            </w:ins>
          </w:p>
        </w:tc>
      </w:tr>
      <w:tr w:rsidR="001F6B01" w:rsidRPr="00BF4065" w14:paraId="2CB53938" w14:textId="77777777" w:rsidTr="002236B5">
        <w:trPr>
          <w:trHeight w:val="247"/>
          <w:ins w:id="284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1198D" w14:textId="77777777" w:rsidR="001F6B01" w:rsidRPr="001F6B01" w:rsidRDefault="001F6B01" w:rsidP="002236B5">
            <w:pPr>
              <w:jc w:val="center"/>
              <w:rPr>
                <w:ins w:id="284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004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4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Poor secondary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82C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4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B28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F12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4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58E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5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6E8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TXDN</w:t>
              </w:r>
            </w:ins>
          </w:p>
        </w:tc>
      </w:tr>
      <w:tr w:rsidR="001F6B01" w:rsidRPr="00BF4065" w14:paraId="1B404ECC" w14:textId="77777777" w:rsidTr="002236B5">
        <w:trPr>
          <w:trHeight w:val="247"/>
          <w:ins w:id="285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0E7F2" w14:textId="77777777" w:rsidR="001F6B01" w:rsidRPr="001F6B01" w:rsidRDefault="001F6B01" w:rsidP="002236B5">
            <w:pPr>
              <w:jc w:val="center"/>
              <w:rPr>
                <w:ins w:id="285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F72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5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Very poor secondary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242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6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B51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8FB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6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678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&lt; M ≤ 50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60A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TXDK</w:t>
              </w:r>
            </w:ins>
          </w:p>
        </w:tc>
      </w:tr>
      <w:tr w:rsidR="001F6B01" w:rsidRPr="00BF4065" w14:paraId="467FFFA1" w14:textId="77777777" w:rsidTr="002236B5">
        <w:trPr>
          <w:trHeight w:val="247"/>
          <w:ins w:id="286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BB750" w14:textId="77777777" w:rsidR="001F6B01" w:rsidRPr="001F6B01" w:rsidRDefault="001F6B01" w:rsidP="002236B5">
            <w:pPr>
              <w:jc w:val="center"/>
              <w:rPr>
                <w:ins w:id="287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2B4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Rehabilitation secondary evergreen broadleaved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7F3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7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60A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D48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7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442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7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233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TXDP</w:t>
              </w:r>
            </w:ins>
          </w:p>
        </w:tc>
      </w:tr>
      <w:tr w:rsidR="001F6B01" w:rsidRPr="00BF4065" w14:paraId="2D146228" w14:textId="77777777" w:rsidTr="002236B5">
        <w:trPr>
          <w:trHeight w:val="247"/>
          <w:ins w:id="288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91D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8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4F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85" w:author="Raisa.sell" w:date="2017-11-23T15:25:00Z"/>
                <w:rFonts w:ascii="Arial" w:hAnsi="Arial" w:cs="Arial"/>
                <w:i/>
                <w:color w:val="000000"/>
                <w:sz w:val="18"/>
                <w:szCs w:val="18"/>
                <w:lang w:val="nl-NL"/>
              </w:rPr>
            </w:pPr>
            <w:ins w:id="2886" w:author="Raisa.sell" w:date="2017-11-23T15:25:00Z"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</w:rPr>
                <w:t xml:space="preserve">        </w:t>
              </w:r>
              <w:r w:rsidRPr="001F6B01">
                <w:rPr>
                  <w:rFonts w:ascii="Arial" w:hAnsi="Arial" w:cs="Arial"/>
                  <w:i/>
                  <w:color w:val="000000"/>
                  <w:sz w:val="18"/>
                  <w:szCs w:val="18"/>
                  <w:lang w:val="nl-NL"/>
                </w:rPr>
                <w:t>1.1.2.1.3. Secondary forest on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CE8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8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FF3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8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4E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8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2F0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9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179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9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0289E2D2" w14:textId="77777777" w:rsidTr="002236B5">
        <w:trPr>
          <w:trHeight w:val="247"/>
          <w:ins w:id="289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666C3" w14:textId="77777777" w:rsidR="001F6B01" w:rsidRPr="001F6B01" w:rsidRDefault="001F6B01" w:rsidP="002236B5">
            <w:pPr>
              <w:jc w:val="center"/>
              <w:rPr>
                <w:ins w:id="289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9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39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033B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89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8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secondary forest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D7B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9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89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337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89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27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0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C5B2C" w14:textId="77777777" w:rsidR="001F6B01" w:rsidRPr="001F6B01" w:rsidRDefault="001F6B01" w:rsidP="002236B5">
            <w:pPr>
              <w:jc w:val="center"/>
              <w:rPr>
                <w:ins w:id="290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761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RNMG</w:t>
              </w:r>
            </w:ins>
          </w:p>
        </w:tc>
      </w:tr>
      <w:tr w:rsidR="001F6B01" w:rsidRPr="00BF4065" w14:paraId="66274F58" w14:textId="77777777" w:rsidTr="002236B5">
        <w:trPr>
          <w:trHeight w:val="247"/>
          <w:ins w:id="290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F5340" w14:textId="77777777" w:rsidR="001F6B01" w:rsidRPr="001F6B01" w:rsidRDefault="001F6B01" w:rsidP="002236B5">
            <w:pPr>
              <w:jc w:val="center"/>
              <w:rPr>
                <w:ins w:id="290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0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AA9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0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secondary forest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932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1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1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752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1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D45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1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6EF5" w14:textId="77777777" w:rsidR="001F6B01" w:rsidRPr="001F6B01" w:rsidRDefault="001F6B01" w:rsidP="002236B5">
            <w:pPr>
              <w:jc w:val="center"/>
              <w:rPr>
                <w:ins w:id="291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A20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RNMB</w:t>
              </w:r>
            </w:ins>
          </w:p>
        </w:tc>
      </w:tr>
      <w:tr w:rsidR="001F6B01" w:rsidRPr="00BF4065" w14:paraId="04DFAC9C" w14:textId="77777777" w:rsidTr="002236B5">
        <w:trPr>
          <w:trHeight w:val="247"/>
          <w:ins w:id="292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BCA99" w14:textId="77777777" w:rsidR="001F6B01" w:rsidRPr="001F6B01" w:rsidRDefault="001F6B01" w:rsidP="002236B5">
            <w:pPr>
              <w:jc w:val="center"/>
              <w:rPr>
                <w:ins w:id="292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0B1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2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Poor secondary forest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BA4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2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2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490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2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687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2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2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455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3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151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3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RNMN</w:t>
              </w:r>
            </w:ins>
          </w:p>
        </w:tc>
      </w:tr>
      <w:tr w:rsidR="001F6B01" w:rsidRPr="00BF4065" w14:paraId="61947333" w14:textId="77777777" w:rsidTr="002236B5">
        <w:trPr>
          <w:trHeight w:val="247"/>
          <w:ins w:id="293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D9852" w14:textId="77777777" w:rsidR="001F6B01" w:rsidRPr="001F6B01" w:rsidRDefault="001F6B01" w:rsidP="002236B5">
            <w:pPr>
              <w:jc w:val="center"/>
              <w:rPr>
                <w:ins w:id="293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3C6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Rehabilitation secondary forest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FB1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3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6DA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6C6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4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826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4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72A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4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RNMP</w:t>
              </w:r>
            </w:ins>
          </w:p>
        </w:tc>
      </w:tr>
      <w:tr w:rsidR="001F6B01" w:rsidRPr="00BF4065" w14:paraId="6F83ADCC" w14:textId="77777777" w:rsidTr="002236B5">
        <w:trPr>
          <w:trHeight w:val="247"/>
          <w:ins w:id="294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4527B" w14:textId="77777777" w:rsidR="001F6B01" w:rsidRPr="001F6B01" w:rsidRDefault="001F6B01" w:rsidP="002236B5">
            <w:pPr>
              <w:jc w:val="center"/>
              <w:rPr>
                <w:ins w:id="294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0231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5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Rich secondary forest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CC8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D9E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130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5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F6A07" w14:textId="77777777" w:rsidR="001F6B01" w:rsidRPr="001F6B01" w:rsidRDefault="001F6B01" w:rsidP="002236B5">
            <w:pPr>
              <w:jc w:val="center"/>
              <w:rPr>
                <w:ins w:id="295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&gt;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65C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6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RNPG</w:t>
              </w:r>
            </w:ins>
          </w:p>
        </w:tc>
      </w:tr>
      <w:tr w:rsidR="001F6B01" w:rsidRPr="00BF4065" w14:paraId="02B7E812" w14:textId="77777777" w:rsidTr="002236B5">
        <w:trPr>
          <w:trHeight w:val="247"/>
          <w:ins w:id="296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F61A6" w14:textId="77777777" w:rsidR="001F6B01" w:rsidRPr="001F6B01" w:rsidRDefault="001F6B01" w:rsidP="002236B5">
            <w:pPr>
              <w:jc w:val="center"/>
              <w:rPr>
                <w:ins w:id="296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DE91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6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Medium secondary forest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428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3DC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6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34D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7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B05E0" w14:textId="77777777" w:rsidR="001F6B01" w:rsidRPr="001F6B01" w:rsidRDefault="001F6B01" w:rsidP="002236B5">
            <w:pPr>
              <w:jc w:val="center"/>
              <w:rPr>
                <w:ins w:id="29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100 &lt; M ≤ 200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350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RNPB</w:t>
              </w:r>
            </w:ins>
          </w:p>
        </w:tc>
      </w:tr>
      <w:tr w:rsidR="001F6B01" w:rsidRPr="00BF4065" w14:paraId="7F74425E" w14:textId="77777777" w:rsidTr="002236B5">
        <w:trPr>
          <w:trHeight w:val="247"/>
          <w:ins w:id="297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EB98D" w14:textId="77777777" w:rsidR="001F6B01" w:rsidRPr="001F6B01" w:rsidRDefault="001F6B01" w:rsidP="002236B5">
            <w:pPr>
              <w:jc w:val="center"/>
              <w:rPr>
                <w:ins w:id="297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14D3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7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Poor secondary forest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EC2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793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8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874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8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4C6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8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8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 &lt;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8E9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8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8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RNPN</w:t>
              </w:r>
            </w:ins>
          </w:p>
        </w:tc>
      </w:tr>
      <w:tr w:rsidR="001F6B01" w:rsidRPr="00BF4065" w14:paraId="73AD587B" w14:textId="77777777" w:rsidTr="002236B5">
        <w:trPr>
          <w:trHeight w:val="247"/>
          <w:ins w:id="299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31898" w14:textId="77777777" w:rsidR="001F6B01" w:rsidRPr="001F6B01" w:rsidRDefault="001F6B01" w:rsidP="002236B5">
            <w:pPr>
              <w:jc w:val="center"/>
              <w:rPr>
                <w:ins w:id="299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503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299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9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Rehabilitation secondary forest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356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9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29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BD8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9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B8F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299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299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C76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0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10 ≤ M ≤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94E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0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RNPP</w:t>
              </w:r>
            </w:ins>
          </w:p>
        </w:tc>
      </w:tr>
      <w:tr w:rsidR="001F6B01" w:rsidRPr="00BF4065" w14:paraId="60A2E9B1" w14:textId="77777777" w:rsidTr="002236B5">
        <w:trPr>
          <w:trHeight w:val="247"/>
          <w:ins w:id="300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867B5" w14:textId="77777777" w:rsidR="001F6B01" w:rsidRPr="001F6B01" w:rsidRDefault="001F6B01" w:rsidP="002236B5">
            <w:pPr>
              <w:jc w:val="center"/>
              <w:rPr>
                <w:ins w:id="300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0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82D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0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0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Natural forest on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38A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DC0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1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849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1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1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57B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1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B5D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1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1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RNN</w:t>
              </w:r>
            </w:ins>
          </w:p>
        </w:tc>
      </w:tr>
      <w:tr w:rsidR="001F6B01" w:rsidRPr="00BF4065" w14:paraId="518A3E0E" w14:textId="77777777" w:rsidTr="002236B5">
        <w:trPr>
          <w:trHeight w:val="247"/>
          <w:ins w:id="301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C122D" w14:textId="77777777" w:rsidR="001F6B01" w:rsidRPr="001F6B01" w:rsidRDefault="001F6B01" w:rsidP="002236B5">
            <w:pPr>
              <w:jc w:val="center"/>
              <w:rPr>
                <w:ins w:id="301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313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19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  <w:ins w:id="3020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</w:t>
              </w:r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  <w:lang w:val="nl-NL"/>
                </w:rPr>
                <w:t>1.1.2.2. Bamboo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231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2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F89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2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5F4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2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A10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2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2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1F359B3B" w14:textId="77777777" w:rsidTr="002236B5">
        <w:trPr>
          <w:trHeight w:val="247"/>
          <w:ins w:id="302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B70C2" w14:textId="77777777" w:rsidR="001F6B01" w:rsidRPr="001F6B01" w:rsidRDefault="001F6B01" w:rsidP="002236B5">
            <w:pPr>
              <w:jc w:val="center"/>
              <w:rPr>
                <w:ins w:id="302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2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9BD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2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3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Dendrocalamus bamboo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61E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3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3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9A2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3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AFF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3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3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4779D" w14:textId="77777777" w:rsidR="001F6B01" w:rsidRPr="001F6B01" w:rsidRDefault="001F6B01" w:rsidP="002236B5">
            <w:pPr>
              <w:jc w:val="center"/>
              <w:rPr>
                <w:ins w:id="303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3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968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3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3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TLU</w:t>
              </w:r>
            </w:ins>
          </w:p>
        </w:tc>
      </w:tr>
      <w:tr w:rsidR="001F6B01" w:rsidRPr="00BF4065" w14:paraId="63EA6838" w14:textId="77777777" w:rsidTr="002236B5">
        <w:trPr>
          <w:trHeight w:val="247"/>
          <w:ins w:id="304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0F196" w14:textId="77777777" w:rsidR="001F6B01" w:rsidRPr="001F6B01" w:rsidRDefault="001F6B01" w:rsidP="002236B5">
            <w:pPr>
              <w:jc w:val="center"/>
              <w:rPr>
                <w:ins w:id="304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49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E87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4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4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Neohouzeana bamboo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5F4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4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4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9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853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4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CD8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56425" w14:textId="77777777" w:rsidR="001F6B01" w:rsidRPr="001F6B01" w:rsidRDefault="001F6B01" w:rsidP="002236B5">
            <w:pPr>
              <w:jc w:val="center"/>
              <w:rPr>
                <w:ins w:id="305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5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0C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5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5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NUA</w:t>
              </w:r>
            </w:ins>
          </w:p>
        </w:tc>
      </w:tr>
      <w:tr w:rsidR="001F6B01" w:rsidRPr="00BF4065" w14:paraId="3B572653" w14:textId="77777777" w:rsidTr="002236B5">
        <w:trPr>
          <w:trHeight w:val="247"/>
          <w:ins w:id="305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D1013" w14:textId="77777777" w:rsidR="001F6B01" w:rsidRPr="001F6B01" w:rsidRDefault="001F6B01" w:rsidP="002236B5">
            <w:pPr>
              <w:jc w:val="center"/>
              <w:rPr>
                <w:ins w:id="305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79A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5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58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 xml:space="preserve">Indosasa bamboo 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B45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5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10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D4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6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50C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1B22B" w14:textId="77777777" w:rsidR="001F6B01" w:rsidRPr="001F6B01" w:rsidRDefault="001F6B01" w:rsidP="002236B5">
            <w:pPr>
              <w:jc w:val="center"/>
              <w:rPr>
                <w:ins w:id="306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6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F2B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6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6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VAU</w:t>
              </w:r>
            </w:ins>
          </w:p>
        </w:tc>
      </w:tr>
      <w:tr w:rsidR="001F6B01" w:rsidRPr="00BF4065" w14:paraId="18CF6072" w14:textId="77777777" w:rsidTr="002236B5">
        <w:trPr>
          <w:trHeight w:val="247"/>
          <w:ins w:id="306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61692" w14:textId="77777777" w:rsidR="001F6B01" w:rsidRPr="001F6B01" w:rsidRDefault="001F6B01" w:rsidP="002236B5">
            <w:pPr>
              <w:jc w:val="center"/>
              <w:rPr>
                <w:ins w:id="306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9F6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7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7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Bambusa bamboo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0D6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7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7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2FD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7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DAC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88FB7" w14:textId="77777777" w:rsidR="001F6B01" w:rsidRPr="001F6B01" w:rsidRDefault="001F6B01" w:rsidP="002236B5">
            <w:pPr>
              <w:jc w:val="center"/>
              <w:rPr>
                <w:ins w:id="307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7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1D8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8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8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LOO</w:t>
              </w:r>
            </w:ins>
          </w:p>
        </w:tc>
      </w:tr>
      <w:tr w:rsidR="001F6B01" w:rsidRPr="00BF4065" w14:paraId="6DD5AD56" w14:textId="77777777" w:rsidTr="002236B5">
        <w:trPr>
          <w:trHeight w:val="247"/>
          <w:ins w:id="308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3A2D2" w14:textId="77777777" w:rsidR="001F6B01" w:rsidRPr="001F6B01" w:rsidRDefault="001F6B01" w:rsidP="002236B5">
            <w:pPr>
              <w:jc w:val="center"/>
              <w:rPr>
                <w:ins w:id="308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2EF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8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86" w:author="Raisa.sell" w:date="2017-11-23T15:25:00Z">
              <w:r w:rsidRPr="001F6B01">
                <w:rPr>
                  <w:rFonts w:ascii="Arial" w:hAnsi="Arial" w:cs="Arial"/>
                  <w:sz w:val="18"/>
                  <w:szCs w:val="18"/>
                </w:rPr>
                <w:t>Other b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amboo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FAB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8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47A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8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C7F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9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9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394AA" w14:textId="77777777" w:rsidR="001F6B01" w:rsidRPr="001F6B01" w:rsidRDefault="001F6B01" w:rsidP="002236B5">
            <w:pPr>
              <w:jc w:val="center"/>
              <w:rPr>
                <w:ins w:id="309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9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FA0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09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09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TNK</w:t>
              </w:r>
            </w:ins>
          </w:p>
        </w:tc>
      </w:tr>
      <w:tr w:rsidR="001F6B01" w:rsidRPr="00BF4065" w14:paraId="6E93B2E7" w14:textId="77777777" w:rsidTr="002236B5">
        <w:trPr>
          <w:trHeight w:val="247"/>
          <w:ins w:id="309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7A631" w14:textId="77777777" w:rsidR="001F6B01" w:rsidRPr="001F6B01" w:rsidRDefault="001F6B01" w:rsidP="002236B5">
            <w:pPr>
              <w:jc w:val="center"/>
              <w:rPr>
                <w:ins w:id="309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09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79A5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09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0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Other bamboo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929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0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0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C16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0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C99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33212" w14:textId="77777777" w:rsidR="001F6B01" w:rsidRPr="001F6B01" w:rsidRDefault="001F6B01" w:rsidP="002236B5">
            <w:pPr>
              <w:jc w:val="center"/>
              <w:rPr>
                <w:ins w:id="310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0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A75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0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0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TND</w:t>
              </w:r>
            </w:ins>
          </w:p>
        </w:tc>
      </w:tr>
      <w:tr w:rsidR="001F6B01" w:rsidRPr="00BF4065" w14:paraId="4E0F4E5A" w14:textId="77777777" w:rsidTr="002236B5">
        <w:trPr>
          <w:trHeight w:val="247"/>
          <w:ins w:id="311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33803" w14:textId="77777777" w:rsidR="001F6B01" w:rsidRPr="001F6B01" w:rsidRDefault="001F6B01" w:rsidP="002236B5">
            <w:pPr>
              <w:jc w:val="center"/>
              <w:rPr>
                <w:ins w:id="311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9AB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12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it-IT"/>
              </w:rPr>
            </w:pPr>
            <w:ins w:id="3113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</w:t>
              </w:r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  <w:lang w:val="it-IT"/>
                </w:rPr>
                <w:t>1.1.2.3. Mixed wood-bamboo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21B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14" w:author="Raisa.sell" w:date="2017-11-23T15:25:00Z"/>
                <w:rFonts w:ascii="Arial" w:hAnsi="Arial" w:cs="Arial"/>
                <w:color w:val="000000"/>
                <w:sz w:val="18"/>
                <w:szCs w:val="18"/>
                <w:lang w:val="it-IT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09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15" w:author="Raisa.sell" w:date="2017-11-23T15:25:00Z"/>
                <w:rFonts w:ascii="Arial" w:hAnsi="Arial" w:cs="Arial"/>
                <w:color w:val="000000"/>
                <w:sz w:val="18"/>
                <w:szCs w:val="18"/>
                <w:lang w:val="it-IT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C8A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16" w:author="Raisa.sell" w:date="2017-11-23T15:25:00Z"/>
                <w:rFonts w:ascii="Arial" w:hAnsi="Arial" w:cs="Arial"/>
                <w:color w:val="000000"/>
                <w:sz w:val="18"/>
                <w:szCs w:val="18"/>
                <w:lang w:val="it-IT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4CD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17" w:author="Raisa.sell" w:date="2017-11-23T15:25:00Z"/>
                <w:rFonts w:ascii="Arial" w:hAnsi="Arial" w:cs="Arial"/>
                <w:color w:val="000000"/>
                <w:sz w:val="18"/>
                <w:szCs w:val="18"/>
                <w:lang w:val="it-IT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E22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18" w:author="Raisa.sell" w:date="2017-11-23T15:25:00Z"/>
                <w:rFonts w:ascii="Arial" w:hAnsi="Arial" w:cs="Arial"/>
                <w:color w:val="000000"/>
                <w:sz w:val="18"/>
                <w:szCs w:val="18"/>
                <w:lang w:val="it-IT"/>
              </w:rPr>
            </w:pPr>
          </w:p>
        </w:tc>
      </w:tr>
      <w:tr w:rsidR="001F6B01" w:rsidRPr="00BF4065" w14:paraId="5A86D09D" w14:textId="77777777" w:rsidTr="002236B5">
        <w:trPr>
          <w:trHeight w:val="247"/>
          <w:ins w:id="311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DB347" w14:textId="77777777" w:rsidR="001F6B01" w:rsidRPr="001F6B01" w:rsidRDefault="001F6B01" w:rsidP="002236B5">
            <w:pPr>
              <w:jc w:val="center"/>
              <w:rPr>
                <w:ins w:id="312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2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89C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2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2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Mixed wood-bamboo forest on soil mountain (mainly wood)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639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2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2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D48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2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00C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2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2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AD17D" w14:textId="77777777" w:rsidR="001F6B01" w:rsidRPr="001F6B01" w:rsidRDefault="001F6B01" w:rsidP="002236B5">
            <w:pPr>
              <w:jc w:val="center"/>
              <w:rPr>
                <w:ins w:id="312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3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9F6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3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3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HG1</w:t>
              </w:r>
            </w:ins>
          </w:p>
        </w:tc>
      </w:tr>
      <w:tr w:rsidR="001F6B01" w:rsidRPr="00BF4065" w14:paraId="48DB35F0" w14:textId="77777777" w:rsidTr="002236B5">
        <w:trPr>
          <w:trHeight w:val="247"/>
          <w:ins w:id="313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DF899" w14:textId="77777777" w:rsidR="001F6B01" w:rsidRPr="001F6B01" w:rsidRDefault="001F6B01" w:rsidP="002236B5">
            <w:pPr>
              <w:jc w:val="center"/>
              <w:rPr>
                <w:ins w:id="313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3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A5B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3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3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Mixed bamboo-wood forest on soil mountain (mainly bamboo)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A77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3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3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6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405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4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F8B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5DDF6" w14:textId="77777777" w:rsidR="001F6B01" w:rsidRPr="001F6B01" w:rsidRDefault="001F6B01" w:rsidP="002236B5">
            <w:pPr>
              <w:jc w:val="center"/>
              <w:rPr>
                <w:ins w:id="314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4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F53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4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4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HG2</w:t>
              </w:r>
            </w:ins>
          </w:p>
        </w:tc>
      </w:tr>
      <w:tr w:rsidR="001F6B01" w:rsidRPr="00BF4065" w14:paraId="12F1937C" w14:textId="77777777" w:rsidTr="002236B5">
        <w:trPr>
          <w:trHeight w:val="247"/>
          <w:ins w:id="314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9A3" w14:textId="77777777" w:rsidR="001F6B01" w:rsidRPr="001F6B01" w:rsidRDefault="001F6B01" w:rsidP="002236B5">
            <w:pPr>
              <w:jc w:val="center"/>
              <w:rPr>
                <w:ins w:id="314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76B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5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5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Mixed wood-bamboo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8B9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5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5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F70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5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9E1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B840A" w14:textId="77777777" w:rsidR="001F6B01" w:rsidRPr="001F6B01" w:rsidRDefault="001F6B01" w:rsidP="002236B5">
            <w:pPr>
              <w:jc w:val="center"/>
              <w:rPr>
                <w:ins w:id="315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5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497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5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HGD</w:t>
              </w:r>
            </w:ins>
          </w:p>
        </w:tc>
      </w:tr>
      <w:tr w:rsidR="001F6B01" w:rsidRPr="00BF4065" w14:paraId="72DEF8E3" w14:textId="77777777" w:rsidTr="002236B5">
        <w:trPr>
          <w:trHeight w:val="247"/>
          <w:ins w:id="316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3C9BF" w14:textId="77777777" w:rsidR="001F6B01" w:rsidRPr="001F6B01" w:rsidRDefault="001F6B01" w:rsidP="002236B5">
            <w:pPr>
              <w:jc w:val="center"/>
              <w:rPr>
                <w:ins w:id="316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8C1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63" w:author="Raisa.sell" w:date="2017-11-23T15:25:00Z"/>
                <w:rFonts w:ascii="Arial" w:hAnsi="Arial" w:cs="Arial"/>
                <w:b/>
                <w:i/>
                <w:color w:val="000000"/>
                <w:sz w:val="18"/>
                <w:szCs w:val="18"/>
                <w:lang w:val="nl-NL"/>
              </w:rPr>
            </w:pPr>
            <w:ins w:id="3164" w:author="Raisa.sell" w:date="2017-11-23T15:25:00Z"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</w:rPr>
                <w:t xml:space="preserve">      </w:t>
              </w:r>
              <w:r w:rsidRPr="001F6B01">
                <w:rPr>
                  <w:rFonts w:ascii="Arial" w:hAnsi="Arial" w:cs="Arial"/>
                  <w:b/>
                  <w:i/>
                  <w:color w:val="000000"/>
                  <w:sz w:val="18"/>
                  <w:szCs w:val="18"/>
                  <w:lang w:val="nl-NL"/>
                </w:rPr>
                <w:t>1.1.2.4. Palm and coconut tree forest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10D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002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6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F86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150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6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962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7B5840CB" w14:textId="77777777" w:rsidTr="002236B5">
        <w:trPr>
          <w:trHeight w:val="247"/>
          <w:ins w:id="317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F13AC" w14:textId="77777777" w:rsidR="001F6B01" w:rsidRPr="001F6B01" w:rsidRDefault="001F6B01" w:rsidP="002236B5">
            <w:pPr>
              <w:jc w:val="center"/>
              <w:rPr>
                <w:ins w:id="317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7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AD6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7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7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forest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8B3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7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7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145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7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491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7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7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EDE1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8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8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CCB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8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8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CD</w:t>
              </w:r>
            </w:ins>
          </w:p>
        </w:tc>
      </w:tr>
      <w:tr w:rsidR="001F6B01" w:rsidRPr="00BF4065" w14:paraId="44B5C77E" w14:textId="77777777" w:rsidTr="002236B5">
        <w:trPr>
          <w:trHeight w:val="247"/>
          <w:ins w:id="318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AA92E" w14:textId="77777777" w:rsidR="001F6B01" w:rsidRPr="001F6B01" w:rsidRDefault="001F6B01" w:rsidP="002236B5">
            <w:pPr>
              <w:jc w:val="center"/>
              <w:rPr>
                <w:ins w:id="318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8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FFE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18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1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forest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677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8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ABA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9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F4D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9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9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9C2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9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9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031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19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19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CDD</w:t>
              </w:r>
            </w:ins>
          </w:p>
        </w:tc>
      </w:tr>
      <w:tr w:rsidR="001F6B01" w:rsidRPr="00BF4065" w14:paraId="24923B7B" w14:textId="77777777" w:rsidTr="002236B5">
        <w:trPr>
          <w:trHeight w:val="247"/>
          <w:ins w:id="319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313A7" w14:textId="77777777" w:rsidR="001F6B01" w:rsidRPr="001F6B01" w:rsidRDefault="001F6B01" w:rsidP="002236B5">
            <w:pPr>
              <w:jc w:val="center"/>
              <w:rPr>
                <w:ins w:id="319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0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59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B034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0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0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forest on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A01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0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0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87F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0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423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0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0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199D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0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0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BA9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1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1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CDN</w:t>
              </w:r>
            </w:ins>
          </w:p>
        </w:tc>
      </w:tr>
      <w:tr w:rsidR="001F6B01" w:rsidRPr="00BF4065" w14:paraId="5A435565" w14:textId="77777777" w:rsidTr="002236B5">
        <w:trPr>
          <w:trHeight w:val="247"/>
          <w:ins w:id="321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AFBC" w14:textId="77777777" w:rsidR="001F6B01" w:rsidRPr="001F6B01" w:rsidRDefault="001F6B01" w:rsidP="002236B5">
            <w:pPr>
              <w:jc w:val="center"/>
              <w:rPr>
                <w:ins w:id="321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6EC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1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  <w:ins w:id="3215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</w:rPr>
                <w:t xml:space="preserve">1.2. Plantation forest 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8E7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1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EC2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1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8EB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1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15C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1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C44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F6B01" w:rsidRPr="00BF4065" w14:paraId="091B2A2F" w14:textId="77777777" w:rsidTr="002236B5">
        <w:trPr>
          <w:trHeight w:val="247"/>
          <w:ins w:id="322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FE4B9" w14:textId="77777777" w:rsidR="001F6B01" w:rsidRPr="001F6B01" w:rsidRDefault="001F6B01" w:rsidP="002236B5">
            <w:pPr>
              <w:jc w:val="center"/>
              <w:rPr>
                <w:ins w:id="322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6FA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2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  <w:ins w:id="3224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</w:rPr>
                <w:t>1.2.1. Wood plantation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9A2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E2B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A62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02E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395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2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F6B01" w:rsidRPr="00BF4065" w14:paraId="10A146B6" w14:textId="77777777" w:rsidTr="002236B5">
        <w:trPr>
          <w:trHeight w:val="247"/>
          <w:ins w:id="323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E038B" w14:textId="77777777" w:rsidR="001F6B01" w:rsidRPr="001F6B01" w:rsidRDefault="001F6B01" w:rsidP="002236B5">
            <w:pPr>
              <w:jc w:val="center"/>
              <w:rPr>
                <w:ins w:id="323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3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EDB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3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3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Plantation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A05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3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AE3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3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F75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3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3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31834" w14:textId="77777777" w:rsidR="001F6B01" w:rsidRPr="001F6B01" w:rsidRDefault="001F6B01" w:rsidP="002236B5">
            <w:pPr>
              <w:jc w:val="center"/>
              <w:rPr>
                <w:ins w:id="324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4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5AE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4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4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RTG</w:t>
              </w:r>
            </w:ins>
          </w:p>
        </w:tc>
      </w:tr>
      <w:tr w:rsidR="001F6B01" w:rsidRPr="00BF4065" w14:paraId="747C7892" w14:textId="77777777" w:rsidTr="002236B5">
        <w:trPr>
          <w:trHeight w:val="247"/>
          <w:ins w:id="324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7D53" w14:textId="77777777" w:rsidR="001F6B01" w:rsidRPr="001F6B01" w:rsidRDefault="001F6B01" w:rsidP="002236B5">
            <w:pPr>
              <w:jc w:val="center"/>
              <w:rPr>
                <w:ins w:id="324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4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9E6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4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4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Plantation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0F8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4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DC5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5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02C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5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5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14798" w14:textId="77777777" w:rsidR="001F6B01" w:rsidRPr="001F6B01" w:rsidRDefault="001F6B01" w:rsidP="002236B5">
            <w:pPr>
              <w:jc w:val="center"/>
              <w:rPr>
                <w:ins w:id="325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5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52E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5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RTGD</w:t>
              </w:r>
            </w:ins>
          </w:p>
        </w:tc>
      </w:tr>
      <w:tr w:rsidR="001F6B01" w:rsidRPr="00BF4065" w14:paraId="2F7D606B" w14:textId="77777777" w:rsidTr="002236B5">
        <w:trPr>
          <w:trHeight w:val="247"/>
          <w:ins w:id="325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A7C63" w14:textId="77777777" w:rsidR="001F6B01" w:rsidRPr="001F6B01" w:rsidRDefault="001F6B01" w:rsidP="002236B5">
            <w:pPr>
              <w:jc w:val="center"/>
              <w:rPr>
                <w:ins w:id="325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6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CBD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6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6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Plantation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C3D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6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9C3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20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6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6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38CD8" w14:textId="77777777" w:rsidR="001F6B01" w:rsidRPr="001F6B01" w:rsidRDefault="001F6B01" w:rsidP="002236B5">
            <w:pPr>
              <w:jc w:val="center"/>
              <w:rPr>
                <w:ins w:id="326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6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08B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7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RTM</w:t>
              </w:r>
            </w:ins>
          </w:p>
        </w:tc>
      </w:tr>
      <w:tr w:rsidR="001F6B01" w:rsidRPr="00BF4065" w14:paraId="0F309C79" w14:textId="77777777" w:rsidTr="002236B5">
        <w:trPr>
          <w:trHeight w:val="247"/>
          <w:ins w:id="327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8B4D8" w14:textId="77777777" w:rsidR="001F6B01" w:rsidRPr="001F6B01" w:rsidRDefault="001F6B01" w:rsidP="002236B5">
            <w:pPr>
              <w:jc w:val="center"/>
              <w:rPr>
                <w:ins w:id="327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7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C9B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7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7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Plantation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461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7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238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7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45E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8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8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FD603" w14:textId="77777777" w:rsidR="001F6B01" w:rsidRPr="001F6B01" w:rsidRDefault="001F6B01" w:rsidP="002236B5">
            <w:pPr>
              <w:jc w:val="center"/>
              <w:rPr>
                <w:ins w:id="328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8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E6D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8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RTP</w:t>
              </w:r>
            </w:ins>
          </w:p>
        </w:tc>
      </w:tr>
      <w:tr w:rsidR="001F6B01" w:rsidRPr="00BF4065" w14:paraId="21F467C8" w14:textId="77777777" w:rsidTr="002236B5">
        <w:trPr>
          <w:trHeight w:val="247"/>
          <w:ins w:id="328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F7871" w14:textId="77777777" w:rsidR="001F6B01" w:rsidRPr="001F6B01" w:rsidRDefault="001F6B01" w:rsidP="002236B5">
            <w:pPr>
              <w:jc w:val="center"/>
              <w:rPr>
                <w:ins w:id="328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8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6084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28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9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Plantation on sandy soil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7D2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9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9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E26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9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AF0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9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9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6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6F011" w14:textId="77777777" w:rsidR="001F6B01" w:rsidRPr="001F6B01" w:rsidRDefault="001F6B01" w:rsidP="002236B5">
            <w:pPr>
              <w:jc w:val="center"/>
              <w:rPr>
                <w:ins w:id="329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29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A96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29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29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RTC</w:t>
              </w:r>
            </w:ins>
          </w:p>
        </w:tc>
      </w:tr>
      <w:tr w:rsidR="001F6B01" w:rsidRPr="00BF4065" w14:paraId="1C0FEF90" w14:textId="77777777" w:rsidTr="002236B5">
        <w:trPr>
          <w:trHeight w:val="247"/>
          <w:ins w:id="330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E2B70" w14:textId="77777777" w:rsidR="001F6B01" w:rsidRPr="001F6B01" w:rsidRDefault="001F6B01" w:rsidP="002236B5">
            <w:pPr>
              <w:jc w:val="center"/>
              <w:rPr>
                <w:ins w:id="330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41F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0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3303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1.2.2. Bamboo plantation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E8E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0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263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0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DC8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0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0B0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0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BE5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0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6E121D5C" w14:textId="77777777" w:rsidTr="002236B5">
        <w:trPr>
          <w:trHeight w:val="247"/>
          <w:ins w:id="330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61B64" w14:textId="77777777" w:rsidR="001F6B01" w:rsidRPr="001F6B01" w:rsidRDefault="001F6B01" w:rsidP="002236B5">
            <w:pPr>
              <w:jc w:val="center"/>
              <w:rPr>
                <w:ins w:id="331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1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880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1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1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Bamboo plantation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069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1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132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1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2E9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1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1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D3143" w14:textId="77777777" w:rsidR="001F6B01" w:rsidRPr="001F6B01" w:rsidRDefault="001F6B01" w:rsidP="002236B5">
            <w:pPr>
              <w:jc w:val="center"/>
              <w:rPr>
                <w:ins w:id="331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2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7C73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2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RTTN</w:t>
              </w:r>
            </w:ins>
          </w:p>
        </w:tc>
      </w:tr>
      <w:tr w:rsidR="001F6B01" w:rsidRPr="00BF4065" w14:paraId="412A53D9" w14:textId="77777777" w:rsidTr="002236B5">
        <w:trPr>
          <w:trHeight w:val="247"/>
          <w:ins w:id="332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D3BD9" w14:textId="77777777" w:rsidR="001F6B01" w:rsidRPr="001F6B01" w:rsidRDefault="001F6B01" w:rsidP="002236B5">
            <w:pPr>
              <w:jc w:val="center"/>
              <w:rPr>
                <w:ins w:id="332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2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C8B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2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2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Bamboo plantation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59B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2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2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14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B82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3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F29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3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3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1E5C4" w14:textId="77777777" w:rsidR="001F6B01" w:rsidRPr="001F6B01" w:rsidRDefault="001F6B01" w:rsidP="002236B5">
            <w:pPr>
              <w:jc w:val="center"/>
              <w:rPr>
                <w:ins w:id="333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3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500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6D6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3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3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RTTND</w:t>
              </w:r>
            </w:ins>
          </w:p>
        </w:tc>
      </w:tr>
      <w:tr w:rsidR="001F6B01" w:rsidRPr="00BF4065" w14:paraId="30A8E5A5" w14:textId="77777777" w:rsidTr="002236B5">
        <w:trPr>
          <w:trHeight w:val="247"/>
          <w:ins w:id="333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8B98" w14:textId="77777777" w:rsidR="001F6B01" w:rsidRPr="001F6B01" w:rsidRDefault="001F6B01" w:rsidP="002236B5">
            <w:pPr>
              <w:jc w:val="center"/>
              <w:rPr>
                <w:ins w:id="333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FEF1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3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3340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1.2.3. Palm and coconut tree plantation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2A4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4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F7F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4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1A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4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8AB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4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8C2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4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5DD17FB3" w14:textId="77777777" w:rsidTr="002236B5">
        <w:trPr>
          <w:trHeight w:val="247"/>
          <w:ins w:id="334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EB6FE" w14:textId="77777777" w:rsidR="001F6B01" w:rsidRPr="001F6B01" w:rsidRDefault="001F6B01" w:rsidP="002236B5">
            <w:pPr>
              <w:jc w:val="center"/>
              <w:rPr>
                <w:ins w:id="334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4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1620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4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5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plantation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9A0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5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15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1AE3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A21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5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5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EB6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5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5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A38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5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RTCD</w:t>
              </w:r>
            </w:ins>
          </w:p>
        </w:tc>
      </w:tr>
      <w:tr w:rsidR="001F6B01" w:rsidRPr="00BF4065" w14:paraId="53FDFDCA" w14:textId="77777777" w:rsidTr="002236B5">
        <w:trPr>
          <w:trHeight w:val="247"/>
          <w:ins w:id="336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CEF30" w14:textId="77777777" w:rsidR="001F6B01" w:rsidRPr="001F6B01" w:rsidRDefault="001F6B01" w:rsidP="002236B5">
            <w:pPr>
              <w:jc w:val="center"/>
              <w:rPr>
                <w:ins w:id="336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6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68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D34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6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6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plantation on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8E7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15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FC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DD1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6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6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F63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7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7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2FB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7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RTCDN</w:t>
              </w:r>
            </w:ins>
          </w:p>
        </w:tc>
      </w:tr>
      <w:tr w:rsidR="001F6B01" w:rsidRPr="00BF4065" w14:paraId="000818F4" w14:textId="77777777" w:rsidTr="002236B5">
        <w:trPr>
          <w:trHeight w:val="247"/>
          <w:ins w:id="337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E0B95" w14:textId="77777777" w:rsidR="001F6B01" w:rsidRPr="001F6B01" w:rsidRDefault="001F6B01" w:rsidP="002236B5">
            <w:pPr>
              <w:jc w:val="center"/>
              <w:rPr>
                <w:ins w:id="337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7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69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428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7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7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Palm and coconut tree plantation on sandy soil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D28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7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15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141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16D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8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8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6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177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8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8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 ≥ 100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FBA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8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38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RTCDC</w:t>
              </w:r>
            </w:ins>
          </w:p>
        </w:tc>
      </w:tr>
      <w:tr w:rsidR="001F6B01" w:rsidRPr="00BF4065" w14:paraId="58D0E0AE" w14:textId="77777777" w:rsidTr="002236B5">
        <w:trPr>
          <w:trHeight w:val="247"/>
          <w:ins w:id="338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1EF9A" w14:textId="77777777" w:rsidR="001F6B01" w:rsidRPr="001F6B01" w:rsidRDefault="001F6B01" w:rsidP="002236B5">
            <w:pPr>
              <w:jc w:val="center"/>
              <w:rPr>
                <w:ins w:id="338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D22C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39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3391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  1.2.4. Other plantation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A05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9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6EC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9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FEA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9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C44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9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CA8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39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4069B317" w14:textId="77777777" w:rsidTr="002236B5">
        <w:trPr>
          <w:trHeight w:val="247"/>
          <w:ins w:id="339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8572A" w14:textId="77777777" w:rsidR="001F6B01" w:rsidRPr="001F6B01" w:rsidRDefault="001F6B01" w:rsidP="002236B5">
            <w:pPr>
              <w:jc w:val="center"/>
              <w:rPr>
                <w:ins w:id="339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39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CBE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0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Other plantation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7C5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0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16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30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042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0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0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41E68" w14:textId="77777777" w:rsidR="001F6B01" w:rsidRPr="001F6B01" w:rsidRDefault="001F6B01" w:rsidP="002236B5">
            <w:pPr>
              <w:jc w:val="center"/>
              <w:rPr>
                <w:ins w:id="340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0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735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RTK</w:t>
              </w:r>
            </w:ins>
          </w:p>
        </w:tc>
      </w:tr>
      <w:tr w:rsidR="001F6B01" w:rsidRPr="00BF4065" w14:paraId="4D8F77D5" w14:textId="77777777" w:rsidTr="002236B5">
        <w:trPr>
          <w:trHeight w:val="247"/>
          <w:ins w:id="341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8604F" w14:textId="77777777" w:rsidR="001F6B01" w:rsidRPr="001F6B01" w:rsidRDefault="001F6B01" w:rsidP="002236B5">
            <w:pPr>
              <w:jc w:val="center"/>
              <w:rPr>
                <w:ins w:id="341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1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8035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1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ins w:id="34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Other</w:t>
              </w:r>
              <w:proofErr w:type="gramEnd"/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 plantation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2C0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1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16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BF0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921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1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2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D6F13" w14:textId="77777777" w:rsidR="001F6B01" w:rsidRPr="001F6B01" w:rsidRDefault="001F6B01" w:rsidP="002236B5">
            <w:pPr>
              <w:jc w:val="center"/>
              <w:rPr>
                <w:ins w:id="342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≥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E2E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2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RTKD</w:t>
              </w:r>
            </w:ins>
          </w:p>
        </w:tc>
      </w:tr>
      <w:tr w:rsidR="001F6B01" w:rsidRPr="00BF4065" w14:paraId="15348963" w14:textId="77777777" w:rsidTr="002236B5">
        <w:trPr>
          <w:trHeight w:val="387"/>
          <w:ins w:id="342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4FDE6" w14:textId="77777777" w:rsidR="001F6B01" w:rsidRPr="001F6B01" w:rsidRDefault="001F6B01" w:rsidP="002236B5">
            <w:pPr>
              <w:jc w:val="center"/>
              <w:rPr>
                <w:ins w:id="3426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1A0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27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  <w:ins w:id="3428" w:author="Raisa.sell" w:date="2017-11-23T15:25:00Z">
              <w:r w:rsidRPr="001F6B01">
                <w:rPr>
                  <w:rFonts w:ascii="Arial" w:hAnsi="Arial" w:cs="Arial"/>
                  <w:b/>
                  <w:caps/>
                  <w:color w:val="000000"/>
                  <w:sz w:val="18"/>
                  <w:szCs w:val="18"/>
                </w:rPr>
                <w:t>2. BAREland planned for forestry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3E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29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466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0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EFF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1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2EB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2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48E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3" w:author="Raisa.sell" w:date="2017-11-23T15:25:00Z"/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</w:tc>
      </w:tr>
      <w:tr w:rsidR="001F6B01" w:rsidRPr="00BF4065" w14:paraId="1636CB11" w14:textId="77777777" w:rsidTr="002236B5">
        <w:trPr>
          <w:trHeight w:val="247"/>
          <w:ins w:id="343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753EA" w14:textId="77777777" w:rsidR="001F6B01" w:rsidRPr="001F6B01" w:rsidRDefault="001F6B01" w:rsidP="002236B5">
            <w:pPr>
              <w:jc w:val="center"/>
              <w:rPr>
                <w:ins w:id="343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ED4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3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  <w:ins w:id="3437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</w:rPr>
                <w:t xml:space="preserve">2.1. New plantation 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C29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EA9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3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39E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4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A3C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4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4C8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4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F6B01" w:rsidRPr="00BF4065" w14:paraId="763C3D2D" w14:textId="77777777" w:rsidTr="002236B5">
        <w:trPr>
          <w:trHeight w:val="247"/>
          <w:ins w:id="344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8F8BB" w14:textId="77777777" w:rsidR="001F6B01" w:rsidRPr="001F6B01" w:rsidRDefault="001F6B01" w:rsidP="002236B5">
            <w:pPr>
              <w:jc w:val="center"/>
              <w:rPr>
                <w:ins w:id="344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088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4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1BA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ECD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5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EFE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5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B40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4A5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</w:t>
              </w:r>
            </w:ins>
          </w:p>
        </w:tc>
      </w:tr>
      <w:tr w:rsidR="001F6B01" w:rsidRPr="00BF4065" w14:paraId="441C3600" w14:textId="77777777" w:rsidTr="002236B5">
        <w:trPr>
          <w:trHeight w:val="247"/>
          <w:ins w:id="345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3E96D" w14:textId="77777777" w:rsidR="001F6B01" w:rsidRPr="001F6B01" w:rsidRDefault="001F6B01" w:rsidP="002236B5">
            <w:pPr>
              <w:jc w:val="center"/>
              <w:rPr>
                <w:ins w:id="345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BAA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6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CAD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1CC4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6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742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CF0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3E9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DTRD</w:t>
              </w:r>
            </w:ins>
          </w:p>
        </w:tc>
      </w:tr>
      <w:tr w:rsidR="001F6B01" w:rsidRPr="00BF4065" w14:paraId="3177E1CF" w14:textId="77777777" w:rsidTr="002236B5">
        <w:trPr>
          <w:trHeight w:val="247"/>
          <w:ins w:id="347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0687B" w14:textId="77777777" w:rsidR="001F6B01" w:rsidRPr="001F6B01" w:rsidRDefault="001F6B01" w:rsidP="002236B5">
            <w:pPr>
              <w:jc w:val="center"/>
              <w:rPr>
                <w:ins w:id="34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FF4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941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513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7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2F9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7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373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8C9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8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DTRM</w:t>
              </w:r>
            </w:ins>
          </w:p>
        </w:tc>
      </w:tr>
      <w:tr w:rsidR="001F6B01" w:rsidRPr="00BF4065" w14:paraId="09021C85" w14:textId="77777777" w:rsidTr="002236B5">
        <w:trPr>
          <w:trHeight w:val="247"/>
          <w:ins w:id="348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E8628" w14:textId="77777777" w:rsidR="001F6B01" w:rsidRPr="001F6B01" w:rsidRDefault="001F6B01" w:rsidP="002236B5">
            <w:pPr>
              <w:jc w:val="center"/>
              <w:rPr>
                <w:ins w:id="348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8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A31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48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48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AAA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9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9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9C9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9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111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9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9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71A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9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181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49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49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DTRP</w:t>
              </w:r>
            </w:ins>
          </w:p>
        </w:tc>
      </w:tr>
      <w:tr w:rsidR="001F6B01" w:rsidRPr="00BF4065" w14:paraId="1F2B27CD" w14:textId="77777777" w:rsidTr="002236B5">
        <w:trPr>
          <w:trHeight w:val="247"/>
          <w:ins w:id="349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CD3CA" w14:textId="77777777" w:rsidR="001F6B01" w:rsidRPr="001F6B01" w:rsidRDefault="001F6B01" w:rsidP="002236B5">
            <w:pPr>
              <w:jc w:val="center"/>
              <w:rPr>
                <w:ins w:id="350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0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AC1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0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178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E8C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0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4BF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0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0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6768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FD4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1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1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DTRN</w:t>
              </w:r>
            </w:ins>
          </w:p>
        </w:tc>
      </w:tr>
      <w:tr w:rsidR="001F6B01" w:rsidRPr="00BF4065" w14:paraId="7A4AFC91" w14:textId="77777777" w:rsidTr="002236B5">
        <w:trPr>
          <w:trHeight w:val="247"/>
          <w:ins w:id="351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2991F" w14:textId="77777777" w:rsidR="001F6B01" w:rsidRPr="001F6B01" w:rsidRDefault="001F6B01" w:rsidP="002236B5">
            <w:pPr>
              <w:jc w:val="center"/>
              <w:rPr>
                <w:ins w:id="351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1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2D3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1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New plantation on sandy soil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EFC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17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18A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2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E40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2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2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6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02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2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169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2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2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DTRC</w:t>
              </w:r>
            </w:ins>
          </w:p>
        </w:tc>
      </w:tr>
      <w:tr w:rsidR="001F6B01" w:rsidRPr="00BF4065" w14:paraId="6EA54C8E" w14:textId="77777777" w:rsidTr="002236B5">
        <w:trPr>
          <w:trHeight w:val="247"/>
          <w:ins w:id="352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832CD" w14:textId="77777777" w:rsidR="001F6B01" w:rsidRPr="001F6B01" w:rsidRDefault="001F6B01" w:rsidP="002236B5">
            <w:pPr>
              <w:jc w:val="center"/>
              <w:rPr>
                <w:ins w:id="352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9A2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2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  <w:ins w:id="3530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</w:rPr>
                <w:t>2.2. Regeneration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55B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3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D98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3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9B1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3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82E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3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48B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3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F6B01" w:rsidRPr="00BF4065" w14:paraId="50A6128E" w14:textId="77777777" w:rsidTr="002236B5">
        <w:trPr>
          <w:trHeight w:val="247"/>
          <w:ins w:id="353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6D1E1" w14:textId="77777777" w:rsidR="001F6B01" w:rsidRPr="001F6B01" w:rsidRDefault="001F6B01" w:rsidP="002236B5">
            <w:pPr>
              <w:jc w:val="center"/>
              <w:rPr>
                <w:ins w:id="35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8CF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3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Regeneration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C9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20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9E1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4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7B8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4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983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4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6BF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DT2</w:t>
              </w:r>
            </w:ins>
          </w:p>
        </w:tc>
      </w:tr>
      <w:tr w:rsidR="001F6B01" w:rsidRPr="00BF4065" w14:paraId="2363C90C" w14:textId="77777777" w:rsidTr="002236B5">
        <w:trPr>
          <w:trHeight w:val="247"/>
          <w:ins w:id="355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2C428" w14:textId="77777777" w:rsidR="001F6B01" w:rsidRPr="001F6B01" w:rsidRDefault="001F6B01" w:rsidP="002236B5">
            <w:pPr>
              <w:jc w:val="center"/>
              <w:rPr>
                <w:ins w:id="355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79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DB9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5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Regeneration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1E6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20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1FA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5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BD7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5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F40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6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F08D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DT2D</w:t>
              </w:r>
            </w:ins>
          </w:p>
        </w:tc>
      </w:tr>
      <w:tr w:rsidR="001F6B01" w:rsidRPr="00BF4065" w14:paraId="70513ED1" w14:textId="77777777" w:rsidTr="002236B5">
        <w:trPr>
          <w:trHeight w:val="247"/>
          <w:ins w:id="356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4A521" w14:textId="77777777" w:rsidR="001F6B01" w:rsidRPr="001F6B01" w:rsidRDefault="001F6B01" w:rsidP="002236B5">
            <w:pPr>
              <w:jc w:val="center"/>
              <w:rPr>
                <w:ins w:id="356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BFA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6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Regeneration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1DC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20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0B2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7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737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7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BBC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7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63B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DT2M</w:t>
              </w:r>
            </w:ins>
          </w:p>
        </w:tc>
      </w:tr>
      <w:tr w:rsidR="001F6B01" w:rsidRPr="00BF4065" w14:paraId="355BD416" w14:textId="77777777" w:rsidTr="002236B5">
        <w:trPr>
          <w:trHeight w:val="247"/>
          <w:ins w:id="357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3C1F2" w14:textId="77777777" w:rsidR="001F6B01" w:rsidRPr="001F6B01" w:rsidRDefault="001F6B01" w:rsidP="002236B5">
            <w:pPr>
              <w:jc w:val="center"/>
              <w:rPr>
                <w:ins w:id="357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6203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8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5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Regeneration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0C1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8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20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CA0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8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9D6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8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8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7CD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8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8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M &lt; 10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EFF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9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59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DT2P</w:t>
              </w:r>
            </w:ins>
          </w:p>
        </w:tc>
      </w:tr>
      <w:tr w:rsidR="001F6B01" w:rsidRPr="00BF4065" w14:paraId="09BFCC9F" w14:textId="77777777" w:rsidTr="002236B5">
        <w:trPr>
          <w:trHeight w:val="247"/>
          <w:ins w:id="359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4256A" w14:textId="77777777" w:rsidR="001F6B01" w:rsidRPr="001F6B01" w:rsidRDefault="001F6B01" w:rsidP="002236B5">
            <w:pPr>
              <w:jc w:val="center"/>
              <w:rPr>
                <w:ins w:id="359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09AF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59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3595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2.3. Open land with shrubs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3E8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9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F8C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9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85E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9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8F9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59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4ED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0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7EE7EA9C" w14:textId="77777777" w:rsidTr="002236B5">
        <w:trPr>
          <w:trHeight w:val="247"/>
          <w:ins w:id="360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9ACAE" w14:textId="77777777" w:rsidR="001F6B01" w:rsidRPr="001F6B01" w:rsidRDefault="001F6B01" w:rsidP="002236B5">
            <w:pPr>
              <w:jc w:val="center"/>
              <w:rPr>
                <w:ins w:id="360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5C8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Open land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4DEF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0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0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8D5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0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1EF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0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CEC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1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1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FC8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1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1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DT1</w:t>
              </w:r>
            </w:ins>
          </w:p>
        </w:tc>
      </w:tr>
      <w:tr w:rsidR="001F6B01" w:rsidRPr="00BF4065" w14:paraId="653F6FB3" w14:textId="77777777" w:rsidTr="002236B5">
        <w:trPr>
          <w:trHeight w:val="247"/>
          <w:ins w:id="361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05098" w14:textId="77777777" w:rsidR="001F6B01" w:rsidRPr="001F6B01" w:rsidRDefault="001F6B01" w:rsidP="002236B5">
            <w:pPr>
              <w:jc w:val="center"/>
              <w:rPr>
                <w:ins w:id="361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9CA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Open land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814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2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2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226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2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31B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2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109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2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2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CD5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2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2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DT1D</w:t>
              </w:r>
            </w:ins>
          </w:p>
        </w:tc>
      </w:tr>
      <w:tr w:rsidR="001F6B01" w:rsidRPr="00BF4065" w14:paraId="77C8CA3C" w14:textId="77777777" w:rsidTr="002236B5">
        <w:trPr>
          <w:trHeight w:val="247"/>
          <w:ins w:id="362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D11D9" w14:textId="77777777" w:rsidR="001F6B01" w:rsidRPr="001F6B01" w:rsidRDefault="001F6B01" w:rsidP="002236B5">
            <w:pPr>
              <w:jc w:val="center"/>
              <w:rPr>
                <w:ins w:id="363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84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9A49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3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Open land on saline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9DF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3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3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DB9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3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6D8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3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971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3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8A0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DT1M</w:t>
              </w:r>
            </w:ins>
          </w:p>
        </w:tc>
      </w:tr>
      <w:tr w:rsidR="001F6B01" w:rsidRPr="00BF4065" w14:paraId="36D99362" w14:textId="77777777" w:rsidTr="002236B5">
        <w:trPr>
          <w:trHeight w:val="247"/>
          <w:ins w:id="364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34E63" w14:textId="77777777" w:rsidR="001F6B01" w:rsidRPr="001F6B01" w:rsidRDefault="001F6B01" w:rsidP="002236B5">
            <w:pPr>
              <w:jc w:val="center"/>
              <w:rPr>
                <w:ins w:id="364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85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3011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46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Open land on alkaline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B8A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5BD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5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64E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5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5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4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8BA32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5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5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DB5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5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5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DT1P</w:t>
              </w:r>
            </w:ins>
          </w:p>
        </w:tc>
      </w:tr>
      <w:tr w:rsidR="001F6B01" w:rsidRPr="00BF4065" w14:paraId="09BB4598" w14:textId="77777777" w:rsidTr="002236B5">
        <w:trPr>
          <w:trHeight w:val="247"/>
          <w:ins w:id="3657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7F23D" w14:textId="77777777" w:rsidR="001F6B01" w:rsidRPr="001F6B01" w:rsidRDefault="001F6B01" w:rsidP="002236B5">
            <w:pPr>
              <w:jc w:val="center"/>
              <w:rPr>
                <w:ins w:id="3658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5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86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ED9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6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Open land on sandy soil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AFF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18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BAA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6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42C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6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6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5, 6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CF73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36E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BC1</w:t>
              </w:r>
            </w:ins>
          </w:p>
        </w:tc>
      </w:tr>
      <w:tr w:rsidR="001F6B01" w:rsidRPr="00BF4065" w14:paraId="045C19A2" w14:textId="77777777" w:rsidTr="002236B5">
        <w:trPr>
          <w:trHeight w:val="247"/>
          <w:ins w:id="3671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998BB" w14:textId="77777777" w:rsidR="001F6B01" w:rsidRPr="001F6B01" w:rsidRDefault="001F6B01" w:rsidP="002236B5">
            <w:pPr>
              <w:jc w:val="center"/>
              <w:rPr>
                <w:ins w:id="3672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7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87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26D6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Open land with scattered trees on sandy soil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9E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19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895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7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5B3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7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8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6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67A8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E78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8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6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BC2</w:t>
              </w:r>
            </w:ins>
          </w:p>
        </w:tc>
      </w:tr>
      <w:tr w:rsidR="001F6B01" w:rsidRPr="00BF4065" w14:paraId="1B03026B" w14:textId="77777777" w:rsidTr="002236B5">
        <w:trPr>
          <w:trHeight w:val="247"/>
          <w:ins w:id="3685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00057" w14:textId="77777777" w:rsidR="001F6B01" w:rsidRPr="001F6B01" w:rsidRDefault="001F6B01" w:rsidP="002236B5">
            <w:pPr>
              <w:jc w:val="center"/>
              <w:rPr>
                <w:ins w:id="368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F50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8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  <w:ins w:id="3688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</w:t>
              </w:r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</w:rPr>
                <w:t>2.4. Land with agricultural crop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DFB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89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FB0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90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5C7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9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F907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9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A8B4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93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F6B01" w:rsidRPr="00BF4065" w14:paraId="7A858866" w14:textId="77777777" w:rsidTr="002236B5">
        <w:trPr>
          <w:trHeight w:val="247"/>
          <w:ins w:id="3694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0949E" w14:textId="77777777" w:rsidR="001F6B01" w:rsidRPr="001F6B01" w:rsidRDefault="001F6B01" w:rsidP="002236B5">
            <w:pPr>
              <w:jc w:val="center"/>
              <w:rPr>
                <w:ins w:id="369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9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88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51C2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69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69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Agricultural crop on soil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499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69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0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A54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0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9D6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0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0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77A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0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0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0548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0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0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NN</w:t>
              </w:r>
            </w:ins>
          </w:p>
        </w:tc>
      </w:tr>
      <w:tr w:rsidR="001F6B01" w:rsidRPr="00BF4065" w14:paraId="0DCF017F" w14:textId="77777777" w:rsidTr="002236B5">
        <w:trPr>
          <w:trHeight w:val="247"/>
          <w:ins w:id="3708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EAAD0" w14:textId="77777777" w:rsidR="001F6B01" w:rsidRPr="001F6B01" w:rsidRDefault="001F6B01" w:rsidP="002236B5">
            <w:pPr>
              <w:jc w:val="center"/>
              <w:rPr>
                <w:ins w:id="370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1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89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CDD8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11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1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Agricultural crop on rocky mountain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C10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1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1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9A3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1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F3F1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1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1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34B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1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1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84AF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2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2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NND</w:t>
              </w:r>
            </w:ins>
          </w:p>
        </w:tc>
      </w:tr>
      <w:tr w:rsidR="001F6B01" w:rsidRPr="00BF4065" w14:paraId="30AEF410" w14:textId="77777777" w:rsidTr="002236B5">
        <w:trPr>
          <w:trHeight w:val="247"/>
          <w:ins w:id="3722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92965" w14:textId="77777777" w:rsidR="001F6B01" w:rsidRPr="001F6B01" w:rsidRDefault="001F6B01" w:rsidP="002236B5">
            <w:pPr>
              <w:jc w:val="center"/>
              <w:rPr>
                <w:ins w:id="3723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2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90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F3BE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25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2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Agricultural crop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 xml:space="preserve"> on saline </w:t>
              </w:r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70A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2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2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8C1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2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048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3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3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3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9566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3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3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222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3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3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NNM</w:t>
              </w:r>
            </w:ins>
          </w:p>
        </w:tc>
      </w:tr>
      <w:tr w:rsidR="001F6B01" w:rsidRPr="00BF4065" w14:paraId="0C2C0590" w14:textId="77777777" w:rsidTr="002236B5">
        <w:trPr>
          <w:trHeight w:val="247"/>
          <w:ins w:id="3736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5C9E0" w14:textId="77777777" w:rsidR="001F6B01" w:rsidRPr="001F6B01" w:rsidRDefault="001F6B01" w:rsidP="002236B5">
            <w:pPr>
              <w:jc w:val="center"/>
              <w:rPr>
                <w:ins w:id="3737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3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91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BD5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39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4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Agricultural crop on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4B9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4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4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21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601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4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F41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4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4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672C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4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4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BE6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4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4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NNP</w:t>
              </w:r>
            </w:ins>
          </w:p>
        </w:tc>
      </w:tr>
      <w:tr w:rsidR="001F6B01" w:rsidRPr="00BF4065" w14:paraId="36FD470D" w14:textId="77777777" w:rsidTr="002236B5">
        <w:trPr>
          <w:trHeight w:val="247"/>
          <w:ins w:id="3750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E0E00" w14:textId="77777777" w:rsidR="001F6B01" w:rsidRPr="001F6B01" w:rsidRDefault="001F6B01" w:rsidP="002236B5">
            <w:pPr>
              <w:jc w:val="center"/>
              <w:rPr>
                <w:ins w:id="3751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E1AD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52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  <w:ins w:id="3753" w:author="Raisa.sell" w:date="2017-11-23T15:25:00Z">
              <w:r w:rsidRPr="001F6B01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nl-NL"/>
                </w:rPr>
                <w:t xml:space="preserve">  2.5. Other types of lands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953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54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6A59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55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AC7A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56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9D7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57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7DB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58" w:author="Raisa.sell" w:date="2017-11-23T15:25:00Z"/>
                <w:rFonts w:ascii="Arial" w:hAnsi="Arial" w:cs="Arial"/>
                <w:b/>
                <w:color w:val="000000"/>
                <w:sz w:val="18"/>
                <w:szCs w:val="18"/>
                <w:lang w:val="nl-NL"/>
              </w:rPr>
            </w:pPr>
          </w:p>
        </w:tc>
      </w:tr>
      <w:tr w:rsidR="001F6B01" w:rsidRPr="00BF4065" w14:paraId="4F3A0A9A" w14:textId="77777777" w:rsidTr="002236B5">
        <w:trPr>
          <w:trHeight w:val="247"/>
          <w:ins w:id="3759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B8894" w14:textId="77777777" w:rsidR="001F6B01" w:rsidRPr="001F6B01" w:rsidRDefault="001F6B01" w:rsidP="002236B5">
            <w:pPr>
              <w:jc w:val="center"/>
              <w:rPr>
                <w:ins w:id="3760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61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92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5ADA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62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63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Other freshwater wetland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22C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64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6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22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08D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6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B97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67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68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5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C007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69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70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B66B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7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7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MN</w:t>
              </w:r>
            </w:ins>
          </w:p>
        </w:tc>
      </w:tr>
      <w:tr w:rsidR="001F6B01" w:rsidRPr="00BF4065" w14:paraId="016BFBA9" w14:textId="77777777" w:rsidTr="002236B5">
        <w:trPr>
          <w:trHeight w:val="247"/>
          <w:ins w:id="3773" w:author="Raisa.sell" w:date="2017-11-23T15:25:00Z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586B9" w14:textId="77777777" w:rsidR="001F6B01" w:rsidRPr="001F6B01" w:rsidRDefault="001F6B01" w:rsidP="002236B5">
            <w:pPr>
              <w:jc w:val="center"/>
              <w:rPr>
                <w:ins w:id="3774" w:author="Raisa.sell" w:date="2017-11-23T15:25:00Z"/>
                <w:rFonts w:ascii="Arial" w:hAnsi="Arial" w:cs="Arial"/>
                <w:color w:val="000000"/>
                <w:sz w:val="18"/>
                <w:szCs w:val="18"/>
              </w:rPr>
            </w:pPr>
            <w:ins w:id="3775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</w:rPr>
                <w:t>93</w:t>
              </w:r>
            </w:ins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1357" w14:textId="77777777" w:rsidR="001F6B01" w:rsidRPr="001F6B01" w:rsidRDefault="001F6B01" w:rsidP="002236B5">
            <w:pPr>
              <w:autoSpaceDE w:val="0"/>
              <w:autoSpaceDN w:val="0"/>
              <w:adjustRightInd w:val="0"/>
              <w:ind w:left="141" w:right="85"/>
              <w:rPr>
                <w:ins w:id="3776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77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Other land</w:t>
              </w:r>
            </w:ins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C9ED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78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79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23</w:t>
              </w:r>
            </w:ins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357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80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915C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81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82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1</w:t>
              </w:r>
            </w:ins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57AE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83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84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0</w:t>
              </w:r>
            </w:ins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7F35" w14:textId="77777777" w:rsidR="001F6B01" w:rsidRPr="001F6B01" w:rsidRDefault="001F6B01" w:rsidP="002236B5">
            <w:pPr>
              <w:autoSpaceDE w:val="0"/>
              <w:autoSpaceDN w:val="0"/>
              <w:adjustRightInd w:val="0"/>
              <w:jc w:val="center"/>
              <w:rPr>
                <w:ins w:id="3785" w:author="Raisa.sell" w:date="2017-11-23T15:25:00Z"/>
                <w:rFonts w:ascii="Arial" w:hAnsi="Arial" w:cs="Arial"/>
                <w:color w:val="000000"/>
                <w:sz w:val="18"/>
                <w:szCs w:val="18"/>
                <w:lang w:val="nl-NL"/>
              </w:rPr>
            </w:pPr>
            <w:ins w:id="3786" w:author="Raisa.sell" w:date="2017-11-23T15:25:00Z">
              <w:r w:rsidRPr="001F6B01">
                <w:rPr>
                  <w:rFonts w:ascii="Arial" w:hAnsi="Arial" w:cs="Arial"/>
                  <w:color w:val="000000"/>
                  <w:sz w:val="18"/>
                  <w:szCs w:val="18"/>
                  <w:lang w:val="nl-NL"/>
                </w:rPr>
                <w:t>DKH</w:t>
              </w:r>
            </w:ins>
          </w:p>
        </w:tc>
      </w:tr>
    </w:tbl>
    <w:p w14:paraId="26A228FC" w14:textId="77777777" w:rsidR="001F6B01" w:rsidRDefault="001F6B01" w:rsidP="001F6B01">
      <w:pPr>
        <w:tabs>
          <w:tab w:val="left" w:pos="284"/>
        </w:tabs>
        <w:rPr>
          <w:ins w:id="3787" w:author="Raisa.sell" w:date="2017-11-23T15:25:00Z"/>
          <w:sz w:val="16"/>
          <w:szCs w:val="16"/>
        </w:rPr>
        <w:sectPr w:rsidR="001F6B01" w:rsidSect="002236B5">
          <w:headerReference w:type="default" r:id="rId20"/>
          <w:pgSz w:w="11906" w:h="16838"/>
          <w:pgMar w:top="1417" w:right="1016" w:bottom="900" w:left="1170" w:header="708" w:footer="567" w:gutter="0"/>
          <w:cols w:space="708"/>
          <w:docGrid w:linePitch="360"/>
        </w:sectPr>
      </w:pPr>
    </w:p>
    <w:p w14:paraId="2C192F14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0"/>
      </w:tblGrid>
      <w:tr w:rsidR="007B1817" w:rsidRPr="00E8755C" w14:paraId="131432E3" w14:textId="77777777" w:rsidTr="001F6B01">
        <w:trPr>
          <w:jc w:val="center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14:paraId="5D2FEFED" w14:textId="1CAF40BF" w:rsidR="007B1817" w:rsidRPr="00E8755C" w:rsidRDefault="007B1817" w:rsidP="00B6679A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4: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tree species</w:t>
            </w:r>
            <w:r w:rsidR="008F3E1D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for plantations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</w:tbl>
    <w:p w14:paraId="2F9E7380" w14:textId="77777777" w:rsidR="001F6B01" w:rsidRPr="00541C3B" w:rsidRDefault="001F6B01" w:rsidP="001F6B01">
      <w:pPr>
        <w:ind w:left="142"/>
        <w:rPr>
          <w:ins w:id="3788" w:author="Raisa.sell" w:date="2017-11-23T15:27:00Z"/>
          <w:b/>
          <w:bCs/>
          <w:sz w:val="20"/>
          <w:szCs w:val="20"/>
          <w:lang w:val="nl-NL"/>
        </w:rPr>
      </w:pPr>
    </w:p>
    <w:tbl>
      <w:tblPr>
        <w:tblW w:w="5256" w:type="pct"/>
        <w:tblInd w:w="-147" w:type="dxa"/>
        <w:tblLayout w:type="fixed"/>
        <w:tblLook w:val="0000" w:firstRow="0" w:lastRow="0" w:firstColumn="0" w:lastColumn="0" w:noHBand="0" w:noVBand="0"/>
      </w:tblPr>
      <w:tblGrid>
        <w:gridCol w:w="657"/>
        <w:gridCol w:w="1764"/>
        <w:gridCol w:w="753"/>
        <w:gridCol w:w="2518"/>
        <w:gridCol w:w="1511"/>
        <w:gridCol w:w="880"/>
        <w:gridCol w:w="989"/>
      </w:tblGrid>
      <w:tr w:rsidR="001F6B01" w:rsidRPr="00541C3B" w14:paraId="7D642235" w14:textId="77777777" w:rsidTr="002236B5">
        <w:trPr>
          <w:trHeight w:val="316"/>
          <w:tblHeader/>
          <w:ins w:id="378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A22" w14:textId="77777777" w:rsidR="001F6B01" w:rsidRPr="001F6B01" w:rsidRDefault="001F6B01" w:rsidP="002236B5">
            <w:pPr>
              <w:jc w:val="center"/>
              <w:rPr>
                <w:ins w:id="3790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791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ID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92E0" w14:textId="77777777" w:rsidR="001F6B01" w:rsidRPr="001F6B01" w:rsidRDefault="001F6B01" w:rsidP="002236B5">
            <w:pPr>
              <w:jc w:val="center"/>
              <w:rPr>
                <w:ins w:id="3792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793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Vietnamese name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58433" w14:textId="77777777" w:rsidR="001F6B01" w:rsidRPr="001F6B01" w:rsidRDefault="001F6B01" w:rsidP="002236B5">
            <w:pPr>
              <w:jc w:val="center"/>
              <w:rPr>
                <w:ins w:id="3794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795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Abbre-viation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D76CA" w14:textId="77777777" w:rsidR="001F6B01" w:rsidRPr="001F6B01" w:rsidRDefault="001F6B01" w:rsidP="002236B5">
            <w:pPr>
              <w:jc w:val="center"/>
              <w:rPr>
                <w:ins w:id="3796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797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Latin name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EA31" w14:textId="77777777" w:rsidR="001F6B01" w:rsidRPr="001F6B01" w:rsidRDefault="001F6B01" w:rsidP="002236B5">
            <w:pPr>
              <w:rPr>
                <w:ins w:id="3798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799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Location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F263A" w14:textId="77777777" w:rsidR="001F6B01" w:rsidRPr="001F6B01" w:rsidRDefault="001F6B01" w:rsidP="002236B5">
            <w:pPr>
              <w:jc w:val="center"/>
              <w:rPr>
                <w:ins w:id="3800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801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Special species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A6366" w14:textId="77777777" w:rsidR="001F6B01" w:rsidRPr="001F6B01" w:rsidRDefault="001F6B01" w:rsidP="002236B5">
            <w:pPr>
              <w:jc w:val="center"/>
              <w:rPr>
                <w:ins w:id="3802" w:author="Raisa.sell" w:date="2017-11-23T15:27:00Z"/>
                <w:rFonts w:ascii="Arial" w:hAnsi="Arial" w:cs="Arial"/>
                <w:b/>
                <w:bCs/>
                <w:sz w:val="16"/>
                <w:szCs w:val="16"/>
              </w:rPr>
            </w:pPr>
            <w:ins w:id="3803" w:author="Raisa.sell" w:date="2017-11-23T15:27:00Z">
              <w:r w:rsidRPr="001F6B01">
                <w:rPr>
                  <w:rFonts w:ascii="Arial" w:hAnsi="Arial" w:cs="Arial"/>
                  <w:b/>
                  <w:bCs/>
                  <w:sz w:val="16"/>
                  <w:szCs w:val="16"/>
                </w:rPr>
                <w:t>Age class length, years</w:t>
              </w:r>
            </w:ins>
          </w:p>
        </w:tc>
      </w:tr>
      <w:tr w:rsidR="001F6B01" w:rsidRPr="006B4BCE" w14:paraId="4BEDDC9D" w14:textId="77777777" w:rsidTr="002236B5">
        <w:trPr>
          <w:trHeight w:val="255"/>
          <w:ins w:id="3804" w:author="Raisa.sell" w:date="2017-11-23T15:27:00Z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14983" w14:textId="77777777" w:rsidR="001F6B01" w:rsidRPr="001F6B01" w:rsidRDefault="001F6B01" w:rsidP="002236B5">
            <w:pPr>
              <w:rPr>
                <w:ins w:id="3805" w:author="Raisa.sell" w:date="2017-11-23T15:27:00Z"/>
                <w:rFonts w:ascii="Arial" w:hAnsi="Arial" w:cs="Arial"/>
                <w:sz w:val="16"/>
                <w:szCs w:val="16"/>
              </w:rPr>
            </w:pPr>
            <w:ins w:id="3806" w:author="Raisa.sell" w:date="2017-11-23T15:27:00Z">
              <w:r w:rsidRPr="001F6B01">
                <w:rPr>
                  <w:rFonts w:ascii="Arial" w:hAnsi="Arial" w:cs="Arial"/>
                  <w:b/>
                  <w:color w:val="1F497D" w:themeColor="text2"/>
                  <w:sz w:val="16"/>
                  <w:szCs w:val="16"/>
                </w:rPr>
                <w:t>Detailed tree species</w:t>
              </w:r>
            </w:ins>
          </w:p>
        </w:tc>
      </w:tr>
      <w:tr w:rsidR="001F6B01" w:rsidRPr="006B4BCE" w14:paraId="42450926" w14:textId="77777777" w:rsidTr="002236B5">
        <w:trPr>
          <w:trHeight w:val="255"/>
          <w:ins w:id="3807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54B72" w14:textId="77777777" w:rsidR="001F6B01" w:rsidRPr="001F6B01" w:rsidRDefault="001F6B01" w:rsidP="002236B5">
            <w:pPr>
              <w:jc w:val="center"/>
              <w:rPr>
                <w:ins w:id="3808" w:author="Raisa.sell" w:date="2017-11-23T15:27:00Z"/>
                <w:rFonts w:ascii="Arial" w:hAnsi="Arial" w:cs="Arial"/>
                <w:sz w:val="16"/>
                <w:szCs w:val="16"/>
              </w:rPr>
            </w:pPr>
            <w:ins w:id="38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C6181" w14:textId="77777777" w:rsidR="001F6B01" w:rsidRPr="001F6B01" w:rsidRDefault="001F6B01" w:rsidP="002236B5">
            <w:pPr>
              <w:rPr>
                <w:ins w:id="3810" w:author="Raisa.sell" w:date="2017-11-23T15:27:00Z"/>
                <w:rFonts w:ascii="Arial" w:hAnsi="Arial" w:cs="Arial"/>
                <w:sz w:val="16"/>
                <w:szCs w:val="16"/>
                <w:lang w:val="de-DE"/>
              </w:rPr>
            </w:pPr>
            <w:ins w:id="38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de-DE"/>
                </w:rPr>
                <w:t>Hồng mai (Anh đào giả)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56CE7" w14:textId="77777777" w:rsidR="001F6B01" w:rsidRPr="001F6B01" w:rsidRDefault="001F6B01" w:rsidP="002236B5">
            <w:pPr>
              <w:rPr>
                <w:ins w:id="3812" w:author="Raisa.sell" w:date="2017-11-23T15:27:00Z"/>
                <w:rFonts w:ascii="Arial" w:hAnsi="Arial" w:cs="Arial"/>
                <w:sz w:val="16"/>
                <w:szCs w:val="16"/>
              </w:rPr>
            </w:pPr>
            <w:ins w:id="38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A.dao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A7FF" w14:textId="77777777" w:rsidR="001F6B01" w:rsidRPr="001F6B01" w:rsidRDefault="001F6B01" w:rsidP="002236B5">
            <w:pPr>
              <w:rPr>
                <w:ins w:id="3814" w:author="Raisa.sell" w:date="2017-11-23T15:27:00Z"/>
                <w:rFonts w:ascii="Arial" w:hAnsi="Arial" w:cs="Arial"/>
                <w:sz w:val="16"/>
                <w:szCs w:val="16"/>
              </w:rPr>
            </w:pPr>
            <w:ins w:id="38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Gliricida sepium (Jacq.) Steud.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C9F73" w14:textId="77777777" w:rsidR="001F6B01" w:rsidRPr="001F6B01" w:rsidRDefault="001F6B01" w:rsidP="002236B5">
            <w:pPr>
              <w:rPr>
                <w:ins w:id="3816" w:author="Raisa.sell" w:date="2017-11-23T15:27:00Z"/>
                <w:rFonts w:ascii="Arial" w:hAnsi="Arial" w:cs="Arial"/>
                <w:sz w:val="16"/>
                <w:szCs w:val="16"/>
              </w:rPr>
            </w:pPr>
            <w:ins w:id="38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DF95D" w14:textId="77777777" w:rsidR="001F6B01" w:rsidRPr="001F6B01" w:rsidRDefault="001F6B01" w:rsidP="002236B5">
            <w:pPr>
              <w:jc w:val="center"/>
              <w:rPr>
                <w:ins w:id="3818" w:author="Raisa.sell" w:date="2017-11-23T15:27:00Z"/>
                <w:rFonts w:ascii="Arial" w:hAnsi="Arial" w:cs="Arial"/>
                <w:sz w:val="16"/>
                <w:szCs w:val="16"/>
              </w:rPr>
            </w:pPr>
            <w:ins w:id="38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E8E" w14:textId="77777777" w:rsidR="001F6B01" w:rsidRPr="001F6B01" w:rsidRDefault="001F6B01" w:rsidP="002236B5">
            <w:pPr>
              <w:jc w:val="center"/>
              <w:rPr>
                <w:ins w:id="3820" w:author="Raisa.sell" w:date="2017-11-23T15:27:00Z"/>
                <w:rFonts w:ascii="Arial" w:hAnsi="Arial" w:cs="Arial"/>
                <w:sz w:val="16"/>
                <w:szCs w:val="16"/>
              </w:rPr>
            </w:pPr>
            <w:ins w:id="38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03C7738" w14:textId="77777777" w:rsidTr="002236B5">
        <w:trPr>
          <w:trHeight w:val="255"/>
          <w:ins w:id="382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CCF4B" w14:textId="77777777" w:rsidR="001F6B01" w:rsidRPr="001F6B01" w:rsidRDefault="001F6B01" w:rsidP="002236B5">
            <w:pPr>
              <w:jc w:val="center"/>
              <w:rPr>
                <w:ins w:id="3823" w:author="Raisa.sell" w:date="2017-11-23T15:27:00Z"/>
                <w:rFonts w:ascii="Arial" w:hAnsi="Arial" w:cs="Arial"/>
                <w:sz w:val="16"/>
                <w:szCs w:val="16"/>
              </w:rPr>
            </w:pPr>
            <w:ins w:id="38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95DF0" w14:textId="77777777" w:rsidR="001F6B01" w:rsidRPr="001F6B01" w:rsidRDefault="001F6B01" w:rsidP="002236B5">
            <w:pPr>
              <w:rPr>
                <w:ins w:id="3825" w:author="Raisa.sell" w:date="2017-11-23T15:27:00Z"/>
                <w:rFonts w:ascii="Arial" w:hAnsi="Arial" w:cs="Arial"/>
                <w:sz w:val="16"/>
                <w:szCs w:val="16"/>
              </w:rPr>
            </w:pPr>
            <w:ins w:id="38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chanh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5BD65" w14:textId="77777777" w:rsidR="001F6B01" w:rsidRPr="001F6B01" w:rsidRDefault="001F6B01" w:rsidP="002236B5">
            <w:pPr>
              <w:rPr>
                <w:ins w:id="3827" w:author="Raisa.sell" w:date="2017-11-23T15:27:00Z"/>
                <w:rFonts w:ascii="Arial" w:hAnsi="Arial" w:cs="Arial"/>
                <w:sz w:val="16"/>
                <w:szCs w:val="16"/>
              </w:rPr>
            </w:pPr>
            <w:ins w:id="38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32C" w14:textId="77777777" w:rsidR="001F6B01" w:rsidRPr="001F6B01" w:rsidRDefault="001F6B01" w:rsidP="002236B5">
            <w:pPr>
              <w:rPr>
                <w:ins w:id="3829" w:author="Raisa.sell" w:date="2017-11-23T15:27:00Z"/>
                <w:rFonts w:ascii="Arial" w:hAnsi="Arial" w:cs="Arial"/>
                <w:sz w:val="16"/>
                <w:szCs w:val="16"/>
              </w:rPr>
            </w:pPr>
            <w:ins w:id="38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citriodora Hook. 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DE3C4" w14:textId="77777777" w:rsidR="001F6B01" w:rsidRPr="001F6B01" w:rsidRDefault="001F6B01" w:rsidP="002236B5">
            <w:pPr>
              <w:rPr>
                <w:ins w:id="3831" w:author="Raisa.sell" w:date="2017-11-23T15:27:00Z"/>
                <w:rFonts w:ascii="Arial" w:hAnsi="Arial" w:cs="Arial"/>
                <w:sz w:val="16"/>
                <w:szCs w:val="16"/>
              </w:rPr>
            </w:pPr>
            <w:ins w:id="38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79586" w14:textId="77777777" w:rsidR="001F6B01" w:rsidRPr="001F6B01" w:rsidRDefault="001F6B01" w:rsidP="002236B5">
            <w:pPr>
              <w:jc w:val="center"/>
              <w:rPr>
                <w:ins w:id="3833" w:author="Raisa.sell" w:date="2017-11-23T15:27:00Z"/>
                <w:rFonts w:ascii="Arial" w:hAnsi="Arial" w:cs="Arial"/>
                <w:sz w:val="16"/>
                <w:szCs w:val="16"/>
              </w:rPr>
            </w:pPr>
            <w:ins w:id="38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D574" w14:textId="77777777" w:rsidR="001F6B01" w:rsidRPr="001F6B01" w:rsidRDefault="001F6B01" w:rsidP="002236B5">
            <w:pPr>
              <w:jc w:val="center"/>
              <w:rPr>
                <w:ins w:id="3835" w:author="Raisa.sell" w:date="2017-11-23T15:27:00Z"/>
                <w:rFonts w:ascii="Arial" w:hAnsi="Arial" w:cs="Arial"/>
                <w:sz w:val="16"/>
                <w:szCs w:val="16"/>
              </w:rPr>
            </w:pPr>
            <w:ins w:id="38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62AD3E5" w14:textId="77777777" w:rsidTr="002236B5">
        <w:trPr>
          <w:trHeight w:val="255"/>
          <w:ins w:id="383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66788" w14:textId="77777777" w:rsidR="001F6B01" w:rsidRPr="001F6B01" w:rsidRDefault="001F6B01" w:rsidP="002236B5">
            <w:pPr>
              <w:jc w:val="center"/>
              <w:rPr>
                <w:ins w:id="3838" w:author="Raisa.sell" w:date="2017-11-23T15:27:00Z"/>
                <w:rFonts w:ascii="Arial" w:hAnsi="Arial" w:cs="Arial"/>
                <w:sz w:val="16"/>
                <w:szCs w:val="16"/>
              </w:rPr>
            </w:pPr>
            <w:ins w:id="38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EC93C" w14:textId="77777777" w:rsidR="001F6B01" w:rsidRPr="001F6B01" w:rsidRDefault="001F6B01" w:rsidP="002236B5">
            <w:pPr>
              <w:rPr>
                <w:ins w:id="3840" w:author="Raisa.sell" w:date="2017-11-23T15:27:00Z"/>
                <w:rFonts w:ascii="Arial" w:hAnsi="Arial" w:cs="Arial"/>
                <w:sz w:val="16"/>
                <w:szCs w:val="16"/>
              </w:rPr>
            </w:pPr>
            <w:ins w:id="38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đỏ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AF42A" w14:textId="77777777" w:rsidR="001F6B01" w:rsidRPr="001F6B01" w:rsidRDefault="001F6B01" w:rsidP="002236B5">
            <w:pPr>
              <w:rPr>
                <w:ins w:id="3842" w:author="Raisa.sell" w:date="2017-11-23T15:27:00Z"/>
                <w:rFonts w:ascii="Arial" w:hAnsi="Arial" w:cs="Arial"/>
                <w:sz w:val="16"/>
                <w:szCs w:val="16"/>
              </w:rPr>
            </w:pPr>
            <w:ins w:id="38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5C25B" w14:textId="77777777" w:rsidR="001F6B01" w:rsidRPr="001F6B01" w:rsidRDefault="001F6B01" w:rsidP="002236B5">
            <w:pPr>
              <w:rPr>
                <w:ins w:id="3844" w:author="Raisa.sell" w:date="2017-11-23T15:27:00Z"/>
                <w:rFonts w:ascii="Arial" w:hAnsi="Arial" w:cs="Arial"/>
                <w:sz w:val="16"/>
                <w:szCs w:val="16"/>
              </w:rPr>
            </w:pPr>
            <w:ins w:id="38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robusta Sm.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DE166" w14:textId="77777777" w:rsidR="001F6B01" w:rsidRPr="001F6B01" w:rsidRDefault="001F6B01" w:rsidP="002236B5">
            <w:pPr>
              <w:rPr>
                <w:ins w:id="3846" w:author="Raisa.sell" w:date="2017-11-23T15:27:00Z"/>
                <w:rFonts w:ascii="Arial" w:hAnsi="Arial" w:cs="Arial"/>
                <w:sz w:val="16"/>
                <w:szCs w:val="16"/>
              </w:rPr>
            </w:pPr>
            <w:ins w:id="38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AC57" w14:textId="77777777" w:rsidR="001F6B01" w:rsidRPr="001F6B01" w:rsidRDefault="001F6B01" w:rsidP="002236B5">
            <w:pPr>
              <w:jc w:val="center"/>
              <w:rPr>
                <w:ins w:id="3848" w:author="Raisa.sell" w:date="2017-11-23T15:27:00Z"/>
                <w:rFonts w:ascii="Arial" w:hAnsi="Arial" w:cs="Arial"/>
                <w:sz w:val="16"/>
                <w:szCs w:val="16"/>
              </w:rPr>
            </w:pPr>
            <w:ins w:id="38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C7ED6" w14:textId="77777777" w:rsidR="001F6B01" w:rsidRPr="001F6B01" w:rsidRDefault="001F6B01" w:rsidP="002236B5">
            <w:pPr>
              <w:jc w:val="center"/>
              <w:rPr>
                <w:ins w:id="3850" w:author="Raisa.sell" w:date="2017-11-23T15:27:00Z"/>
                <w:rFonts w:ascii="Arial" w:hAnsi="Arial" w:cs="Arial"/>
                <w:sz w:val="16"/>
                <w:szCs w:val="16"/>
              </w:rPr>
            </w:pPr>
            <w:ins w:id="38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6069ABE" w14:textId="77777777" w:rsidTr="002236B5">
        <w:trPr>
          <w:trHeight w:val="255"/>
          <w:ins w:id="385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FF793" w14:textId="77777777" w:rsidR="001F6B01" w:rsidRPr="001F6B01" w:rsidRDefault="001F6B01" w:rsidP="002236B5">
            <w:pPr>
              <w:jc w:val="center"/>
              <w:rPr>
                <w:ins w:id="3853" w:author="Raisa.sell" w:date="2017-11-23T15:27:00Z"/>
                <w:rFonts w:ascii="Arial" w:hAnsi="Arial" w:cs="Arial"/>
                <w:sz w:val="16"/>
                <w:szCs w:val="16"/>
              </w:rPr>
            </w:pPr>
            <w:ins w:id="38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96DC9" w14:textId="77777777" w:rsidR="001F6B01" w:rsidRPr="001F6B01" w:rsidRDefault="001F6B01" w:rsidP="002236B5">
            <w:pPr>
              <w:rPr>
                <w:ins w:id="3855" w:author="Raisa.sell" w:date="2017-11-23T15:27:00Z"/>
                <w:rFonts w:ascii="Arial" w:hAnsi="Arial" w:cs="Arial"/>
                <w:sz w:val="16"/>
                <w:szCs w:val="16"/>
              </w:rPr>
            </w:pPr>
            <w:ins w:id="38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grandis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9860" w14:textId="77777777" w:rsidR="001F6B01" w:rsidRPr="001F6B01" w:rsidRDefault="001F6B01" w:rsidP="002236B5">
            <w:pPr>
              <w:rPr>
                <w:ins w:id="3857" w:author="Raisa.sell" w:date="2017-11-23T15:27:00Z"/>
                <w:rFonts w:ascii="Arial" w:hAnsi="Arial" w:cs="Arial"/>
                <w:sz w:val="16"/>
                <w:szCs w:val="16"/>
              </w:rPr>
            </w:pPr>
            <w:ins w:id="38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38B59" w14:textId="77777777" w:rsidR="001F6B01" w:rsidRPr="001F6B01" w:rsidRDefault="001F6B01" w:rsidP="002236B5">
            <w:pPr>
              <w:rPr>
                <w:ins w:id="385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38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Eucalyptus grandis Hill ex Maiden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7B2B" w14:textId="77777777" w:rsidR="001F6B01" w:rsidRPr="001F6B01" w:rsidRDefault="001F6B01" w:rsidP="002236B5">
            <w:pPr>
              <w:rPr>
                <w:ins w:id="3861" w:author="Raisa.sell" w:date="2017-11-23T15:27:00Z"/>
                <w:rFonts w:ascii="Arial" w:hAnsi="Arial" w:cs="Arial"/>
                <w:sz w:val="16"/>
                <w:szCs w:val="16"/>
              </w:rPr>
            </w:pPr>
            <w:ins w:id="38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166A" w14:textId="77777777" w:rsidR="001F6B01" w:rsidRPr="001F6B01" w:rsidRDefault="001F6B01" w:rsidP="002236B5">
            <w:pPr>
              <w:jc w:val="center"/>
              <w:rPr>
                <w:ins w:id="3863" w:author="Raisa.sell" w:date="2017-11-23T15:27:00Z"/>
                <w:rFonts w:ascii="Arial" w:hAnsi="Arial" w:cs="Arial"/>
                <w:sz w:val="16"/>
                <w:szCs w:val="16"/>
              </w:rPr>
            </w:pPr>
            <w:ins w:id="38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F824D" w14:textId="77777777" w:rsidR="001F6B01" w:rsidRPr="001F6B01" w:rsidRDefault="001F6B01" w:rsidP="002236B5">
            <w:pPr>
              <w:jc w:val="center"/>
              <w:rPr>
                <w:ins w:id="3865" w:author="Raisa.sell" w:date="2017-11-23T15:27:00Z"/>
                <w:rFonts w:ascii="Arial" w:hAnsi="Arial" w:cs="Arial"/>
                <w:sz w:val="16"/>
                <w:szCs w:val="16"/>
              </w:rPr>
            </w:pPr>
            <w:ins w:id="38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3CAB688" w14:textId="77777777" w:rsidTr="002236B5">
        <w:trPr>
          <w:trHeight w:val="255"/>
          <w:ins w:id="386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B2B8A" w14:textId="77777777" w:rsidR="001F6B01" w:rsidRPr="001F6B01" w:rsidRDefault="001F6B01" w:rsidP="002236B5">
            <w:pPr>
              <w:jc w:val="center"/>
              <w:rPr>
                <w:ins w:id="3868" w:author="Raisa.sell" w:date="2017-11-23T15:27:00Z"/>
                <w:rFonts w:ascii="Arial" w:hAnsi="Arial" w:cs="Arial"/>
                <w:sz w:val="16"/>
                <w:szCs w:val="16"/>
              </w:rPr>
            </w:pPr>
            <w:ins w:id="38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20FAC" w14:textId="77777777" w:rsidR="001F6B01" w:rsidRPr="001F6B01" w:rsidRDefault="001F6B01" w:rsidP="002236B5">
            <w:pPr>
              <w:rPr>
                <w:ins w:id="3870" w:author="Raisa.sell" w:date="2017-11-23T15:27:00Z"/>
                <w:rFonts w:ascii="Arial" w:hAnsi="Arial" w:cs="Arial"/>
                <w:sz w:val="16"/>
                <w:szCs w:val="16"/>
              </w:rPr>
            </w:pPr>
            <w:ins w:id="38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liễu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FF85A" w14:textId="77777777" w:rsidR="001F6B01" w:rsidRPr="001F6B01" w:rsidRDefault="001F6B01" w:rsidP="002236B5">
            <w:pPr>
              <w:rPr>
                <w:ins w:id="3872" w:author="Raisa.sell" w:date="2017-11-23T15:27:00Z"/>
                <w:rFonts w:ascii="Arial" w:hAnsi="Arial" w:cs="Arial"/>
                <w:sz w:val="16"/>
                <w:szCs w:val="16"/>
              </w:rPr>
            </w:pPr>
            <w:ins w:id="38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5761" w14:textId="77777777" w:rsidR="001F6B01" w:rsidRPr="001F6B01" w:rsidRDefault="001F6B01" w:rsidP="002236B5">
            <w:pPr>
              <w:rPr>
                <w:ins w:id="3874" w:author="Raisa.sell" w:date="2017-11-23T15:27:00Z"/>
                <w:rFonts w:ascii="Arial" w:hAnsi="Arial" w:cs="Arial"/>
                <w:sz w:val="16"/>
                <w:szCs w:val="16"/>
              </w:rPr>
            </w:pPr>
            <w:ins w:id="38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exserta F. Muell.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01768" w14:textId="77777777" w:rsidR="001F6B01" w:rsidRPr="001F6B01" w:rsidRDefault="001F6B01" w:rsidP="002236B5">
            <w:pPr>
              <w:rPr>
                <w:ins w:id="3876" w:author="Raisa.sell" w:date="2017-11-23T15:27:00Z"/>
                <w:rFonts w:ascii="Arial" w:hAnsi="Arial" w:cs="Arial"/>
                <w:sz w:val="16"/>
                <w:szCs w:val="16"/>
              </w:rPr>
            </w:pPr>
            <w:ins w:id="38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EAB3A" w14:textId="77777777" w:rsidR="001F6B01" w:rsidRPr="001F6B01" w:rsidRDefault="001F6B01" w:rsidP="002236B5">
            <w:pPr>
              <w:jc w:val="center"/>
              <w:rPr>
                <w:ins w:id="3878" w:author="Raisa.sell" w:date="2017-11-23T15:27:00Z"/>
                <w:rFonts w:ascii="Arial" w:hAnsi="Arial" w:cs="Arial"/>
                <w:sz w:val="16"/>
                <w:szCs w:val="16"/>
              </w:rPr>
            </w:pPr>
            <w:ins w:id="38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9D9E" w14:textId="77777777" w:rsidR="001F6B01" w:rsidRPr="001F6B01" w:rsidRDefault="001F6B01" w:rsidP="002236B5">
            <w:pPr>
              <w:jc w:val="center"/>
              <w:rPr>
                <w:ins w:id="3880" w:author="Raisa.sell" w:date="2017-11-23T15:27:00Z"/>
                <w:rFonts w:ascii="Arial" w:hAnsi="Arial" w:cs="Arial"/>
                <w:sz w:val="16"/>
                <w:szCs w:val="16"/>
              </w:rPr>
            </w:pPr>
            <w:ins w:id="38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A5F45E2" w14:textId="77777777" w:rsidTr="002236B5">
        <w:trPr>
          <w:trHeight w:val="255"/>
          <w:ins w:id="388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923C0" w14:textId="77777777" w:rsidR="001F6B01" w:rsidRPr="001F6B01" w:rsidRDefault="001F6B01" w:rsidP="002236B5">
            <w:pPr>
              <w:jc w:val="center"/>
              <w:rPr>
                <w:ins w:id="3883" w:author="Raisa.sell" w:date="2017-11-23T15:27:00Z"/>
                <w:rFonts w:ascii="Arial" w:hAnsi="Arial" w:cs="Arial"/>
                <w:sz w:val="16"/>
                <w:szCs w:val="16"/>
              </w:rPr>
            </w:pPr>
            <w:ins w:id="38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D33E6" w14:textId="77777777" w:rsidR="001F6B01" w:rsidRPr="001F6B01" w:rsidRDefault="001F6B01" w:rsidP="002236B5">
            <w:pPr>
              <w:rPr>
                <w:ins w:id="3885" w:author="Raisa.sell" w:date="2017-11-23T15:27:00Z"/>
                <w:rFonts w:ascii="Arial" w:hAnsi="Arial" w:cs="Arial"/>
                <w:sz w:val="16"/>
                <w:szCs w:val="16"/>
              </w:rPr>
            </w:pPr>
            <w:ins w:id="38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mũ nhỏ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CCC67" w14:textId="77777777" w:rsidR="001F6B01" w:rsidRPr="001F6B01" w:rsidRDefault="001F6B01" w:rsidP="002236B5">
            <w:pPr>
              <w:rPr>
                <w:ins w:id="3887" w:author="Raisa.sell" w:date="2017-11-23T15:27:00Z"/>
                <w:rFonts w:ascii="Arial" w:hAnsi="Arial" w:cs="Arial"/>
                <w:sz w:val="16"/>
                <w:szCs w:val="16"/>
              </w:rPr>
            </w:pPr>
            <w:ins w:id="38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A810E" w14:textId="77777777" w:rsidR="001F6B01" w:rsidRPr="001F6B01" w:rsidRDefault="001F6B01" w:rsidP="002236B5">
            <w:pPr>
              <w:rPr>
                <w:ins w:id="3889" w:author="Raisa.sell" w:date="2017-11-23T15:27:00Z"/>
                <w:rFonts w:ascii="Arial" w:hAnsi="Arial" w:cs="Arial"/>
                <w:sz w:val="16"/>
                <w:szCs w:val="16"/>
              </w:rPr>
            </w:pPr>
            <w:ins w:id="38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microcorys F. Muell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5D6D2" w14:textId="77777777" w:rsidR="001F6B01" w:rsidRPr="001F6B01" w:rsidRDefault="001F6B01" w:rsidP="002236B5">
            <w:pPr>
              <w:rPr>
                <w:ins w:id="3891" w:author="Raisa.sell" w:date="2017-11-23T15:27:00Z"/>
                <w:rFonts w:ascii="Arial" w:hAnsi="Arial" w:cs="Arial"/>
                <w:sz w:val="16"/>
                <w:szCs w:val="16"/>
              </w:rPr>
            </w:pPr>
            <w:ins w:id="38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EFCDF" w14:textId="77777777" w:rsidR="001F6B01" w:rsidRPr="001F6B01" w:rsidRDefault="001F6B01" w:rsidP="002236B5">
            <w:pPr>
              <w:jc w:val="center"/>
              <w:rPr>
                <w:ins w:id="3893" w:author="Raisa.sell" w:date="2017-11-23T15:27:00Z"/>
                <w:rFonts w:ascii="Arial" w:hAnsi="Arial" w:cs="Arial"/>
                <w:sz w:val="16"/>
                <w:szCs w:val="16"/>
              </w:rPr>
            </w:pPr>
            <w:ins w:id="38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7D4E6" w14:textId="77777777" w:rsidR="001F6B01" w:rsidRPr="001F6B01" w:rsidRDefault="001F6B01" w:rsidP="002236B5">
            <w:pPr>
              <w:jc w:val="center"/>
              <w:rPr>
                <w:ins w:id="3895" w:author="Raisa.sell" w:date="2017-11-23T15:27:00Z"/>
                <w:rFonts w:ascii="Arial" w:hAnsi="Arial" w:cs="Arial"/>
                <w:sz w:val="16"/>
                <w:szCs w:val="16"/>
              </w:rPr>
            </w:pPr>
            <w:ins w:id="38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C11A088" w14:textId="77777777" w:rsidTr="002236B5">
        <w:trPr>
          <w:trHeight w:val="255"/>
          <w:ins w:id="389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8D022" w14:textId="77777777" w:rsidR="001F6B01" w:rsidRPr="001F6B01" w:rsidRDefault="001F6B01" w:rsidP="002236B5">
            <w:pPr>
              <w:jc w:val="center"/>
              <w:rPr>
                <w:ins w:id="3898" w:author="Raisa.sell" w:date="2017-11-23T15:27:00Z"/>
                <w:rFonts w:ascii="Arial" w:hAnsi="Arial" w:cs="Arial"/>
                <w:sz w:val="16"/>
                <w:szCs w:val="16"/>
              </w:rPr>
            </w:pPr>
            <w:ins w:id="38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8ACF" w14:textId="77777777" w:rsidR="001F6B01" w:rsidRPr="001F6B01" w:rsidRDefault="001F6B01" w:rsidP="002236B5">
            <w:pPr>
              <w:rPr>
                <w:ins w:id="3900" w:author="Raisa.sell" w:date="2017-11-23T15:27:00Z"/>
                <w:rFonts w:ascii="Arial" w:hAnsi="Arial" w:cs="Arial"/>
                <w:sz w:val="16"/>
                <w:szCs w:val="16"/>
              </w:rPr>
            </w:pPr>
            <w:ins w:id="39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salinha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AF499" w14:textId="77777777" w:rsidR="001F6B01" w:rsidRPr="001F6B01" w:rsidRDefault="001F6B01" w:rsidP="002236B5">
            <w:pPr>
              <w:rPr>
                <w:ins w:id="3902" w:author="Raisa.sell" w:date="2017-11-23T15:27:00Z"/>
                <w:rFonts w:ascii="Arial" w:hAnsi="Arial" w:cs="Arial"/>
                <w:sz w:val="16"/>
                <w:szCs w:val="16"/>
              </w:rPr>
            </w:pPr>
            <w:ins w:id="39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83C6" w14:textId="77777777" w:rsidR="001F6B01" w:rsidRPr="001F6B01" w:rsidRDefault="001F6B01" w:rsidP="002236B5">
            <w:pPr>
              <w:rPr>
                <w:ins w:id="3904" w:author="Raisa.sell" w:date="2017-11-23T15:27:00Z"/>
                <w:rFonts w:ascii="Arial" w:hAnsi="Arial" w:cs="Arial"/>
                <w:sz w:val="16"/>
                <w:szCs w:val="16"/>
              </w:rPr>
            </w:pPr>
            <w:ins w:id="39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saligna Smith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A15DF" w14:textId="77777777" w:rsidR="001F6B01" w:rsidRPr="001F6B01" w:rsidRDefault="001F6B01" w:rsidP="002236B5">
            <w:pPr>
              <w:rPr>
                <w:ins w:id="3906" w:author="Raisa.sell" w:date="2017-11-23T15:27:00Z"/>
                <w:rFonts w:ascii="Arial" w:hAnsi="Arial" w:cs="Arial"/>
                <w:sz w:val="16"/>
                <w:szCs w:val="16"/>
              </w:rPr>
            </w:pPr>
            <w:ins w:id="39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60F23" w14:textId="77777777" w:rsidR="001F6B01" w:rsidRPr="001F6B01" w:rsidRDefault="001F6B01" w:rsidP="002236B5">
            <w:pPr>
              <w:jc w:val="center"/>
              <w:rPr>
                <w:ins w:id="3908" w:author="Raisa.sell" w:date="2017-11-23T15:27:00Z"/>
                <w:rFonts w:ascii="Arial" w:hAnsi="Arial" w:cs="Arial"/>
                <w:sz w:val="16"/>
                <w:szCs w:val="16"/>
              </w:rPr>
            </w:pPr>
            <w:ins w:id="39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F86C3" w14:textId="77777777" w:rsidR="001F6B01" w:rsidRPr="001F6B01" w:rsidRDefault="001F6B01" w:rsidP="002236B5">
            <w:pPr>
              <w:jc w:val="center"/>
              <w:rPr>
                <w:ins w:id="3910" w:author="Raisa.sell" w:date="2017-11-23T15:27:00Z"/>
                <w:rFonts w:ascii="Arial" w:hAnsi="Arial" w:cs="Arial"/>
                <w:sz w:val="16"/>
                <w:szCs w:val="16"/>
              </w:rPr>
            </w:pPr>
            <w:ins w:id="39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5AD6ABE" w14:textId="77777777" w:rsidTr="002236B5">
        <w:trPr>
          <w:trHeight w:val="255"/>
          <w:ins w:id="391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87C5D" w14:textId="77777777" w:rsidR="001F6B01" w:rsidRPr="001F6B01" w:rsidRDefault="001F6B01" w:rsidP="002236B5">
            <w:pPr>
              <w:jc w:val="center"/>
              <w:rPr>
                <w:ins w:id="3913" w:author="Raisa.sell" w:date="2017-11-23T15:27:00Z"/>
                <w:rFonts w:ascii="Arial" w:hAnsi="Arial" w:cs="Arial"/>
                <w:sz w:val="16"/>
                <w:szCs w:val="16"/>
              </w:rPr>
            </w:pPr>
            <w:ins w:id="39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7D879" w14:textId="77777777" w:rsidR="001F6B01" w:rsidRPr="001F6B01" w:rsidRDefault="001F6B01" w:rsidP="002236B5">
            <w:pPr>
              <w:rPr>
                <w:ins w:id="3915" w:author="Raisa.sell" w:date="2017-11-23T15:27:00Z"/>
                <w:rFonts w:ascii="Arial" w:hAnsi="Arial" w:cs="Arial"/>
                <w:sz w:val="16"/>
                <w:szCs w:val="16"/>
              </w:rPr>
            </w:pPr>
            <w:ins w:id="39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trắng caman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867E3" w14:textId="77777777" w:rsidR="001F6B01" w:rsidRPr="001F6B01" w:rsidRDefault="001F6B01" w:rsidP="002236B5">
            <w:pPr>
              <w:rPr>
                <w:ins w:id="3917" w:author="Raisa.sell" w:date="2017-11-23T15:27:00Z"/>
                <w:rFonts w:ascii="Arial" w:hAnsi="Arial" w:cs="Arial"/>
                <w:sz w:val="16"/>
                <w:szCs w:val="16"/>
              </w:rPr>
            </w:pPr>
            <w:ins w:id="39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61F59" w14:textId="77777777" w:rsidR="001F6B01" w:rsidRPr="001F6B01" w:rsidRDefault="001F6B01" w:rsidP="002236B5">
            <w:pPr>
              <w:rPr>
                <w:ins w:id="3919" w:author="Raisa.sell" w:date="2017-11-23T15:27:00Z"/>
                <w:rFonts w:ascii="Arial" w:hAnsi="Arial" w:cs="Arial"/>
                <w:sz w:val="16"/>
                <w:szCs w:val="16"/>
              </w:rPr>
            </w:pPr>
            <w:ins w:id="39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camaldulensis Dehnh.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D4F6F" w14:textId="77777777" w:rsidR="001F6B01" w:rsidRPr="001F6B01" w:rsidRDefault="001F6B01" w:rsidP="002236B5">
            <w:pPr>
              <w:rPr>
                <w:ins w:id="3921" w:author="Raisa.sell" w:date="2017-11-23T15:27:00Z"/>
                <w:rFonts w:ascii="Arial" w:hAnsi="Arial" w:cs="Arial"/>
                <w:sz w:val="16"/>
                <w:szCs w:val="16"/>
              </w:rPr>
            </w:pPr>
            <w:ins w:id="39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D0E58" w14:textId="77777777" w:rsidR="001F6B01" w:rsidRPr="001F6B01" w:rsidRDefault="001F6B01" w:rsidP="002236B5">
            <w:pPr>
              <w:jc w:val="center"/>
              <w:rPr>
                <w:ins w:id="3923" w:author="Raisa.sell" w:date="2017-11-23T15:27:00Z"/>
                <w:rFonts w:ascii="Arial" w:hAnsi="Arial" w:cs="Arial"/>
                <w:sz w:val="16"/>
                <w:szCs w:val="16"/>
              </w:rPr>
            </w:pPr>
            <w:ins w:id="39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2893" w14:textId="77777777" w:rsidR="001F6B01" w:rsidRPr="001F6B01" w:rsidRDefault="001F6B01" w:rsidP="002236B5">
            <w:pPr>
              <w:jc w:val="center"/>
              <w:rPr>
                <w:ins w:id="3925" w:author="Raisa.sell" w:date="2017-11-23T15:27:00Z"/>
                <w:rFonts w:ascii="Arial" w:hAnsi="Arial" w:cs="Arial"/>
                <w:sz w:val="16"/>
                <w:szCs w:val="16"/>
              </w:rPr>
            </w:pPr>
            <w:ins w:id="39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40288A6" w14:textId="77777777" w:rsidTr="002236B5">
        <w:trPr>
          <w:trHeight w:val="255"/>
          <w:ins w:id="392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4BE9D" w14:textId="77777777" w:rsidR="001F6B01" w:rsidRPr="001F6B01" w:rsidRDefault="001F6B01" w:rsidP="002236B5">
            <w:pPr>
              <w:jc w:val="center"/>
              <w:rPr>
                <w:ins w:id="3928" w:author="Raisa.sell" w:date="2017-11-23T15:27:00Z"/>
                <w:rFonts w:ascii="Arial" w:hAnsi="Arial" w:cs="Arial"/>
                <w:sz w:val="16"/>
                <w:szCs w:val="16"/>
              </w:rPr>
            </w:pPr>
            <w:ins w:id="39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13A5E" w14:textId="77777777" w:rsidR="001F6B01" w:rsidRPr="001F6B01" w:rsidRDefault="001F6B01" w:rsidP="002236B5">
            <w:pPr>
              <w:rPr>
                <w:ins w:id="3930" w:author="Raisa.sell" w:date="2017-11-23T15:27:00Z"/>
                <w:rFonts w:ascii="Arial" w:hAnsi="Arial" w:cs="Arial"/>
                <w:sz w:val="16"/>
                <w:szCs w:val="16"/>
              </w:rPr>
            </w:pPr>
            <w:ins w:id="39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trắng terê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8FDDD" w14:textId="77777777" w:rsidR="001F6B01" w:rsidRPr="001F6B01" w:rsidRDefault="001F6B01" w:rsidP="002236B5">
            <w:pPr>
              <w:rPr>
                <w:ins w:id="3932" w:author="Raisa.sell" w:date="2017-11-23T15:27:00Z"/>
                <w:rFonts w:ascii="Arial" w:hAnsi="Arial" w:cs="Arial"/>
                <w:sz w:val="16"/>
                <w:szCs w:val="16"/>
              </w:rPr>
            </w:pPr>
            <w:ins w:id="39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FFB2" w14:textId="77777777" w:rsidR="001F6B01" w:rsidRPr="001F6B01" w:rsidRDefault="001F6B01" w:rsidP="002236B5">
            <w:pPr>
              <w:rPr>
                <w:ins w:id="3934" w:author="Raisa.sell" w:date="2017-11-23T15:27:00Z"/>
                <w:rFonts w:ascii="Arial" w:hAnsi="Arial" w:cs="Arial"/>
                <w:sz w:val="16"/>
                <w:szCs w:val="16"/>
              </w:rPr>
            </w:pPr>
            <w:ins w:id="39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 tereticornis Sm.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1259C" w14:textId="77777777" w:rsidR="001F6B01" w:rsidRPr="001F6B01" w:rsidRDefault="001F6B01" w:rsidP="002236B5">
            <w:pPr>
              <w:rPr>
                <w:ins w:id="3936" w:author="Raisa.sell" w:date="2017-11-23T15:27:00Z"/>
                <w:rFonts w:ascii="Arial" w:hAnsi="Arial" w:cs="Arial"/>
                <w:sz w:val="16"/>
                <w:szCs w:val="16"/>
              </w:rPr>
            </w:pPr>
            <w:ins w:id="39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C9242" w14:textId="77777777" w:rsidR="001F6B01" w:rsidRPr="001F6B01" w:rsidRDefault="001F6B01" w:rsidP="002236B5">
            <w:pPr>
              <w:jc w:val="center"/>
              <w:rPr>
                <w:ins w:id="3938" w:author="Raisa.sell" w:date="2017-11-23T15:27:00Z"/>
                <w:rFonts w:ascii="Arial" w:hAnsi="Arial" w:cs="Arial"/>
                <w:sz w:val="16"/>
                <w:szCs w:val="16"/>
              </w:rPr>
            </w:pPr>
            <w:ins w:id="39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3DDD8" w14:textId="77777777" w:rsidR="001F6B01" w:rsidRPr="001F6B01" w:rsidRDefault="001F6B01" w:rsidP="002236B5">
            <w:pPr>
              <w:jc w:val="center"/>
              <w:rPr>
                <w:ins w:id="3940" w:author="Raisa.sell" w:date="2017-11-23T15:27:00Z"/>
                <w:rFonts w:ascii="Arial" w:hAnsi="Arial" w:cs="Arial"/>
                <w:sz w:val="16"/>
                <w:szCs w:val="16"/>
              </w:rPr>
            </w:pPr>
            <w:ins w:id="39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4033E5C" w14:textId="77777777" w:rsidTr="002236B5">
        <w:trPr>
          <w:trHeight w:val="255"/>
          <w:ins w:id="394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138B3" w14:textId="77777777" w:rsidR="001F6B01" w:rsidRPr="001F6B01" w:rsidRDefault="001F6B01" w:rsidP="002236B5">
            <w:pPr>
              <w:jc w:val="center"/>
              <w:rPr>
                <w:ins w:id="3943" w:author="Raisa.sell" w:date="2017-11-23T15:27:00Z"/>
                <w:rFonts w:ascii="Arial" w:hAnsi="Arial" w:cs="Arial"/>
                <w:sz w:val="16"/>
                <w:szCs w:val="16"/>
              </w:rPr>
            </w:pPr>
            <w:ins w:id="39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8F031" w14:textId="77777777" w:rsidR="001F6B01" w:rsidRPr="001F6B01" w:rsidRDefault="001F6B01" w:rsidP="002236B5">
            <w:pPr>
              <w:rPr>
                <w:ins w:id="3945" w:author="Raisa.sell" w:date="2017-11-23T15:27:00Z"/>
                <w:rFonts w:ascii="Arial" w:hAnsi="Arial" w:cs="Arial"/>
                <w:sz w:val="16"/>
                <w:szCs w:val="16"/>
              </w:rPr>
            </w:pPr>
            <w:ins w:id="39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 urô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2E04" w14:textId="77777777" w:rsidR="001F6B01" w:rsidRPr="001F6B01" w:rsidRDefault="001F6B01" w:rsidP="002236B5">
            <w:pPr>
              <w:rPr>
                <w:ins w:id="3947" w:author="Raisa.sell" w:date="2017-11-23T15:27:00Z"/>
                <w:rFonts w:ascii="Arial" w:hAnsi="Arial" w:cs="Arial"/>
                <w:sz w:val="16"/>
                <w:szCs w:val="16"/>
              </w:rPr>
            </w:pPr>
            <w:ins w:id="39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91B5C" w14:textId="77777777" w:rsidR="001F6B01" w:rsidRPr="001F6B01" w:rsidRDefault="001F6B01" w:rsidP="002236B5">
            <w:pPr>
              <w:rPr>
                <w:ins w:id="394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39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Eucalyptus urophylla S.T. Blake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B5779" w14:textId="77777777" w:rsidR="001F6B01" w:rsidRPr="001F6B01" w:rsidRDefault="001F6B01" w:rsidP="002236B5">
            <w:pPr>
              <w:rPr>
                <w:ins w:id="3951" w:author="Raisa.sell" w:date="2017-11-23T15:27:00Z"/>
                <w:rFonts w:ascii="Arial" w:hAnsi="Arial" w:cs="Arial"/>
                <w:sz w:val="16"/>
                <w:szCs w:val="16"/>
              </w:rPr>
            </w:pPr>
            <w:ins w:id="39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7A43F" w14:textId="77777777" w:rsidR="001F6B01" w:rsidRPr="001F6B01" w:rsidRDefault="001F6B01" w:rsidP="002236B5">
            <w:pPr>
              <w:jc w:val="center"/>
              <w:rPr>
                <w:ins w:id="3953" w:author="Raisa.sell" w:date="2017-11-23T15:27:00Z"/>
                <w:rFonts w:ascii="Arial" w:hAnsi="Arial" w:cs="Arial"/>
                <w:sz w:val="16"/>
                <w:szCs w:val="16"/>
              </w:rPr>
            </w:pPr>
            <w:ins w:id="39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4DA9B" w14:textId="77777777" w:rsidR="001F6B01" w:rsidRPr="001F6B01" w:rsidRDefault="001F6B01" w:rsidP="002236B5">
            <w:pPr>
              <w:jc w:val="center"/>
              <w:rPr>
                <w:ins w:id="3955" w:author="Raisa.sell" w:date="2017-11-23T15:27:00Z"/>
                <w:rFonts w:ascii="Arial" w:hAnsi="Arial" w:cs="Arial"/>
                <w:sz w:val="16"/>
                <w:szCs w:val="16"/>
              </w:rPr>
            </w:pPr>
            <w:ins w:id="39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B4F6B22" w14:textId="77777777" w:rsidTr="002236B5">
        <w:trPr>
          <w:trHeight w:val="255"/>
          <w:ins w:id="395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BFEED" w14:textId="77777777" w:rsidR="001F6B01" w:rsidRPr="001F6B01" w:rsidRDefault="001F6B01" w:rsidP="002236B5">
            <w:pPr>
              <w:jc w:val="center"/>
              <w:rPr>
                <w:ins w:id="3958" w:author="Raisa.sell" w:date="2017-11-23T15:27:00Z"/>
                <w:rFonts w:ascii="Arial" w:hAnsi="Arial" w:cs="Arial"/>
                <w:sz w:val="16"/>
                <w:szCs w:val="16"/>
              </w:rPr>
            </w:pPr>
            <w:ins w:id="39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AA15" w14:textId="77777777" w:rsidR="001F6B01" w:rsidRPr="001F6B01" w:rsidRDefault="001F6B01" w:rsidP="002236B5">
            <w:pPr>
              <w:rPr>
                <w:ins w:id="3960" w:author="Raisa.sell" w:date="2017-11-23T15:27:00Z"/>
                <w:rFonts w:ascii="Arial" w:hAnsi="Arial" w:cs="Arial"/>
                <w:sz w:val="16"/>
                <w:szCs w:val="16"/>
              </w:rPr>
            </w:pPr>
            <w:ins w:id="39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Bồ đề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CB542" w14:textId="77777777" w:rsidR="001F6B01" w:rsidRPr="001F6B01" w:rsidRDefault="001F6B01" w:rsidP="002236B5">
            <w:pPr>
              <w:rPr>
                <w:ins w:id="3962" w:author="Raisa.sell" w:date="2017-11-23T15:27:00Z"/>
                <w:rFonts w:ascii="Arial" w:hAnsi="Arial" w:cs="Arial"/>
                <w:sz w:val="16"/>
                <w:szCs w:val="16"/>
              </w:rPr>
            </w:pPr>
            <w:ins w:id="39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25F58" w14:textId="77777777" w:rsidR="001F6B01" w:rsidRPr="001F6B01" w:rsidRDefault="001F6B01" w:rsidP="002236B5">
            <w:pPr>
              <w:rPr>
                <w:ins w:id="3964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39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Styrax tonkinensis (Pierre) Craib ex Hardw.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09FEA" w14:textId="77777777" w:rsidR="001F6B01" w:rsidRPr="001F6B01" w:rsidRDefault="001F6B01" w:rsidP="002236B5">
            <w:pPr>
              <w:rPr>
                <w:ins w:id="3966" w:author="Raisa.sell" w:date="2017-11-23T15:27:00Z"/>
                <w:rFonts w:ascii="Arial" w:hAnsi="Arial" w:cs="Arial"/>
                <w:sz w:val="16"/>
                <w:szCs w:val="16"/>
              </w:rPr>
            </w:pPr>
            <w:ins w:id="39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3B20C" w14:textId="77777777" w:rsidR="001F6B01" w:rsidRPr="001F6B01" w:rsidRDefault="001F6B01" w:rsidP="002236B5">
            <w:pPr>
              <w:jc w:val="center"/>
              <w:rPr>
                <w:ins w:id="3968" w:author="Raisa.sell" w:date="2017-11-23T15:27:00Z"/>
                <w:rFonts w:ascii="Arial" w:hAnsi="Arial" w:cs="Arial"/>
                <w:sz w:val="16"/>
                <w:szCs w:val="16"/>
              </w:rPr>
            </w:pPr>
            <w:ins w:id="39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822843" w14:textId="77777777" w:rsidR="001F6B01" w:rsidRPr="001F6B01" w:rsidRDefault="001F6B01" w:rsidP="002236B5">
            <w:pPr>
              <w:jc w:val="center"/>
              <w:rPr>
                <w:ins w:id="3970" w:author="Raisa.sell" w:date="2017-11-23T15:27:00Z"/>
                <w:rFonts w:ascii="Arial" w:hAnsi="Arial" w:cs="Arial"/>
                <w:sz w:val="16"/>
                <w:szCs w:val="16"/>
              </w:rPr>
            </w:pPr>
            <w:ins w:id="39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25F91DF" w14:textId="77777777" w:rsidTr="002236B5">
        <w:trPr>
          <w:trHeight w:val="255"/>
          <w:ins w:id="397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DCB32" w14:textId="77777777" w:rsidR="001F6B01" w:rsidRPr="001F6B01" w:rsidRDefault="001F6B01" w:rsidP="002236B5">
            <w:pPr>
              <w:jc w:val="center"/>
              <w:rPr>
                <w:ins w:id="3973" w:author="Raisa.sell" w:date="2017-11-23T15:27:00Z"/>
                <w:rFonts w:ascii="Arial" w:hAnsi="Arial" w:cs="Arial"/>
                <w:sz w:val="16"/>
                <w:szCs w:val="16"/>
              </w:rPr>
            </w:pPr>
            <w:ins w:id="39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920D2" w14:textId="77777777" w:rsidR="001F6B01" w:rsidRPr="001F6B01" w:rsidRDefault="001F6B01" w:rsidP="002236B5">
            <w:pPr>
              <w:rPr>
                <w:ins w:id="3975" w:author="Raisa.sell" w:date="2017-11-23T15:27:00Z"/>
                <w:rFonts w:ascii="Arial" w:hAnsi="Arial" w:cs="Arial"/>
                <w:sz w:val="16"/>
                <w:szCs w:val="16"/>
              </w:rPr>
            </w:pPr>
            <w:ins w:id="39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Bông gòn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CE23E" w14:textId="77777777" w:rsidR="001F6B01" w:rsidRPr="001F6B01" w:rsidRDefault="001F6B01" w:rsidP="002236B5">
            <w:pPr>
              <w:rPr>
                <w:ins w:id="3977" w:author="Raisa.sell" w:date="2017-11-23T15:27:00Z"/>
                <w:rFonts w:ascii="Arial" w:hAnsi="Arial" w:cs="Arial"/>
                <w:sz w:val="16"/>
                <w:szCs w:val="16"/>
              </w:rPr>
            </w:pPr>
            <w:ins w:id="39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B.gon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04915" w14:textId="77777777" w:rsidR="001F6B01" w:rsidRPr="001F6B01" w:rsidRDefault="001F6B01" w:rsidP="002236B5">
            <w:pPr>
              <w:rPr>
                <w:ins w:id="3979" w:author="Raisa.sell" w:date="2017-11-23T15:27:00Z"/>
                <w:rFonts w:ascii="Arial" w:hAnsi="Arial" w:cs="Arial"/>
                <w:sz w:val="16"/>
                <w:szCs w:val="16"/>
              </w:rPr>
            </w:pPr>
            <w:ins w:id="39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Ceiba pentandra (L.) Gaertn.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0551D" w14:textId="77777777" w:rsidR="001F6B01" w:rsidRPr="001F6B01" w:rsidRDefault="001F6B01" w:rsidP="002236B5">
            <w:pPr>
              <w:rPr>
                <w:ins w:id="3981" w:author="Raisa.sell" w:date="2017-11-23T15:27:00Z"/>
                <w:rFonts w:ascii="Arial" w:hAnsi="Arial" w:cs="Arial"/>
                <w:sz w:val="16"/>
                <w:szCs w:val="16"/>
              </w:rPr>
            </w:pPr>
            <w:ins w:id="39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2FF" w14:textId="77777777" w:rsidR="001F6B01" w:rsidRPr="001F6B01" w:rsidRDefault="001F6B01" w:rsidP="002236B5">
            <w:pPr>
              <w:jc w:val="center"/>
              <w:rPr>
                <w:ins w:id="3983" w:author="Raisa.sell" w:date="2017-11-23T15:27:00Z"/>
                <w:rFonts w:ascii="Arial" w:hAnsi="Arial" w:cs="Arial"/>
                <w:sz w:val="16"/>
                <w:szCs w:val="16"/>
              </w:rPr>
            </w:pPr>
            <w:ins w:id="39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BC32" w14:textId="77777777" w:rsidR="001F6B01" w:rsidRPr="001F6B01" w:rsidRDefault="001F6B01" w:rsidP="002236B5">
            <w:pPr>
              <w:jc w:val="center"/>
              <w:rPr>
                <w:ins w:id="3985" w:author="Raisa.sell" w:date="2017-11-23T15:27:00Z"/>
                <w:rFonts w:ascii="Arial" w:hAnsi="Arial" w:cs="Arial"/>
                <w:sz w:val="16"/>
                <w:szCs w:val="16"/>
              </w:rPr>
            </w:pPr>
            <w:ins w:id="39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A198620" w14:textId="77777777" w:rsidTr="002236B5">
        <w:trPr>
          <w:trHeight w:val="255"/>
          <w:ins w:id="398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BEB56" w14:textId="77777777" w:rsidR="001F6B01" w:rsidRPr="001F6B01" w:rsidRDefault="001F6B01" w:rsidP="002236B5">
            <w:pPr>
              <w:jc w:val="center"/>
              <w:rPr>
                <w:ins w:id="3988" w:author="Raisa.sell" w:date="2017-11-23T15:27:00Z"/>
                <w:rFonts w:ascii="Arial" w:hAnsi="Arial" w:cs="Arial"/>
                <w:sz w:val="16"/>
                <w:szCs w:val="16"/>
              </w:rPr>
            </w:pPr>
            <w:ins w:id="39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F51F" w14:textId="77777777" w:rsidR="001F6B01" w:rsidRPr="001F6B01" w:rsidRDefault="001F6B01" w:rsidP="002236B5">
            <w:pPr>
              <w:rPr>
                <w:ins w:id="3990" w:author="Raisa.sell" w:date="2017-11-23T15:27:00Z"/>
                <w:rFonts w:ascii="Arial" w:hAnsi="Arial" w:cs="Arial"/>
                <w:sz w:val="16"/>
                <w:szCs w:val="16"/>
              </w:rPr>
            </w:pPr>
            <w:ins w:id="39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Bồ kết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B668D" w14:textId="77777777" w:rsidR="001F6B01" w:rsidRPr="001F6B01" w:rsidRDefault="001F6B01" w:rsidP="002236B5">
            <w:pPr>
              <w:rPr>
                <w:ins w:id="3992" w:author="Raisa.sell" w:date="2017-11-23T15:27:00Z"/>
                <w:rFonts w:ascii="Arial" w:hAnsi="Arial" w:cs="Arial"/>
                <w:sz w:val="16"/>
                <w:szCs w:val="16"/>
              </w:rPr>
            </w:pPr>
            <w:ins w:id="39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B.ket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A0338" w14:textId="77777777" w:rsidR="001F6B01" w:rsidRPr="001F6B01" w:rsidRDefault="001F6B01" w:rsidP="002236B5">
            <w:pPr>
              <w:rPr>
                <w:ins w:id="3994" w:author="Raisa.sell" w:date="2017-11-23T15:27:00Z"/>
                <w:rFonts w:ascii="Arial" w:hAnsi="Arial" w:cs="Arial"/>
                <w:sz w:val="16"/>
                <w:szCs w:val="16"/>
              </w:rPr>
            </w:pPr>
            <w:ins w:id="39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Gleditsia australis Hemsl.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A4693" w14:textId="77777777" w:rsidR="001F6B01" w:rsidRPr="001F6B01" w:rsidRDefault="001F6B01" w:rsidP="002236B5">
            <w:pPr>
              <w:rPr>
                <w:ins w:id="3996" w:author="Raisa.sell" w:date="2017-11-23T15:27:00Z"/>
                <w:rFonts w:ascii="Arial" w:hAnsi="Arial" w:cs="Arial"/>
                <w:sz w:val="16"/>
                <w:szCs w:val="16"/>
              </w:rPr>
            </w:pPr>
            <w:ins w:id="39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236F6" w14:textId="77777777" w:rsidR="001F6B01" w:rsidRPr="001F6B01" w:rsidRDefault="001F6B01" w:rsidP="002236B5">
            <w:pPr>
              <w:jc w:val="center"/>
              <w:rPr>
                <w:ins w:id="3998" w:author="Raisa.sell" w:date="2017-11-23T15:27:00Z"/>
                <w:rFonts w:ascii="Arial" w:hAnsi="Arial" w:cs="Arial"/>
                <w:sz w:val="16"/>
                <w:szCs w:val="16"/>
              </w:rPr>
            </w:pPr>
            <w:ins w:id="39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37919" w14:textId="77777777" w:rsidR="001F6B01" w:rsidRPr="001F6B01" w:rsidRDefault="001F6B01" w:rsidP="002236B5">
            <w:pPr>
              <w:jc w:val="center"/>
              <w:rPr>
                <w:ins w:id="4000" w:author="Raisa.sell" w:date="2017-11-23T15:27:00Z"/>
                <w:rFonts w:ascii="Arial" w:hAnsi="Arial" w:cs="Arial"/>
                <w:sz w:val="16"/>
                <w:szCs w:val="16"/>
              </w:rPr>
            </w:pPr>
            <w:ins w:id="40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5910DC8" w14:textId="77777777" w:rsidTr="002236B5">
        <w:trPr>
          <w:trHeight w:val="255"/>
          <w:ins w:id="400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B75DA" w14:textId="77777777" w:rsidR="001F6B01" w:rsidRPr="001F6B01" w:rsidRDefault="001F6B01" w:rsidP="002236B5">
            <w:pPr>
              <w:jc w:val="center"/>
              <w:rPr>
                <w:ins w:id="4003" w:author="Raisa.sell" w:date="2017-11-23T15:27:00Z"/>
                <w:rFonts w:ascii="Arial" w:hAnsi="Arial" w:cs="Arial"/>
                <w:sz w:val="16"/>
                <w:szCs w:val="16"/>
              </w:rPr>
            </w:pPr>
            <w:ins w:id="40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5328B" w14:textId="77777777" w:rsidR="001F6B01" w:rsidRPr="001F6B01" w:rsidRDefault="001F6B01" w:rsidP="002236B5">
            <w:pPr>
              <w:rPr>
                <w:ins w:id="4005" w:author="Raisa.sell" w:date="2017-11-23T15:27:00Z"/>
                <w:rFonts w:ascii="Arial" w:hAnsi="Arial" w:cs="Arial"/>
                <w:sz w:val="16"/>
                <w:szCs w:val="16"/>
              </w:rPr>
            </w:pPr>
            <w:ins w:id="40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Bồ kết tây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0CC33" w14:textId="77777777" w:rsidR="001F6B01" w:rsidRPr="001F6B01" w:rsidRDefault="001F6B01" w:rsidP="002236B5">
            <w:pPr>
              <w:rPr>
                <w:ins w:id="4007" w:author="Raisa.sell" w:date="2017-11-23T15:27:00Z"/>
                <w:rFonts w:ascii="Arial" w:hAnsi="Arial" w:cs="Arial"/>
                <w:sz w:val="16"/>
                <w:szCs w:val="16"/>
              </w:rPr>
            </w:pPr>
            <w:ins w:id="40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B.ket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681DE" w14:textId="77777777" w:rsidR="001F6B01" w:rsidRPr="001F6B01" w:rsidRDefault="001F6B01" w:rsidP="002236B5">
            <w:pPr>
              <w:rPr>
                <w:ins w:id="4009" w:author="Raisa.sell" w:date="2017-11-23T15:27:00Z"/>
                <w:rFonts w:ascii="Arial" w:hAnsi="Arial" w:cs="Arial"/>
                <w:sz w:val="16"/>
                <w:szCs w:val="16"/>
              </w:rPr>
            </w:pPr>
            <w:ins w:id="40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Albizia lebbeck (L.)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0E41C" w14:textId="77777777" w:rsidR="001F6B01" w:rsidRPr="001F6B01" w:rsidRDefault="001F6B01" w:rsidP="002236B5">
            <w:pPr>
              <w:rPr>
                <w:ins w:id="4011" w:author="Raisa.sell" w:date="2017-11-23T15:27:00Z"/>
                <w:rFonts w:ascii="Arial" w:hAnsi="Arial" w:cs="Arial"/>
                <w:sz w:val="16"/>
                <w:szCs w:val="16"/>
              </w:rPr>
            </w:pPr>
            <w:ins w:id="40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BE46F" w14:textId="77777777" w:rsidR="001F6B01" w:rsidRPr="001F6B01" w:rsidRDefault="001F6B01" w:rsidP="002236B5">
            <w:pPr>
              <w:jc w:val="center"/>
              <w:rPr>
                <w:ins w:id="4013" w:author="Raisa.sell" w:date="2017-11-23T15:27:00Z"/>
                <w:rFonts w:ascii="Arial" w:hAnsi="Arial" w:cs="Arial"/>
                <w:sz w:val="16"/>
                <w:szCs w:val="16"/>
              </w:rPr>
            </w:pPr>
            <w:ins w:id="40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3D22" w14:textId="77777777" w:rsidR="001F6B01" w:rsidRPr="001F6B01" w:rsidRDefault="001F6B01" w:rsidP="002236B5">
            <w:pPr>
              <w:jc w:val="center"/>
              <w:rPr>
                <w:ins w:id="4015" w:author="Raisa.sell" w:date="2017-11-23T15:27:00Z"/>
                <w:rFonts w:ascii="Arial" w:hAnsi="Arial" w:cs="Arial"/>
                <w:sz w:val="16"/>
                <w:szCs w:val="16"/>
              </w:rPr>
            </w:pPr>
            <w:ins w:id="40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165D818" w14:textId="77777777" w:rsidTr="002236B5">
        <w:trPr>
          <w:trHeight w:val="255"/>
          <w:ins w:id="401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A6FA0" w14:textId="77777777" w:rsidR="001F6B01" w:rsidRPr="001F6B01" w:rsidRDefault="001F6B01" w:rsidP="002236B5">
            <w:pPr>
              <w:jc w:val="center"/>
              <w:rPr>
                <w:ins w:id="4018" w:author="Raisa.sell" w:date="2017-11-23T15:27:00Z"/>
                <w:rFonts w:ascii="Arial" w:hAnsi="Arial" w:cs="Arial"/>
                <w:sz w:val="16"/>
                <w:szCs w:val="16"/>
              </w:rPr>
            </w:pPr>
            <w:ins w:id="40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908EA" w14:textId="77777777" w:rsidR="001F6B01" w:rsidRPr="001F6B01" w:rsidRDefault="001F6B01" w:rsidP="002236B5">
            <w:pPr>
              <w:rPr>
                <w:ins w:id="4020" w:author="Raisa.sell" w:date="2017-11-23T15:27:00Z"/>
                <w:rFonts w:ascii="Arial" w:hAnsi="Arial" w:cs="Arial"/>
                <w:sz w:val="16"/>
                <w:szCs w:val="16"/>
              </w:rPr>
            </w:pPr>
            <w:ins w:id="40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Bằng lăng (Săng lẻ)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F743" w14:textId="77777777" w:rsidR="001F6B01" w:rsidRPr="001F6B01" w:rsidRDefault="001F6B01" w:rsidP="002236B5">
            <w:pPr>
              <w:rPr>
                <w:ins w:id="4022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0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B.lang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5A1BB" w14:textId="77777777" w:rsidR="001F6B01" w:rsidRPr="001F6B01" w:rsidRDefault="001F6B01" w:rsidP="002236B5">
            <w:pPr>
              <w:rPr>
                <w:ins w:id="4024" w:author="Raisa.sell" w:date="2017-11-23T15:27:00Z"/>
                <w:rFonts w:ascii="Arial" w:hAnsi="Arial" w:cs="Arial"/>
                <w:sz w:val="16"/>
                <w:szCs w:val="16"/>
              </w:rPr>
            </w:pPr>
            <w:ins w:id="40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Lagerstroemia calyculata Kurz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A34FC" w14:textId="77777777" w:rsidR="001F6B01" w:rsidRPr="001F6B01" w:rsidRDefault="001F6B01" w:rsidP="002236B5">
            <w:pPr>
              <w:rPr>
                <w:ins w:id="4026" w:author="Raisa.sell" w:date="2017-11-23T15:27:00Z"/>
                <w:rFonts w:ascii="Arial" w:hAnsi="Arial" w:cs="Arial"/>
                <w:sz w:val="16"/>
                <w:szCs w:val="16"/>
              </w:rPr>
            </w:pPr>
            <w:ins w:id="40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F8E47" w14:textId="77777777" w:rsidR="001F6B01" w:rsidRPr="001F6B01" w:rsidRDefault="001F6B01" w:rsidP="002236B5">
            <w:pPr>
              <w:jc w:val="center"/>
              <w:rPr>
                <w:ins w:id="4028" w:author="Raisa.sell" w:date="2017-11-23T15:27:00Z"/>
                <w:rFonts w:ascii="Arial" w:hAnsi="Arial" w:cs="Arial"/>
                <w:sz w:val="16"/>
                <w:szCs w:val="16"/>
              </w:rPr>
            </w:pPr>
            <w:ins w:id="40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0566" w14:textId="77777777" w:rsidR="001F6B01" w:rsidRPr="001F6B01" w:rsidRDefault="001F6B01" w:rsidP="002236B5">
            <w:pPr>
              <w:jc w:val="center"/>
              <w:rPr>
                <w:ins w:id="4030" w:author="Raisa.sell" w:date="2017-11-23T15:27:00Z"/>
                <w:rFonts w:ascii="Arial" w:hAnsi="Arial" w:cs="Arial"/>
                <w:sz w:val="16"/>
                <w:szCs w:val="16"/>
              </w:rPr>
            </w:pPr>
            <w:ins w:id="40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CBADE43" w14:textId="77777777" w:rsidTr="002236B5">
        <w:trPr>
          <w:trHeight w:val="255"/>
          <w:ins w:id="403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FF9D7" w14:textId="77777777" w:rsidR="001F6B01" w:rsidRPr="001F6B01" w:rsidRDefault="001F6B01" w:rsidP="002236B5">
            <w:pPr>
              <w:jc w:val="center"/>
              <w:rPr>
                <w:ins w:id="4033" w:author="Raisa.sell" w:date="2017-11-23T15:27:00Z"/>
                <w:rFonts w:ascii="Arial" w:hAnsi="Arial" w:cs="Arial"/>
                <w:sz w:val="16"/>
                <w:szCs w:val="16"/>
              </w:rPr>
            </w:pPr>
            <w:ins w:id="40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0A73E" w14:textId="77777777" w:rsidR="001F6B01" w:rsidRPr="001F6B01" w:rsidRDefault="001F6B01" w:rsidP="002236B5">
            <w:pPr>
              <w:rPr>
                <w:ins w:id="4035" w:author="Raisa.sell" w:date="2017-11-23T15:27:00Z"/>
                <w:rFonts w:ascii="Arial" w:hAnsi="Arial" w:cs="Arial"/>
                <w:sz w:val="16"/>
                <w:szCs w:val="16"/>
              </w:rPr>
            </w:pPr>
            <w:ins w:id="40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Bằng lăng cườm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CABFF" w14:textId="77777777" w:rsidR="001F6B01" w:rsidRPr="001F6B01" w:rsidRDefault="001F6B01" w:rsidP="002236B5">
            <w:pPr>
              <w:rPr>
                <w:ins w:id="4037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0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B.lang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F317F" w14:textId="77777777" w:rsidR="001F6B01" w:rsidRPr="001F6B01" w:rsidRDefault="001F6B01" w:rsidP="002236B5">
            <w:pPr>
              <w:rPr>
                <w:ins w:id="4039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40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Lagerstroemia angustifolia Pierre ex Gagnep.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AC981" w14:textId="77777777" w:rsidR="001F6B01" w:rsidRPr="001F6B01" w:rsidRDefault="001F6B01" w:rsidP="002236B5">
            <w:pPr>
              <w:rPr>
                <w:ins w:id="4041" w:author="Raisa.sell" w:date="2017-11-23T15:27:00Z"/>
                <w:rFonts w:ascii="Arial" w:hAnsi="Arial" w:cs="Arial"/>
                <w:sz w:val="16"/>
                <w:szCs w:val="16"/>
              </w:rPr>
            </w:pPr>
            <w:ins w:id="40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110B6" w14:textId="77777777" w:rsidR="001F6B01" w:rsidRPr="001F6B01" w:rsidRDefault="001F6B01" w:rsidP="002236B5">
            <w:pPr>
              <w:jc w:val="center"/>
              <w:rPr>
                <w:ins w:id="4043" w:author="Raisa.sell" w:date="2017-11-23T15:27:00Z"/>
                <w:rFonts w:ascii="Arial" w:hAnsi="Arial" w:cs="Arial"/>
                <w:sz w:val="16"/>
                <w:szCs w:val="16"/>
              </w:rPr>
            </w:pPr>
            <w:ins w:id="40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AEE76" w14:textId="77777777" w:rsidR="001F6B01" w:rsidRPr="001F6B01" w:rsidRDefault="001F6B01" w:rsidP="002236B5">
            <w:pPr>
              <w:jc w:val="center"/>
              <w:rPr>
                <w:ins w:id="4045" w:author="Raisa.sell" w:date="2017-11-23T15:27:00Z"/>
                <w:rFonts w:ascii="Arial" w:hAnsi="Arial" w:cs="Arial"/>
                <w:sz w:val="16"/>
                <w:szCs w:val="16"/>
              </w:rPr>
            </w:pPr>
            <w:ins w:id="40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959FDCC" w14:textId="77777777" w:rsidTr="002236B5">
        <w:trPr>
          <w:trHeight w:val="255"/>
          <w:ins w:id="404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8F6D" w14:textId="77777777" w:rsidR="001F6B01" w:rsidRPr="001F6B01" w:rsidRDefault="001F6B01" w:rsidP="002236B5">
            <w:pPr>
              <w:jc w:val="center"/>
              <w:rPr>
                <w:ins w:id="4048" w:author="Raisa.sell" w:date="2017-11-23T15:27:00Z"/>
                <w:rFonts w:ascii="Arial" w:hAnsi="Arial" w:cs="Arial"/>
                <w:sz w:val="16"/>
                <w:szCs w:val="16"/>
              </w:rPr>
            </w:pPr>
            <w:ins w:id="40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0F55" w14:textId="77777777" w:rsidR="001F6B01" w:rsidRPr="001F6B01" w:rsidRDefault="001F6B01" w:rsidP="002236B5">
            <w:pPr>
              <w:rPr>
                <w:ins w:id="4050" w:author="Raisa.sell" w:date="2017-11-23T15:27:00Z"/>
                <w:rFonts w:ascii="Arial" w:hAnsi="Arial" w:cs="Arial"/>
                <w:sz w:val="16"/>
                <w:szCs w:val="16"/>
              </w:rPr>
            </w:pPr>
            <w:ins w:id="40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Bằng lăng nước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F557" w14:textId="77777777" w:rsidR="001F6B01" w:rsidRPr="001F6B01" w:rsidRDefault="001F6B01" w:rsidP="002236B5">
            <w:pPr>
              <w:rPr>
                <w:ins w:id="4052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0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B.lang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CCCB2" w14:textId="77777777" w:rsidR="001F6B01" w:rsidRPr="001F6B01" w:rsidRDefault="001F6B01" w:rsidP="002236B5">
            <w:pPr>
              <w:rPr>
                <w:ins w:id="4054" w:author="Raisa.sell" w:date="2017-11-23T15:27:00Z"/>
                <w:rFonts w:ascii="Arial" w:hAnsi="Arial" w:cs="Arial"/>
                <w:sz w:val="16"/>
                <w:szCs w:val="16"/>
              </w:rPr>
            </w:pPr>
            <w:ins w:id="40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Lagerstroemia flos-reginae Retz.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58415" w14:textId="77777777" w:rsidR="001F6B01" w:rsidRPr="001F6B01" w:rsidRDefault="001F6B01" w:rsidP="002236B5">
            <w:pPr>
              <w:rPr>
                <w:ins w:id="4056" w:author="Raisa.sell" w:date="2017-11-23T15:27:00Z"/>
                <w:rFonts w:ascii="Arial" w:hAnsi="Arial" w:cs="Arial"/>
                <w:sz w:val="16"/>
                <w:szCs w:val="16"/>
              </w:rPr>
            </w:pPr>
            <w:ins w:id="40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8F50C" w14:textId="77777777" w:rsidR="001F6B01" w:rsidRPr="001F6B01" w:rsidRDefault="001F6B01" w:rsidP="002236B5">
            <w:pPr>
              <w:jc w:val="center"/>
              <w:rPr>
                <w:ins w:id="4058" w:author="Raisa.sell" w:date="2017-11-23T15:27:00Z"/>
                <w:rFonts w:ascii="Arial" w:hAnsi="Arial" w:cs="Arial"/>
                <w:sz w:val="16"/>
                <w:szCs w:val="16"/>
              </w:rPr>
            </w:pPr>
            <w:ins w:id="40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D718E" w14:textId="77777777" w:rsidR="001F6B01" w:rsidRPr="001F6B01" w:rsidRDefault="001F6B01" w:rsidP="002236B5">
            <w:pPr>
              <w:jc w:val="center"/>
              <w:rPr>
                <w:ins w:id="4060" w:author="Raisa.sell" w:date="2017-11-23T15:27:00Z"/>
                <w:rFonts w:ascii="Arial" w:hAnsi="Arial" w:cs="Arial"/>
                <w:sz w:val="16"/>
                <w:szCs w:val="16"/>
              </w:rPr>
            </w:pPr>
            <w:ins w:id="40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A505C2F" w14:textId="77777777" w:rsidTr="002236B5">
        <w:trPr>
          <w:trHeight w:val="255"/>
          <w:ins w:id="406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A5134" w14:textId="77777777" w:rsidR="001F6B01" w:rsidRPr="001F6B01" w:rsidRDefault="001F6B01" w:rsidP="002236B5">
            <w:pPr>
              <w:jc w:val="center"/>
              <w:rPr>
                <w:ins w:id="4063" w:author="Raisa.sell" w:date="2017-11-23T15:27:00Z"/>
                <w:rFonts w:ascii="Arial" w:hAnsi="Arial" w:cs="Arial"/>
                <w:sz w:val="16"/>
                <w:szCs w:val="16"/>
              </w:rPr>
            </w:pPr>
            <w:ins w:id="40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A066B" w14:textId="77777777" w:rsidR="001F6B01" w:rsidRPr="001F6B01" w:rsidRDefault="001F6B01" w:rsidP="002236B5">
            <w:pPr>
              <w:rPr>
                <w:ins w:id="4065" w:author="Raisa.sell" w:date="2017-11-23T15:27:00Z"/>
                <w:rFonts w:ascii="Arial" w:hAnsi="Arial" w:cs="Arial"/>
                <w:sz w:val="16"/>
                <w:szCs w:val="16"/>
              </w:rPr>
            </w:pPr>
            <w:ins w:id="40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Bời lời đỏ (Kháo vàng)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F822" w14:textId="77777777" w:rsidR="001F6B01" w:rsidRPr="001F6B01" w:rsidRDefault="001F6B01" w:rsidP="002236B5">
            <w:pPr>
              <w:rPr>
                <w:ins w:id="4067" w:author="Raisa.sell" w:date="2017-11-23T15:27:00Z"/>
                <w:rFonts w:ascii="Arial" w:hAnsi="Arial" w:cs="Arial"/>
                <w:sz w:val="16"/>
                <w:szCs w:val="16"/>
              </w:rPr>
            </w:pPr>
            <w:ins w:id="40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B.loi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01235" w14:textId="77777777" w:rsidR="001F6B01" w:rsidRPr="001F6B01" w:rsidRDefault="001F6B01" w:rsidP="002236B5">
            <w:pPr>
              <w:rPr>
                <w:ins w:id="4069" w:author="Raisa.sell" w:date="2017-11-23T15:27:00Z"/>
                <w:rFonts w:ascii="Arial" w:hAnsi="Arial" w:cs="Arial"/>
                <w:sz w:val="16"/>
                <w:szCs w:val="16"/>
              </w:rPr>
            </w:pPr>
            <w:ins w:id="40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Machilus odoratissima Nees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75DA3" w14:textId="77777777" w:rsidR="001F6B01" w:rsidRPr="001F6B01" w:rsidRDefault="001F6B01" w:rsidP="002236B5">
            <w:pPr>
              <w:rPr>
                <w:ins w:id="4071" w:author="Raisa.sell" w:date="2017-11-23T15:27:00Z"/>
                <w:rFonts w:ascii="Arial" w:hAnsi="Arial" w:cs="Arial"/>
                <w:sz w:val="16"/>
                <w:szCs w:val="16"/>
              </w:rPr>
            </w:pPr>
            <w:ins w:id="40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FFCA7" w14:textId="77777777" w:rsidR="001F6B01" w:rsidRPr="001F6B01" w:rsidRDefault="001F6B01" w:rsidP="002236B5">
            <w:pPr>
              <w:jc w:val="center"/>
              <w:rPr>
                <w:ins w:id="4073" w:author="Raisa.sell" w:date="2017-11-23T15:27:00Z"/>
                <w:rFonts w:ascii="Arial" w:hAnsi="Arial" w:cs="Arial"/>
                <w:sz w:val="16"/>
                <w:szCs w:val="16"/>
              </w:rPr>
            </w:pPr>
            <w:ins w:id="40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C3C42" w14:textId="77777777" w:rsidR="001F6B01" w:rsidRPr="001F6B01" w:rsidRDefault="001F6B01" w:rsidP="002236B5">
            <w:pPr>
              <w:jc w:val="center"/>
              <w:rPr>
                <w:ins w:id="4075" w:author="Raisa.sell" w:date="2017-11-23T15:27:00Z"/>
                <w:rFonts w:ascii="Arial" w:hAnsi="Arial" w:cs="Arial"/>
                <w:sz w:val="16"/>
                <w:szCs w:val="16"/>
              </w:rPr>
            </w:pPr>
            <w:ins w:id="40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93CC9E5" w14:textId="77777777" w:rsidTr="002236B5">
        <w:trPr>
          <w:trHeight w:val="255"/>
          <w:ins w:id="407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575C" w14:textId="77777777" w:rsidR="001F6B01" w:rsidRPr="001F6B01" w:rsidRDefault="001F6B01" w:rsidP="002236B5">
            <w:pPr>
              <w:jc w:val="center"/>
              <w:rPr>
                <w:ins w:id="4078" w:author="Raisa.sell" w:date="2017-11-23T15:27:00Z"/>
                <w:rFonts w:ascii="Arial" w:hAnsi="Arial" w:cs="Arial"/>
                <w:sz w:val="16"/>
                <w:szCs w:val="16"/>
              </w:rPr>
            </w:pPr>
            <w:ins w:id="40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D278F" w14:textId="77777777" w:rsidR="001F6B01" w:rsidRPr="001F6B01" w:rsidRDefault="001F6B01" w:rsidP="002236B5">
            <w:pPr>
              <w:rPr>
                <w:ins w:id="4080" w:author="Raisa.sell" w:date="2017-11-23T15:27:00Z"/>
                <w:rFonts w:ascii="Arial" w:hAnsi="Arial" w:cs="Arial"/>
                <w:sz w:val="16"/>
                <w:szCs w:val="16"/>
              </w:rPr>
            </w:pPr>
            <w:ins w:id="40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Bời lời nhớt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36932" w14:textId="77777777" w:rsidR="001F6B01" w:rsidRPr="001F6B01" w:rsidRDefault="001F6B01" w:rsidP="002236B5">
            <w:pPr>
              <w:rPr>
                <w:ins w:id="4082" w:author="Raisa.sell" w:date="2017-11-23T15:27:00Z"/>
                <w:rFonts w:ascii="Arial" w:hAnsi="Arial" w:cs="Arial"/>
                <w:sz w:val="16"/>
                <w:szCs w:val="16"/>
              </w:rPr>
            </w:pPr>
            <w:ins w:id="40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B.loi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919C" w14:textId="77777777" w:rsidR="001F6B01" w:rsidRPr="001F6B01" w:rsidRDefault="001F6B01" w:rsidP="002236B5">
            <w:pPr>
              <w:rPr>
                <w:ins w:id="4084" w:author="Raisa.sell" w:date="2017-11-23T15:27:00Z"/>
                <w:rFonts w:ascii="Arial" w:hAnsi="Arial" w:cs="Arial"/>
                <w:sz w:val="16"/>
                <w:szCs w:val="16"/>
              </w:rPr>
            </w:pPr>
            <w:ins w:id="40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i-FI"/>
                </w:rPr>
                <w:t xml:space="preserve">Litsea glutinosa (Lour.) C.B. Rob. </w:t>
              </w:r>
              <w:r w:rsidRPr="001F6B01">
                <w:rPr>
                  <w:rFonts w:ascii="Arial" w:hAnsi="Arial" w:cs="Arial"/>
                  <w:sz w:val="16"/>
                  <w:szCs w:val="16"/>
                </w:rPr>
                <w:t>(Litsea sebifera Willd.)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9DDA0" w14:textId="77777777" w:rsidR="001F6B01" w:rsidRPr="001F6B01" w:rsidRDefault="001F6B01" w:rsidP="002236B5">
            <w:pPr>
              <w:rPr>
                <w:ins w:id="4086" w:author="Raisa.sell" w:date="2017-11-23T15:27:00Z"/>
                <w:rFonts w:ascii="Arial" w:hAnsi="Arial" w:cs="Arial"/>
                <w:sz w:val="16"/>
                <w:szCs w:val="16"/>
              </w:rPr>
            </w:pPr>
            <w:ins w:id="40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7EF56" w14:textId="77777777" w:rsidR="001F6B01" w:rsidRPr="001F6B01" w:rsidRDefault="001F6B01" w:rsidP="002236B5">
            <w:pPr>
              <w:jc w:val="center"/>
              <w:rPr>
                <w:ins w:id="4088" w:author="Raisa.sell" w:date="2017-11-23T15:27:00Z"/>
                <w:rFonts w:ascii="Arial" w:hAnsi="Arial" w:cs="Arial"/>
                <w:sz w:val="16"/>
                <w:szCs w:val="16"/>
              </w:rPr>
            </w:pPr>
            <w:ins w:id="40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702A" w14:textId="77777777" w:rsidR="001F6B01" w:rsidRPr="001F6B01" w:rsidRDefault="001F6B01" w:rsidP="002236B5">
            <w:pPr>
              <w:jc w:val="center"/>
              <w:rPr>
                <w:ins w:id="4090" w:author="Raisa.sell" w:date="2017-11-23T15:27:00Z"/>
                <w:rFonts w:ascii="Arial" w:hAnsi="Arial" w:cs="Arial"/>
                <w:sz w:val="16"/>
                <w:szCs w:val="16"/>
              </w:rPr>
            </w:pPr>
            <w:ins w:id="40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1150E74" w14:textId="77777777" w:rsidTr="002236B5">
        <w:trPr>
          <w:trHeight w:val="255"/>
          <w:ins w:id="409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A3517" w14:textId="77777777" w:rsidR="001F6B01" w:rsidRPr="001F6B01" w:rsidRDefault="001F6B01" w:rsidP="002236B5">
            <w:pPr>
              <w:jc w:val="center"/>
              <w:rPr>
                <w:ins w:id="4093" w:author="Raisa.sell" w:date="2017-11-23T15:27:00Z"/>
                <w:rFonts w:ascii="Arial" w:hAnsi="Arial" w:cs="Arial"/>
                <w:sz w:val="16"/>
                <w:szCs w:val="16"/>
              </w:rPr>
            </w:pPr>
            <w:ins w:id="40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7BE2" w14:textId="77777777" w:rsidR="001F6B01" w:rsidRPr="001F6B01" w:rsidRDefault="001F6B01" w:rsidP="002236B5">
            <w:pPr>
              <w:rPr>
                <w:ins w:id="4095" w:author="Raisa.sell" w:date="2017-11-23T15:27:00Z"/>
                <w:rFonts w:ascii="Arial" w:hAnsi="Arial" w:cs="Arial"/>
                <w:sz w:val="16"/>
                <w:szCs w:val="16"/>
              </w:rPr>
            </w:pPr>
            <w:ins w:id="40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Bần chua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486B6" w14:textId="77777777" w:rsidR="001F6B01" w:rsidRPr="001F6B01" w:rsidRDefault="001F6B01" w:rsidP="002236B5">
            <w:pPr>
              <w:rPr>
                <w:ins w:id="4097" w:author="Raisa.sell" w:date="2017-11-23T15:27:00Z"/>
                <w:rFonts w:ascii="Arial" w:hAnsi="Arial" w:cs="Arial"/>
                <w:sz w:val="16"/>
                <w:szCs w:val="16"/>
              </w:rPr>
            </w:pPr>
            <w:ins w:id="40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663" w14:textId="77777777" w:rsidR="001F6B01" w:rsidRPr="001F6B01" w:rsidRDefault="001F6B01" w:rsidP="002236B5">
            <w:pPr>
              <w:rPr>
                <w:ins w:id="4099" w:author="Raisa.sell" w:date="2017-11-23T15:27:00Z"/>
                <w:rFonts w:ascii="Arial" w:hAnsi="Arial" w:cs="Arial"/>
                <w:sz w:val="16"/>
                <w:szCs w:val="16"/>
              </w:rPr>
            </w:pPr>
            <w:ins w:id="41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Sonneratia caseolaris (L.) Engl.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7AEBD" w14:textId="77777777" w:rsidR="001F6B01" w:rsidRPr="001F6B01" w:rsidRDefault="001F6B01" w:rsidP="002236B5">
            <w:pPr>
              <w:rPr>
                <w:ins w:id="4101" w:author="Raisa.sell" w:date="2017-11-23T15:27:00Z"/>
                <w:rFonts w:ascii="Arial" w:hAnsi="Arial" w:cs="Arial"/>
                <w:sz w:val="16"/>
                <w:szCs w:val="16"/>
              </w:rPr>
            </w:pPr>
            <w:ins w:id="41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75C48" w14:textId="77777777" w:rsidR="001F6B01" w:rsidRPr="001F6B01" w:rsidRDefault="001F6B01" w:rsidP="002236B5">
            <w:pPr>
              <w:jc w:val="center"/>
              <w:rPr>
                <w:ins w:id="4103" w:author="Raisa.sell" w:date="2017-11-23T15:27:00Z"/>
                <w:rFonts w:ascii="Arial" w:hAnsi="Arial" w:cs="Arial"/>
                <w:sz w:val="16"/>
                <w:szCs w:val="16"/>
              </w:rPr>
            </w:pPr>
            <w:ins w:id="41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C04E9" w14:textId="77777777" w:rsidR="001F6B01" w:rsidRPr="001F6B01" w:rsidRDefault="001F6B01" w:rsidP="002236B5">
            <w:pPr>
              <w:jc w:val="center"/>
              <w:rPr>
                <w:ins w:id="4105" w:author="Raisa.sell" w:date="2017-11-23T15:27:00Z"/>
                <w:rFonts w:ascii="Arial" w:hAnsi="Arial" w:cs="Arial"/>
                <w:sz w:val="16"/>
                <w:szCs w:val="16"/>
              </w:rPr>
            </w:pPr>
            <w:ins w:id="41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27C498B" w14:textId="77777777" w:rsidTr="002236B5">
        <w:trPr>
          <w:trHeight w:val="255"/>
          <w:ins w:id="410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82746" w14:textId="77777777" w:rsidR="001F6B01" w:rsidRPr="001F6B01" w:rsidRDefault="001F6B01" w:rsidP="002236B5">
            <w:pPr>
              <w:jc w:val="center"/>
              <w:rPr>
                <w:ins w:id="4108" w:author="Raisa.sell" w:date="2017-11-23T15:27:00Z"/>
                <w:rFonts w:ascii="Arial" w:hAnsi="Arial" w:cs="Arial"/>
                <w:sz w:val="16"/>
                <w:szCs w:val="16"/>
              </w:rPr>
            </w:pPr>
            <w:ins w:id="41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76593" w14:textId="77777777" w:rsidR="001F6B01" w:rsidRPr="001F6B01" w:rsidRDefault="001F6B01" w:rsidP="002236B5">
            <w:pPr>
              <w:rPr>
                <w:ins w:id="4110" w:author="Raisa.sell" w:date="2017-11-23T15:27:00Z"/>
                <w:rFonts w:ascii="Arial" w:hAnsi="Arial" w:cs="Arial"/>
                <w:sz w:val="16"/>
                <w:szCs w:val="16"/>
              </w:rPr>
            </w:pPr>
            <w:ins w:id="41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Bần ổi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07FC6" w14:textId="77777777" w:rsidR="001F6B01" w:rsidRPr="001F6B01" w:rsidRDefault="001F6B01" w:rsidP="002236B5">
            <w:pPr>
              <w:rPr>
                <w:ins w:id="4112" w:author="Raisa.sell" w:date="2017-11-23T15:27:00Z"/>
                <w:rFonts w:ascii="Arial" w:hAnsi="Arial" w:cs="Arial"/>
                <w:sz w:val="16"/>
                <w:szCs w:val="16"/>
              </w:rPr>
            </w:pPr>
            <w:ins w:id="41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2961C" w14:textId="77777777" w:rsidR="001F6B01" w:rsidRPr="001F6B01" w:rsidRDefault="001F6B01" w:rsidP="002236B5">
            <w:pPr>
              <w:rPr>
                <w:ins w:id="4114" w:author="Raisa.sell" w:date="2017-11-23T15:27:00Z"/>
                <w:rFonts w:ascii="Arial" w:hAnsi="Arial" w:cs="Arial"/>
                <w:sz w:val="16"/>
                <w:szCs w:val="16"/>
              </w:rPr>
            </w:pPr>
            <w:ins w:id="41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Sonneratia ovata Back.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59F71" w14:textId="77777777" w:rsidR="001F6B01" w:rsidRPr="001F6B01" w:rsidRDefault="001F6B01" w:rsidP="002236B5">
            <w:pPr>
              <w:rPr>
                <w:ins w:id="4116" w:author="Raisa.sell" w:date="2017-11-23T15:27:00Z"/>
                <w:rFonts w:ascii="Arial" w:hAnsi="Arial" w:cs="Arial"/>
                <w:sz w:val="16"/>
                <w:szCs w:val="16"/>
              </w:rPr>
            </w:pPr>
            <w:ins w:id="41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Centre, south, north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281D9" w14:textId="77777777" w:rsidR="001F6B01" w:rsidRPr="001F6B01" w:rsidRDefault="001F6B01" w:rsidP="002236B5">
            <w:pPr>
              <w:jc w:val="center"/>
              <w:rPr>
                <w:ins w:id="4118" w:author="Raisa.sell" w:date="2017-11-23T15:27:00Z"/>
                <w:rFonts w:ascii="Arial" w:hAnsi="Arial" w:cs="Arial"/>
                <w:sz w:val="16"/>
                <w:szCs w:val="16"/>
              </w:rPr>
            </w:pPr>
            <w:ins w:id="41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4CD4" w14:textId="77777777" w:rsidR="001F6B01" w:rsidRPr="001F6B01" w:rsidRDefault="001F6B01" w:rsidP="002236B5">
            <w:pPr>
              <w:jc w:val="center"/>
              <w:rPr>
                <w:ins w:id="4120" w:author="Raisa.sell" w:date="2017-11-23T15:27:00Z"/>
                <w:rFonts w:ascii="Arial" w:hAnsi="Arial" w:cs="Arial"/>
                <w:sz w:val="16"/>
                <w:szCs w:val="16"/>
              </w:rPr>
            </w:pPr>
            <w:ins w:id="41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2178088" w14:textId="77777777" w:rsidTr="002236B5">
        <w:trPr>
          <w:trHeight w:val="255"/>
          <w:ins w:id="412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E1BE3" w14:textId="77777777" w:rsidR="001F6B01" w:rsidRPr="001F6B01" w:rsidRDefault="001F6B01" w:rsidP="002236B5">
            <w:pPr>
              <w:jc w:val="center"/>
              <w:rPr>
                <w:ins w:id="4123" w:author="Raisa.sell" w:date="2017-11-23T15:27:00Z"/>
                <w:rFonts w:ascii="Arial" w:hAnsi="Arial" w:cs="Arial"/>
                <w:sz w:val="16"/>
                <w:szCs w:val="16"/>
              </w:rPr>
            </w:pPr>
            <w:ins w:id="41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08465" w14:textId="77777777" w:rsidR="001F6B01" w:rsidRPr="001F6B01" w:rsidRDefault="001F6B01" w:rsidP="002236B5">
            <w:pPr>
              <w:rPr>
                <w:ins w:id="4125" w:author="Raisa.sell" w:date="2017-11-23T15:27:00Z"/>
                <w:rFonts w:ascii="Arial" w:hAnsi="Arial" w:cs="Arial"/>
                <w:sz w:val="16"/>
                <w:szCs w:val="16"/>
              </w:rPr>
            </w:pPr>
            <w:ins w:id="41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Bần trắng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3E19E" w14:textId="77777777" w:rsidR="001F6B01" w:rsidRPr="001F6B01" w:rsidRDefault="001F6B01" w:rsidP="002236B5">
            <w:pPr>
              <w:rPr>
                <w:ins w:id="4127" w:author="Raisa.sell" w:date="2017-11-23T15:27:00Z"/>
                <w:rFonts w:ascii="Arial" w:hAnsi="Arial" w:cs="Arial"/>
                <w:sz w:val="16"/>
                <w:szCs w:val="16"/>
              </w:rPr>
            </w:pPr>
            <w:ins w:id="41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35CD1" w14:textId="77777777" w:rsidR="001F6B01" w:rsidRPr="001F6B01" w:rsidRDefault="001F6B01" w:rsidP="002236B5">
            <w:pPr>
              <w:rPr>
                <w:ins w:id="4129" w:author="Raisa.sell" w:date="2017-11-23T15:27:00Z"/>
                <w:rFonts w:ascii="Arial" w:hAnsi="Arial" w:cs="Arial"/>
                <w:sz w:val="16"/>
                <w:szCs w:val="16"/>
              </w:rPr>
            </w:pPr>
            <w:ins w:id="41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Sonneratia alba Smith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C7F6B" w14:textId="77777777" w:rsidR="001F6B01" w:rsidRPr="001F6B01" w:rsidRDefault="001F6B01" w:rsidP="002236B5">
            <w:pPr>
              <w:rPr>
                <w:ins w:id="4131" w:author="Raisa.sell" w:date="2017-11-23T15:27:00Z"/>
                <w:rFonts w:ascii="Arial" w:hAnsi="Arial" w:cs="Arial"/>
                <w:sz w:val="16"/>
                <w:szCs w:val="16"/>
              </w:rPr>
            </w:pPr>
            <w:ins w:id="41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D5E8" w14:textId="77777777" w:rsidR="001F6B01" w:rsidRPr="001F6B01" w:rsidRDefault="001F6B01" w:rsidP="002236B5">
            <w:pPr>
              <w:jc w:val="center"/>
              <w:rPr>
                <w:ins w:id="4133" w:author="Raisa.sell" w:date="2017-11-23T15:27:00Z"/>
                <w:rFonts w:ascii="Arial" w:hAnsi="Arial" w:cs="Arial"/>
                <w:sz w:val="16"/>
                <w:szCs w:val="16"/>
              </w:rPr>
            </w:pPr>
            <w:ins w:id="41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AFB4C" w14:textId="77777777" w:rsidR="001F6B01" w:rsidRPr="001F6B01" w:rsidRDefault="001F6B01" w:rsidP="002236B5">
            <w:pPr>
              <w:jc w:val="center"/>
              <w:rPr>
                <w:ins w:id="4135" w:author="Raisa.sell" w:date="2017-11-23T15:27:00Z"/>
                <w:rFonts w:ascii="Arial" w:hAnsi="Arial" w:cs="Arial"/>
                <w:sz w:val="16"/>
                <w:szCs w:val="16"/>
              </w:rPr>
            </w:pPr>
            <w:ins w:id="41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63316DD" w14:textId="77777777" w:rsidTr="002236B5">
        <w:trPr>
          <w:trHeight w:val="255"/>
          <w:ins w:id="413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A6DE" w14:textId="77777777" w:rsidR="001F6B01" w:rsidRPr="001F6B01" w:rsidRDefault="001F6B01" w:rsidP="002236B5">
            <w:pPr>
              <w:jc w:val="center"/>
              <w:rPr>
                <w:ins w:id="4138" w:author="Raisa.sell" w:date="2017-11-23T15:27:00Z"/>
                <w:rFonts w:ascii="Arial" w:hAnsi="Arial" w:cs="Arial"/>
                <w:sz w:val="16"/>
                <w:szCs w:val="16"/>
              </w:rPr>
            </w:pPr>
            <w:ins w:id="41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054BC" w14:textId="77777777" w:rsidR="001F6B01" w:rsidRPr="001F6B01" w:rsidRDefault="001F6B01" w:rsidP="002236B5">
            <w:pPr>
              <w:rPr>
                <w:ins w:id="4140" w:author="Raisa.sell" w:date="2017-11-23T15:27:00Z"/>
                <w:rFonts w:ascii="Arial" w:hAnsi="Arial" w:cs="Arial"/>
                <w:sz w:val="16"/>
                <w:szCs w:val="16"/>
              </w:rPr>
            </w:pPr>
            <w:ins w:id="41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Bàng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9215" w14:textId="77777777" w:rsidR="001F6B01" w:rsidRPr="001F6B01" w:rsidRDefault="001F6B01" w:rsidP="002236B5">
            <w:pPr>
              <w:rPr>
                <w:ins w:id="4142" w:author="Raisa.sell" w:date="2017-11-23T15:27:00Z"/>
                <w:rFonts w:ascii="Arial" w:hAnsi="Arial" w:cs="Arial"/>
                <w:sz w:val="16"/>
                <w:szCs w:val="16"/>
              </w:rPr>
            </w:pPr>
            <w:ins w:id="41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3E4C1" w14:textId="77777777" w:rsidR="001F6B01" w:rsidRPr="001F6B01" w:rsidRDefault="001F6B01" w:rsidP="002236B5">
            <w:pPr>
              <w:rPr>
                <w:ins w:id="4144" w:author="Raisa.sell" w:date="2017-11-23T15:27:00Z"/>
                <w:rFonts w:ascii="Arial" w:hAnsi="Arial" w:cs="Arial"/>
                <w:sz w:val="16"/>
                <w:szCs w:val="16"/>
              </w:rPr>
            </w:pPr>
            <w:ins w:id="41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Terminalia catappa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91A4" w14:textId="77777777" w:rsidR="001F6B01" w:rsidRPr="001F6B01" w:rsidRDefault="001F6B01" w:rsidP="002236B5">
            <w:pPr>
              <w:rPr>
                <w:ins w:id="4146" w:author="Raisa.sell" w:date="2017-11-23T15:27:00Z"/>
                <w:rFonts w:ascii="Arial" w:hAnsi="Arial" w:cs="Arial"/>
                <w:sz w:val="16"/>
                <w:szCs w:val="16"/>
              </w:rPr>
            </w:pPr>
            <w:ins w:id="41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EE5AC" w14:textId="77777777" w:rsidR="001F6B01" w:rsidRPr="001F6B01" w:rsidRDefault="001F6B01" w:rsidP="002236B5">
            <w:pPr>
              <w:jc w:val="center"/>
              <w:rPr>
                <w:ins w:id="4148" w:author="Raisa.sell" w:date="2017-11-23T15:27:00Z"/>
                <w:rFonts w:ascii="Arial" w:hAnsi="Arial" w:cs="Arial"/>
                <w:sz w:val="16"/>
                <w:szCs w:val="16"/>
              </w:rPr>
            </w:pPr>
            <w:ins w:id="41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DA797" w14:textId="77777777" w:rsidR="001F6B01" w:rsidRPr="001F6B01" w:rsidRDefault="001F6B01" w:rsidP="002236B5">
            <w:pPr>
              <w:jc w:val="center"/>
              <w:rPr>
                <w:ins w:id="4150" w:author="Raisa.sell" w:date="2017-11-23T15:27:00Z"/>
                <w:rFonts w:ascii="Arial" w:hAnsi="Arial" w:cs="Arial"/>
                <w:sz w:val="16"/>
                <w:szCs w:val="16"/>
              </w:rPr>
            </w:pPr>
            <w:ins w:id="41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572304F" w14:textId="77777777" w:rsidTr="002236B5">
        <w:trPr>
          <w:trHeight w:val="255"/>
          <w:ins w:id="415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C8F1" w14:textId="77777777" w:rsidR="001F6B01" w:rsidRPr="001F6B01" w:rsidRDefault="001F6B01" w:rsidP="002236B5">
            <w:pPr>
              <w:jc w:val="center"/>
              <w:rPr>
                <w:ins w:id="4153" w:author="Raisa.sell" w:date="2017-11-23T15:27:00Z"/>
                <w:rFonts w:ascii="Arial" w:hAnsi="Arial" w:cs="Arial"/>
                <w:sz w:val="16"/>
                <w:szCs w:val="16"/>
              </w:rPr>
            </w:pPr>
            <w:ins w:id="41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A948" w14:textId="77777777" w:rsidR="001F6B01" w:rsidRPr="001F6B01" w:rsidRDefault="001F6B01" w:rsidP="002236B5">
            <w:pPr>
              <w:rPr>
                <w:ins w:id="4155" w:author="Raisa.sell" w:date="2017-11-23T15:27:00Z"/>
                <w:rFonts w:ascii="Arial" w:hAnsi="Arial" w:cs="Arial"/>
                <w:sz w:val="16"/>
                <w:szCs w:val="16"/>
              </w:rPr>
            </w:pPr>
            <w:ins w:id="41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Bứa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00001" w14:textId="77777777" w:rsidR="001F6B01" w:rsidRPr="001F6B01" w:rsidRDefault="001F6B01" w:rsidP="002236B5">
            <w:pPr>
              <w:rPr>
                <w:ins w:id="4157" w:author="Raisa.sell" w:date="2017-11-23T15:27:00Z"/>
                <w:rFonts w:ascii="Arial" w:hAnsi="Arial" w:cs="Arial"/>
                <w:sz w:val="16"/>
                <w:szCs w:val="16"/>
              </w:rPr>
            </w:pPr>
            <w:ins w:id="41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Bua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CFFD3" w14:textId="77777777" w:rsidR="001F6B01" w:rsidRPr="001F6B01" w:rsidRDefault="001F6B01" w:rsidP="002236B5">
            <w:pPr>
              <w:rPr>
                <w:ins w:id="4159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41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Garcinia oblongifolia Champ. ex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F3D35" w14:textId="77777777" w:rsidR="001F6B01" w:rsidRPr="001F6B01" w:rsidRDefault="001F6B01" w:rsidP="002236B5">
            <w:pPr>
              <w:rPr>
                <w:ins w:id="4161" w:author="Raisa.sell" w:date="2017-11-23T15:27:00Z"/>
                <w:rFonts w:ascii="Arial" w:hAnsi="Arial" w:cs="Arial"/>
                <w:sz w:val="16"/>
                <w:szCs w:val="16"/>
              </w:rPr>
            </w:pPr>
            <w:ins w:id="41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C0840" w14:textId="77777777" w:rsidR="001F6B01" w:rsidRPr="001F6B01" w:rsidRDefault="001F6B01" w:rsidP="002236B5">
            <w:pPr>
              <w:jc w:val="center"/>
              <w:rPr>
                <w:ins w:id="4163" w:author="Raisa.sell" w:date="2017-11-23T15:27:00Z"/>
                <w:rFonts w:ascii="Arial" w:hAnsi="Arial" w:cs="Arial"/>
                <w:sz w:val="16"/>
                <w:szCs w:val="16"/>
              </w:rPr>
            </w:pPr>
            <w:ins w:id="41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54B99" w14:textId="77777777" w:rsidR="001F6B01" w:rsidRPr="001F6B01" w:rsidRDefault="001F6B01" w:rsidP="002236B5">
            <w:pPr>
              <w:jc w:val="center"/>
              <w:rPr>
                <w:ins w:id="4165" w:author="Raisa.sell" w:date="2017-11-23T15:27:00Z"/>
                <w:rFonts w:ascii="Arial" w:hAnsi="Arial" w:cs="Arial"/>
                <w:sz w:val="16"/>
                <w:szCs w:val="16"/>
              </w:rPr>
            </w:pPr>
            <w:ins w:id="41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8B1112E" w14:textId="77777777" w:rsidTr="002236B5">
        <w:trPr>
          <w:trHeight w:val="255"/>
          <w:ins w:id="416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06C3" w14:textId="77777777" w:rsidR="001F6B01" w:rsidRPr="001F6B01" w:rsidRDefault="001F6B01" w:rsidP="002236B5">
            <w:pPr>
              <w:jc w:val="center"/>
              <w:rPr>
                <w:ins w:id="4168" w:author="Raisa.sell" w:date="2017-11-23T15:27:00Z"/>
                <w:rFonts w:ascii="Arial" w:hAnsi="Arial" w:cs="Arial"/>
                <w:sz w:val="16"/>
                <w:szCs w:val="16"/>
              </w:rPr>
            </w:pPr>
            <w:ins w:id="41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44C4C" w14:textId="77777777" w:rsidR="001F6B01" w:rsidRPr="001F6B01" w:rsidRDefault="001F6B01" w:rsidP="002236B5">
            <w:pPr>
              <w:rPr>
                <w:ins w:id="4170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41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Cọ khiết (Cọ lá nhỏ)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FB0D6" w14:textId="77777777" w:rsidR="001F6B01" w:rsidRPr="001F6B01" w:rsidRDefault="001F6B01" w:rsidP="002236B5">
            <w:pPr>
              <w:rPr>
                <w:ins w:id="4172" w:author="Raisa.sell" w:date="2017-11-23T15:27:00Z"/>
                <w:rFonts w:ascii="Arial" w:hAnsi="Arial" w:cs="Arial"/>
                <w:sz w:val="16"/>
                <w:szCs w:val="16"/>
              </w:rPr>
            </w:pPr>
            <w:ins w:id="41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C.khiet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E88C" w14:textId="77777777" w:rsidR="001F6B01" w:rsidRPr="001F6B01" w:rsidRDefault="001F6B01" w:rsidP="002236B5">
            <w:pPr>
              <w:rPr>
                <w:ins w:id="4174" w:author="Raisa.sell" w:date="2017-11-23T15:27:00Z"/>
                <w:rFonts w:ascii="Arial" w:hAnsi="Arial" w:cs="Arial"/>
                <w:sz w:val="16"/>
                <w:szCs w:val="16"/>
              </w:rPr>
            </w:pPr>
            <w:ins w:id="41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Dalbergia assamica var. laccifera (Eberh &amp; Dubard.) Niysmdham (Dalbergi balansae Prain)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8FE6D" w14:textId="77777777" w:rsidR="001F6B01" w:rsidRPr="001F6B01" w:rsidRDefault="001F6B01" w:rsidP="002236B5">
            <w:pPr>
              <w:rPr>
                <w:ins w:id="4176" w:author="Raisa.sell" w:date="2017-11-23T15:27:00Z"/>
                <w:rFonts w:ascii="Arial" w:hAnsi="Arial" w:cs="Arial"/>
                <w:sz w:val="16"/>
                <w:szCs w:val="16"/>
              </w:rPr>
            </w:pPr>
            <w:ins w:id="41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584F3" w14:textId="77777777" w:rsidR="001F6B01" w:rsidRPr="001F6B01" w:rsidRDefault="001F6B01" w:rsidP="002236B5">
            <w:pPr>
              <w:jc w:val="center"/>
              <w:rPr>
                <w:ins w:id="4178" w:author="Raisa.sell" w:date="2017-11-23T15:27:00Z"/>
                <w:rFonts w:ascii="Arial" w:hAnsi="Arial" w:cs="Arial"/>
                <w:sz w:val="16"/>
                <w:szCs w:val="16"/>
              </w:rPr>
            </w:pPr>
            <w:ins w:id="41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A2097" w14:textId="77777777" w:rsidR="001F6B01" w:rsidRPr="001F6B01" w:rsidRDefault="001F6B01" w:rsidP="002236B5">
            <w:pPr>
              <w:jc w:val="center"/>
              <w:rPr>
                <w:ins w:id="4180" w:author="Raisa.sell" w:date="2017-11-23T15:27:00Z"/>
                <w:rFonts w:ascii="Arial" w:hAnsi="Arial" w:cs="Arial"/>
                <w:sz w:val="16"/>
                <w:szCs w:val="16"/>
              </w:rPr>
            </w:pPr>
            <w:ins w:id="41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48B43DB" w14:textId="77777777" w:rsidTr="002236B5">
        <w:trPr>
          <w:trHeight w:val="255"/>
          <w:ins w:id="418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CE0C2" w14:textId="77777777" w:rsidR="001F6B01" w:rsidRPr="001F6B01" w:rsidRDefault="001F6B01" w:rsidP="002236B5">
            <w:pPr>
              <w:jc w:val="center"/>
              <w:rPr>
                <w:ins w:id="4183" w:author="Raisa.sell" w:date="2017-11-23T15:27:00Z"/>
                <w:rFonts w:ascii="Arial" w:hAnsi="Arial" w:cs="Arial"/>
                <w:sz w:val="16"/>
                <w:szCs w:val="16"/>
              </w:rPr>
            </w:pPr>
            <w:ins w:id="41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76484" w14:textId="77777777" w:rsidR="001F6B01" w:rsidRPr="001F6B01" w:rsidRDefault="001F6B01" w:rsidP="002236B5">
            <w:pPr>
              <w:rPr>
                <w:ins w:id="4185" w:author="Raisa.sell" w:date="2017-11-23T15:27:00Z"/>
                <w:rFonts w:ascii="Arial" w:hAnsi="Arial" w:cs="Arial"/>
                <w:sz w:val="16"/>
                <w:szCs w:val="16"/>
              </w:rPr>
            </w:pPr>
            <w:ins w:id="41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Cọ khiết lá to (Cọ khẹt lá to)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8077B" w14:textId="77777777" w:rsidR="001F6B01" w:rsidRPr="001F6B01" w:rsidRDefault="001F6B01" w:rsidP="002236B5">
            <w:pPr>
              <w:rPr>
                <w:ins w:id="4187" w:author="Raisa.sell" w:date="2017-11-23T15:27:00Z"/>
                <w:rFonts w:ascii="Arial" w:hAnsi="Arial" w:cs="Arial"/>
                <w:sz w:val="16"/>
                <w:szCs w:val="16"/>
              </w:rPr>
            </w:pPr>
            <w:ins w:id="41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C.khiet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39FE6" w14:textId="77777777" w:rsidR="001F6B01" w:rsidRPr="001F6B01" w:rsidRDefault="001F6B01" w:rsidP="002236B5">
            <w:pPr>
              <w:rPr>
                <w:ins w:id="4189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41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Dalbergia assamica Benth. (Dalbergi hupeana var. laccifera Eberh. &amp; Dubard)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A0675" w14:textId="77777777" w:rsidR="001F6B01" w:rsidRPr="001F6B01" w:rsidRDefault="001F6B01" w:rsidP="002236B5">
            <w:pPr>
              <w:rPr>
                <w:ins w:id="4191" w:author="Raisa.sell" w:date="2017-11-23T15:27:00Z"/>
                <w:rFonts w:ascii="Arial" w:hAnsi="Arial" w:cs="Arial"/>
                <w:sz w:val="16"/>
                <w:szCs w:val="16"/>
              </w:rPr>
            </w:pPr>
            <w:ins w:id="41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6906B" w14:textId="77777777" w:rsidR="001F6B01" w:rsidRPr="001F6B01" w:rsidRDefault="001F6B01" w:rsidP="002236B5">
            <w:pPr>
              <w:jc w:val="center"/>
              <w:rPr>
                <w:ins w:id="4193" w:author="Raisa.sell" w:date="2017-11-23T15:27:00Z"/>
                <w:rFonts w:ascii="Arial" w:hAnsi="Arial" w:cs="Arial"/>
                <w:sz w:val="16"/>
                <w:szCs w:val="16"/>
              </w:rPr>
            </w:pPr>
            <w:ins w:id="41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F3183" w14:textId="77777777" w:rsidR="001F6B01" w:rsidRPr="001F6B01" w:rsidRDefault="001F6B01" w:rsidP="002236B5">
            <w:pPr>
              <w:jc w:val="center"/>
              <w:rPr>
                <w:ins w:id="4195" w:author="Raisa.sell" w:date="2017-11-23T15:27:00Z"/>
                <w:rFonts w:ascii="Arial" w:hAnsi="Arial" w:cs="Arial"/>
                <w:sz w:val="16"/>
                <w:szCs w:val="16"/>
              </w:rPr>
            </w:pPr>
            <w:ins w:id="41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77C374E" w14:textId="77777777" w:rsidTr="002236B5">
        <w:trPr>
          <w:trHeight w:val="255"/>
          <w:ins w:id="419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71D85" w14:textId="77777777" w:rsidR="001F6B01" w:rsidRPr="001F6B01" w:rsidRDefault="001F6B01" w:rsidP="002236B5">
            <w:pPr>
              <w:jc w:val="center"/>
              <w:rPr>
                <w:ins w:id="4198" w:author="Raisa.sell" w:date="2017-11-23T15:27:00Z"/>
                <w:rFonts w:ascii="Arial" w:hAnsi="Arial" w:cs="Arial"/>
                <w:sz w:val="16"/>
                <w:szCs w:val="16"/>
              </w:rPr>
            </w:pPr>
            <w:ins w:id="41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465E8" w14:textId="77777777" w:rsidR="001F6B01" w:rsidRPr="001F6B01" w:rsidRDefault="001F6B01" w:rsidP="002236B5">
            <w:pPr>
              <w:rPr>
                <w:ins w:id="4200" w:author="Raisa.sell" w:date="2017-11-23T15:27:00Z"/>
                <w:rFonts w:ascii="Arial" w:hAnsi="Arial" w:cs="Arial"/>
                <w:sz w:val="16"/>
                <w:szCs w:val="16"/>
              </w:rPr>
            </w:pPr>
            <w:ins w:id="42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Cẩm lai (Cẩm lai bà rịa, Cẩm lai vú)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67961" w14:textId="77777777" w:rsidR="001F6B01" w:rsidRPr="001F6B01" w:rsidRDefault="001F6B01" w:rsidP="002236B5">
            <w:pPr>
              <w:rPr>
                <w:ins w:id="4202" w:author="Raisa.sell" w:date="2017-11-23T15:27:00Z"/>
                <w:rFonts w:ascii="Arial" w:hAnsi="Arial" w:cs="Arial"/>
                <w:sz w:val="16"/>
                <w:szCs w:val="16"/>
              </w:rPr>
            </w:pPr>
            <w:ins w:id="42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C.lai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B6112" w14:textId="77777777" w:rsidR="001F6B01" w:rsidRPr="001F6B01" w:rsidRDefault="001F6B01" w:rsidP="002236B5">
            <w:pPr>
              <w:rPr>
                <w:ins w:id="4204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42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Dalbergia oliveri Gamble ex Prain (Dalbergia bariaensis Pierre, Dalbergia mammosa 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7B96B" w14:textId="77777777" w:rsidR="001F6B01" w:rsidRPr="001F6B01" w:rsidRDefault="001F6B01" w:rsidP="002236B5">
            <w:pPr>
              <w:rPr>
                <w:ins w:id="4206" w:author="Raisa.sell" w:date="2017-11-23T15:27:00Z"/>
                <w:rFonts w:ascii="Arial" w:hAnsi="Arial" w:cs="Arial"/>
                <w:sz w:val="16"/>
                <w:szCs w:val="16"/>
              </w:rPr>
            </w:pPr>
            <w:ins w:id="42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11B74" w14:textId="77777777" w:rsidR="001F6B01" w:rsidRPr="001F6B01" w:rsidRDefault="001F6B01" w:rsidP="002236B5">
            <w:pPr>
              <w:jc w:val="center"/>
              <w:rPr>
                <w:ins w:id="4208" w:author="Raisa.sell" w:date="2017-11-23T15:27:00Z"/>
                <w:rFonts w:ascii="Arial" w:hAnsi="Arial" w:cs="Arial"/>
                <w:sz w:val="16"/>
                <w:szCs w:val="16"/>
              </w:rPr>
            </w:pPr>
            <w:ins w:id="42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72C53" w14:textId="77777777" w:rsidR="001F6B01" w:rsidRPr="001F6B01" w:rsidRDefault="001F6B01" w:rsidP="002236B5">
            <w:pPr>
              <w:jc w:val="center"/>
              <w:rPr>
                <w:ins w:id="4210" w:author="Raisa.sell" w:date="2017-11-23T15:27:00Z"/>
                <w:rFonts w:ascii="Arial" w:hAnsi="Arial" w:cs="Arial"/>
                <w:sz w:val="16"/>
                <w:szCs w:val="16"/>
              </w:rPr>
            </w:pPr>
            <w:ins w:id="42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E6F28CB" w14:textId="77777777" w:rsidTr="002236B5">
        <w:trPr>
          <w:trHeight w:val="255"/>
          <w:ins w:id="421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28C4B" w14:textId="77777777" w:rsidR="001F6B01" w:rsidRPr="001F6B01" w:rsidRDefault="001F6B01" w:rsidP="002236B5">
            <w:pPr>
              <w:jc w:val="center"/>
              <w:rPr>
                <w:ins w:id="4213" w:author="Raisa.sell" w:date="2017-11-23T15:27:00Z"/>
                <w:rFonts w:ascii="Arial" w:hAnsi="Arial" w:cs="Arial"/>
                <w:sz w:val="16"/>
                <w:szCs w:val="16"/>
              </w:rPr>
            </w:pPr>
            <w:ins w:id="42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CF4BD" w14:textId="77777777" w:rsidR="001F6B01" w:rsidRPr="001F6B01" w:rsidRDefault="001F6B01" w:rsidP="002236B5">
            <w:pPr>
              <w:rPr>
                <w:ins w:id="4215" w:author="Raisa.sell" w:date="2017-11-23T15:27:00Z"/>
                <w:rFonts w:ascii="Arial" w:hAnsi="Arial" w:cs="Arial"/>
                <w:sz w:val="16"/>
                <w:szCs w:val="16"/>
              </w:rPr>
            </w:pPr>
            <w:ins w:id="42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Chiêu liêu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5A1D2" w14:textId="77777777" w:rsidR="001F6B01" w:rsidRPr="001F6B01" w:rsidRDefault="001F6B01" w:rsidP="002236B5">
            <w:pPr>
              <w:rPr>
                <w:ins w:id="4217" w:author="Raisa.sell" w:date="2017-11-23T15:27:00Z"/>
                <w:rFonts w:ascii="Arial" w:hAnsi="Arial" w:cs="Arial"/>
                <w:sz w:val="16"/>
                <w:szCs w:val="16"/>
              </w:rPr>
            </w:pPr>
            <w:ins w:id="42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C.lieu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DC0BF" w14:textId="77777777" w:rsidR="001F6B01" w:rsidRPr="001F6B01" w:rsidRDefault="001F6B01" w:rsidP="002236B5">
            <w:pPr>
              <w:rPr>
                <w:ins w:id="4219" w:author="Raisa.sell" w:date="2017-11-23T15:27:00Z"/>
                <w:rFonts w:ascii="Arial" w:hAnsi="Arial" w:cs="Arial"/>
                <w:sz w:val="16"/>
                <w:szCs w:val="16"/>
              </w:rPr>
            </w:pPr>
            <w:ins w:id="42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Terminalia chebula Retz.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80F7E" w14:textId="77777777" w:rsidR="001F6B01" w:rsidRPr="001F6B01" w:rsidRDefault="001F6B01" w:rsidP="002236B5">
            <w:pPr>
              <w:rPr>
                <w:ins w:id="4221" w:author="Raisa.sell" w:date="2017-11-23T15:27:00Z"/>
                <w:rFonts w:ascii="Arial" w:hAnsi="Arial" w:cs="Arial"/>
                <w:sz w:val="16"/>
                <w:szCs w:val="16"/>
              </w:rPr>
            </w:pPr>
            <w:ins w:id="42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71FC7" w14:textId="77777777" w:rsidR="001F6B01" w:rsidRPr="001F6B01" w:rsidRDefault="001F6B01" w:rsidP="002236B5">
            <w:pPr>
              <w:jc w:val="center"/>
              <w:rPr>
                <w:ins w:id="4223" w:author="Raisa.sell" w:date="2017-11-23T15:27:00Z"/>
                <w:rFonts w:ascii="Arial" w:hAnsi="Arial" w:cs="Arial"/>
                <w:sz w:val="16"/>
                <w:szCs w:val="16"/>
              </w:rPr>
            </w:pPr>
            <w:ins w:id="42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AE851" w14:textId="77777777" w:rsidR="001F6B01" w:rsidRPr="001F6B01" w:rsidRDefault="001F6B01" w:rsidP="002236B5">
            <w:pPr>
              <w:jc w:val="center"/>
              <w:rPr>
                <w:ins w:id="4225" w:author="Raisa.sell" w:date="2017-11-23T15:27:00Z"/>
                <w:rFonts w:ascii="Arial" w:hAnsi="Arial" w:cs="Arial"/>
                <w:sz w:val="16"/>
                <w:szCs w:val="16"/>
              </w:rPr>
            </w:pPr>
            <w:ins w:id="42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B359904" w14:textId="77777777" w:rsidTr="002236B5">
        <w:trPr>
          <w:trHeight w:val="255"/>
          <w:ins w:id="422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CC485" w14:textId="77777777" w:rsidR="001F6B01" w:rsidRPr="001F6B01" w:rsidRDefault="001F6B01" w:rsidP="002236B5">
            <w:pPr>
              <w:jc w:val="center"/>
              <w:rPr>
                <w:ins w:id="4228" w:author="Raisa.sell" w:date="2017-11-23T15:27:00Z"/>
                <w:rFonts w:ascii="Arial" w:hAnsi="Arial" w:cs="Arial"/>
                <w:sz w:val="16"/>
                <w:szCs w:val="16"/>
              </w:rPr>
            </w:pPr>
            <w:ins w:id="42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29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F4D0" w14:textId="77777777" w:rsidR="001F6B01" w:rsidRPr="001F6B01" w:rsidRDefault="001F6B01" w:rsidP="002236B5">
            <w:pPr>
              <w:rPr>
                <w:ins w:id="4230" w:author="Raisa.sell" w:date="2017-11-23T15:27:00Z"/>
                <w:rFonts w:ascii="Arial" w:hAnsi="Arial" w:cs="Arial"/>
                <w:sz w:val="16"/>
                <w:szCs w:val="16"/>
              </w:rPr>
            </w:pPr>
            <w:ins w:id="42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Cáng lò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BA8E0" w14:textId="77777777" w:rsidR="001F6B01" w:rsidRPr="001F6B01" w:rsidRDefault="001F6B01" w:rsidP="002236B5">
            <w:pPr>
              <w:rPr>
                <w:ins w:id="4232" w:author="Raisa.sell" w:date="2017-11-23T15:27:00Z"/>
                <w:rFonts w:ascii="Arial" w:hAnsi="Arial" w:cs="Arial"/>
                <w:sz w:val="16"/>
                <w:szCs w:val="16"/>
              </w:rPr>
            </w:pPr>
            <w:ins w:id="42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C.lo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A86FF" w14:textId="77777777" w:rsidR="001F6B01" w:rsidRPr="001F6B01" w:rsidRDefault="001F6B01" w:rsidP="002236B5">
            <w:pPr>
              <w:rPr>
                <w:ins w:id="4234" w:author="Raisa.sell" w:date="2017-11-23T15:27:00Z"/>
                <w:rFonts w:ascii="Arial" w:hAnsi="Arial" w:cs="Arial"/>
                <w:sz w:val="16"/>
                <w:szCs w:val="16"/>
              </w:rPr>
            </w:pPr>
            <w:ins w:id="42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Betula alnoides Buch. Ham.ex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D.Don</w:t>
              </w:r>
              <w:proofErr w:type="gramEnd"/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9B483" w14:textId="77777777" w:rsidR="001F6B01" w:rsidRPr="001F6B01" w:rsidRDefault="001F6B01" w:rsidP="002236B5">
            <w:pPr>
              <w:rPr>
                <w:ins w:id="4236" w:author="Raisa.sell" w:date="2017-11-23T15:27:00Z"/>
                <w:rFonts w:ascii="Arial" w:hAnsi="Arial" w:cs="Arial"/>
                <w:sz w:val="16"/>
                <w:szCs w:val="16"/>
              </w:rPr>
            </w:pPr>
            <w:ins w:id="42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ED132" w14:textId="77777777" w:rsidR="001F6B01" w:rsidRPr="001F6B01" w:rsidRDefault="001F6B01" w:rsidP="002236B5">
            <w:pPr>
              <w:jc w:val="center"/>
              <w:rPr>
                <w:ins w:id="4238" w:author="Raisa.sell" w:date="2017-11-23T15:27:00Z"/>
                <w:rFonts w:ascii="Arial" w:hAnsi="Arial" w:cs="Arial"/>
                <w:sz w:val="16"/>
                <w:szCs w:val="16"/>
              </w:rPr>
            </w:pPr>
            <w:ins w:id="42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C2934" w14:textId="77777777" w:rsidR="001F6B01" w:rsidRPr="001F6B01" w:rsidRDefault="001F6B01" w:rsidP="002236B5">
            <w:pPr>
              <w:jc w:val="center"/>
              <w:rPr>
                <w:ins w:id="4240" w:author="Raisa.sell" w:date="2017-11-23T15:27:00Z"/>
                <w:rFonts w:ascii="Arial" w:hAnsi="Arial" w:cs="Arial"/>
                <w:sz w:val="16"/>
                <w:szCs w:val="16"/>
              </w:rPr>
            </w:pPr>
            <w:ins w:id="42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7F649C9" w14:textId="77777777" w:rsidTr="002236B5">
        <w:trPr>
          <w:trHeight w:val="255"/>
          <w:ins w:id="424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C023A" w14:textId="77777777" w:rsidR="001F6B01" w:rsidRPr="001F6B01" w:rsidRDefault="001F6B01" w:rsidP="002236B5">
            <w:pPr>
              <w:jc w:val="center"/>
              <w:rPr>
                <w:ins w:id="4243" w:author="Raisa.sell" w:date="2017-11-23T15:27:00Z"/>
                <w:rFonts w:ascii="Arial" w:hAnsi="Arial" w:cs="Arial"/>
                <w:sz w:val="16"/>
                <w:szCs w:val="16"/>
              </w:rPr>
            </w:pPr>
            <w:ins w:id="42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E2165" w14:textId="77777777" w:rsidR="001F6B01" w:rsidRPr="001F6B01" w:rsidRDefault="001F6B01" w:rsidP="002236B5">
            <w:pPr>
              <w:rPr>
                <w:ins w:id="4245" w:author="Raisa.sell" w:date="2017-11-23T15:27:00Z"/>
                <w:rFonts w:ascii="Arial" w:hAnsi="Arial" w:cs="Arial"/>
                <w:sz w:val="16"/>
                <w:szCs w:val="16"/>
              </w:rPr>
            </w:pPr>
            <w:ins w:id="42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Cà na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ED9E" w14:textId="77777777" w:rsidR="001F6B01" w:rsidRPr="001F6B01" w:rsidRDefault="001F6B01" w:rsidP="002236B5">
            <w:pPr>
              <w:rPr>
                <w:ins w:id="4247" w:author="Raisa.sell" w:date="2017-11-23T15:27:00Z"/>
                <w:rFonts w:ascii="Arial" w:hAnsi="Arial" w:cs="Arial"/>
                <w:sz w:val="16"/>
                <w:szCs w:val="16"/>
              </w:rPr>
            </w:pPr>
            <w:ins w:id="42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C.na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F9CA4" w14:textId="77777777" w:rsidR="001F6B01" w:rsidRPr="001F6B01" w:rsidRDefault="001F6B01" w:rsidP="002236B5">
            <w:pPr>
              <w:rPr>
                <w:ins w:id="4249" w:author="Raisa.sell" w:date="2017-11-23T15:27:00Z"/>
                <w:rFonts w:ascii="Arial" w:hAnsi="Arial" w:cs="Arial"/>
                <w:sz w:val="16"/>
                <w:szCs w:val="16"/>
              </w:rPr>
            </w:pPr>
            <w:ins w:id="42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Canarium subulatum Guillaume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91C0A" w14:textId="77777777" w:rsidR="001F6B01" w:rsidRPr="001F6B01" w:rsidRDefault="001F6B01" w:rsidP="002236B5">
            <w:pPr>
              <w:rPr>
                <w:ins w:id="4251" w:author="Raisa.sell" w:date="2017-11-23T15:27:00Z"/>
                <w:rFonts w:ascii="Arial" w:hAnsi="Arial" w:cs="Arial"/>
                <w:sz w:val="16"/>
                <w:szCs w:val="16"/>
              </w:rPr>
            </w:pPr>
            <w:ins w:id="42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8B05" w14:textId="77777777" w:rsidR="001F6B01" w:rsidRPr="001F6B01" w:rsidRDefault="001F6B01" w:rsidP="002236B5">
            <w:pPr>
              <w:jc w:val="center"/>
              <w:rPr>
                <w:ins w:id="4253" w:author="Raisa.sell" w:date="2017-11-23T15:27:00Z"/>
                <w:rFonts w:ascii="Arial" w:hAnsi="Arial" w:cs="Arial"/>
                <w:sz w:val="16"/>
                <w:szCs w:val="16"/>
              </w:rPr>
            </w:pPr>
            <w:ins w:id="42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2FB0F" w14:textId="77777777" w:rsidR="001F6B01" w:rsidRPr="001F6B01" w:rsidRDefault="001F6B01" w:rsidP="002236B5">
            <w:pPr>
              <w:jc w:val="center"/>
              <w:rPr>
                <w:ins w:id="4255" w:author="Raisa.sell" w:date="2017-11-23T15:27:00Z"/>
                <w:rFonts w:ascii="Arial" w:hAnsi="Arial" w:cs="Arial"/>
                <w:sz w:val="16"/>
                <w:szCs w:val="16"/>
              </w:rPr>
            </w:pPr>
            <w:ins w:id="42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F3AAEEF" w14:textId="77777777" w:rsidTr="002236B5">
        <w:trPr>
          <w:trHeight w:val="255"/>
          <w:ins w:id="425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98DF8" w14:textId="77777777" w:rsidR="001F6B01" w:rsidRPr="001F6B01" w:rsidRDefault="001F6B01" w:rsidP="002236B5">
            <w:pPr>
              <w:jc w:val="center"/>
              <w:rPr>
                <w:ins w:id="4258" w:author="Raisa.sell" w:date="2017-11-23T15:27:00Z"/>
                <w:rFonts w:ascii="Arial" w:hAnsi="Arial" w:cs="Arial"/>
                <w:sz w:val="16"/>
                <w:szCs w:val="16"/>
              </w:rPr>
            </w:pPr>
            <w:ins w:id="42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836CA" w14:textId="77777777" w:rsidR="001F6B01" w:rsidRPr="001F6B01" w:rsidRDefault="001F6B01" w:rsidP="002236B5">
            <w:pPr>
              <w:rPr>
                <w:ins w:id="4260" w:author="Raisa.sell" w:date="2017-11-23T15:27:00Z"/>
                <w:rFonts w:ascii="Arial" w:hAnsi="Arial" w:cs="Arial"/>
                <w:sz w:val="16"/>
                <w:szCs w:val="16"/>
              </w:rPr>
            </w:pPr>
            <w:ins w:id="42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Cao su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AB919" w14:textId="77777777" w:rsidR="001F6B01" w:rsidRPr="001F6B01" w:rsidRDefault="001F6B01" w:rsidP="002236B5">
            <w:pPr>
              <w:rPr>
                <w:ins w:id="4262" w:author="Raisa.sell" w:date="2017-11-23T15:27:00Z"/>
                <w:rFonts w:ascii="Arial" w:hAnsi="Arial" w:cs="Arial"/>
                <w:sz w:val="16"/>
                <w:szCs w:val="16"/>
              </w:rPr>
            </w:pPr>
            <w:ins w:id="42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C.su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BEC7F" w14:textId="77777777" w:rsidR="001F6B01" w:rsidRPr="001F6B01" w:rsidRDefault="001F6B01" w:rsidP="002236B5">
            <w:pPr>
              <w:rPr>
                <w:ins w:id="4264" w:author="Raisa.sell" w:date="2017-11-23T15:27:00Z"/>
                <w:rFonts w:ascii="Arial" w:hAnsi="Arial" w:cs="Arial"/>
                <w:sz w:val="16"/>
                <w:szCs w:val="16"/>
              </w:rPr>
            </w:pPr>
            <w:ins w:id="42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Hevea brasiliensis (Willd. ex Juss.) Muell - Arg.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C73B7" w14:textId="77777777" w:rsidR="001F6B01" w:rsidRPr="001F6B01" w:rsidRDefault="001F6B01" w:rsidP="002236B5">
            <w:pPr>
              <w:rPr>
                <w:ins w:id="4266" w:author="Raisa.sell" w:date="2017-11-23T15:27:00Z"/>
                <w:rFonts w:ascii="Arial" w:hAnsi="Arial" w:cs="Arial"/>
                <w:sz w:val="16"/>
                <w:szCs w:val="16"/>
              </w:rPr>
            </w:pPr>
            <w:ins w:id="42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01A6E" w14:textId="77777777" w:rsidR="001F6B01" w:rsidRPr="001F6B01" w:rsidRDefault="001F6B01" w:rsidP="002236B5">
            <w:pPr>
              <w:jc w:val="center"/>
              <w:rPr>
                <w:ins w:id="4268" w:author="Raisa.sell" w:date="2017-11-23T15:27:00Z"/>
                <w:rFonts w:ascii="Arial" w:hAnsi="Arial" w:cs="Arial"/>
                <w:sz w:val="16"/>
                <w:szCs w:val="16"/>
              </w:rPr>
            </w:pPr>
            <w:ins w:id="42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2DDFB" w14:textId="77777777" w:rsidR="001F6B01" w:rsidRPr="001F6B01" w:rsidRDefault="001F6B01" w:rsidP="002236B5">
            <w:pPr>
              <w:jc w:val="center"/>
              <w:rPr>
                <w:ins w:id="4270" w:author="Raisa.sell" w:date="2017-11-23T15:27:00Z"/>
                <w:rFonts w:ascii="Arial" w:hAnsi="Arial" w:cs="Arial"/>
                <w:sz w:val="16"/>
                <w:szCs w:val="16"/>
              </w:rPr>
            </w:pPr>
            <w:ins w:id="42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3856E9A" w14:textId="77777777" w:rsidTr="002236B5">
        <w:trPr>
          <w:trHeight w:val="255"/>
          <w:ins w:id="427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61557" w14:textId="77777777" w:rsidR="001F6B01" w:rsidRPr="001F6B01" w:rsidRDefault="001F6B01" w:rsidP="002236B5">
            <w:pPr>
              <w:jc w:val="center"/>
              <w:rPr>
                <w:ins w:id="4273" w:author="Raisa.sell" w:date="2017-11-23T15:27:00Z"/>
                <w:rFonts w:ascii="Arial" w:hAnsi="Arial" w:cs="Arial"/>
                <w:sz w:val="16"/>
                <w:szCs w:val="16"/>
              </w:rPr>
            </w:pPr>
            <w:ins w:id="42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D70AA" w14:textId="77777777" w:rsidR="001F6B01" w:rsidRPr="001F6B01" w:rsidRDefault="001F6B01" w:rsidP="002236B5">
            <w:pPr>
              <w:rPr>
                <w:ins w:id="4275" w:author="Raisa.sell" w:date="2017-11-23T15:27:00Z"/>
                <w:rFonts w:ascii="Arial" w:hAnsi="Arial" w:cs="Arial"/>
                <w:sz w:val="16"/>
                <w:szCs w:val="16"/>
              </w:rPr>
            </w:pPr>
            <w:ins w:id="42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Chẹo tía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7FD3A" w14:textId="77777777" w:rsidR="001F6B01" w:rsidRPr="001F6B01" w:rsidRDefault="001F6B01" w:rsidP="002236B5">
            <w:pPr>
              <w:rPr>
                <w:ins w:id="4277" w:author="Raisa.sell" w:date="2017-11-23T15:27:00Z"/>
                <w:rFonts w:ascii="Arial" w:hAnsi="Arial" w:cs="Arial"/>
                <w:sz w:val="16"/>
                <w:szCs w:val="16"/>
              </w:rPr>
            </w:pPr>
            <w:ins w:id="42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C.tia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A8140" w14:textId="77777777" w:rsidR="001F6B01" w:rsidRPr="001F6B01" w:rsidRDefault="001F6B01" w:rsidP="002236B5">
            <w:pPr>
              <w:rPr>
                <w:ins w:id="4279" w:author="Raisa.sell" w:date="2017-11-23T15:27:00Z"/>
                <w:rFonts w:ascii="Arial" w:hAnsi="Arial" w:cs="Arial"/>
                <w:sz w:val="16"/>
                <w:szCs w:val="16"/>
              </w:rPr>
            </w:pPr>
            <w:ins w:id="42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Engeldhartia roxburghiana Wall. (Engeldhartia chrysolepis Hance)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D2C4B" w14:textId="77777777" w:rsidR="001F6B01" w:rsidRPr="001F6B01" w:rsidRDefault="001F6B01" w:rsidP="002236B5">
            <w:pPr>
              <w:rPr>
                <w:ins w:id="4281" w:author="Raisa.sell" w:date="2017-11-23T15:27:00Z"/>
                <w:rFonts w:ascii="Arial" w:hAnsi="Arial" w:cs="Arial"/>
                <w:sz w:val="16"/>
                <w:szCs w:val="16"/>
              </w:rPr>
            </w:pPr>
            <w:ins w:id="42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9345A" w14:textId="77777777" w:rsidR="001F6B01" w:rsidRPr="001F6B01" w:rsidRDefault="001F6B01" w:rsidP="002236B5">
            <w:pPr>
              <w:jc w:val="center"/>
              <w:rPr>
                <w:ins w:id="4283" w:author="Raisa.sell" w:date="2017-11-23T15:27:00Z"/>
                <w:rFonts w:ascii="Arial" w:hAnsi="Arial" w:cs="Arial"/>
                <w:sz w:val="16"/>
                <w:szCs w:val="16"/>
              </w:rPr>
            </w:pPr>
            <w:ins w:id="42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A4B3F" w14:textId="77777777" w:rsidR="001F6B01" w:rsidRPr="001F6B01" w:rsidRDefault="001F6B01" w:rsidP="002236B5">
            <w:pPr>
              <w:jc w:val="center"/>
              <w:rPr>
                <w:ins w:id="4285" w:author="Raisa.sell" w:date="2017-11-23T15:27:00Z"/>
                <w:rFonts w:ascii="Arial" w:hAnsi="Arial" w:cs="Arial"/>
                <w:sz w:val="16"/>
                <w:szCs w:val="16"/>
              </w:rPr>
            </w:pPr>
            <w:ins w:id="42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DEEA27E" w14:textId="77777777" w:rsidTr="002236B5">
        <w:trPr>
          <w:trHeight w:val="255"/>
          <w:ins w:id="428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0E50E" w14:textId="77777777" w:rsidR="001F6B01" w:rsidRPr="001F6B01" w:rsidRDefault="001F6B01" w:rsidP="002236B5">
            <w:pPr>
              <w:jc w:val="center"/>
              <w:rPr>
                <w:ins w:id="4288" w:author="Raisa.sell" w:date="2017-11-23T15:27:00Z"/>
                <w:rFonts w:ascii="Arial" w:hAnsi="Arial" w:cs="Arial"/>
                <w:sz w:val="16"/>
                <w:szCs w:val="16"/>
              </w:rPr>
            </w:pPr>
            <w:ins w:id="42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457E" w14:textId="77777777" w:rsidR="001F6B01" w:rsidRPr="001F6B01" w:rsidRDefault="001F6B01" w:rsidP="002236B5">
            <w:pPr>
              <w:rPr>
                <w:ins w:id="4290" w:author="Raisa.sell" w:date="2017-11-23T15:27:00Z"/>
                <w:rFonts w:ascii="Arial" w:hAnsi="Arial" w:cs="Arial"/>
                <w:sz w:val="16"/>
                <w:szCs w:val="16"/>
              </w:rPr>
            </w:pPr>
            <w:ins w:id="42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Căm xe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6D2E9" w14:textId="77777777" w:rsidR="001F6B01" w:rsidRPr="001F6B01" w:rsidRDefault="001F6B01" w:rsidP="002236B5">
            <w:pPr>
              <w:rPr>
                <w:ins w:id="4292" w:author="Raisa.sell" w:date="2017-11-23T15:27:00Z"/>
                <w:rFonts w:ascii="Arial" w:hAnsi="Arial" w:cs="Arial"/>
                <w:sz w:val="16"/>
                <w:szCs w:val="16"/>
              </w:rPr>
            </w:pPr>
            <w:ins w:id="42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C.xe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5E9D9" w14:textId="77777777" w:rsidR="001F6B01" w:rsidRPr="001F6B01" w:rsidRDefault="001F6B01" w:rsidP="002236B5">
            <w:pPr>
              <w:rPr>
                <w:ins w:id="4294" w:author="Raisa.sell" w:date="2017-11-23T15:27:00Z"/>
                <w:rFonts w:ascii="Arial" w:hAnsi="Arial" w:cs="Arial"/>
                <w:sz w:val="16"/>
                <w:szCs w:val="16"/>
              </w:rPr>
            </w:pPr>
            <w:ins w:id="42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Xylia xylocarpa (Roxb.) Theob. (Xylia dolabriformis Benth.)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8DBF5" w14:textId="77777777" w:rsidR="001F6B01" w:rsidRPr="001F6B01" w:rsidRDefault="001F6B01" w:rsidP="002236B5">
            <w:pPr>
              <w:rPr>
                <w:ins w:id="4296" w:author="Raisa.sell" w:date="2017-11-23T15:27:00Z"/>
                <w:rFonts w:ascii="Arial" w:hAnsi="Arial" w:cs="Arial"/>
                <w:sz w:val="16"/>
                <w:szCs w:val="16"/>
              </w:rPr>
            </w:pPr>
            <w:ins w:id="42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B33B4" w14:textId="77777777" w:rsidR="001F6B01" w:rsidRPr="001F6B01" w:rsidRDefault="001F6B01" w:rsidP="002236B5">
            <w:pPr>
              <w:jc w:val="center"/>
              <w:rPr>
                <w:ins w:id="4298" w:author="Raisa.sell" w:date="2017-11-23T15:27:00Z"/>
                <w:rFonts w:ascii="Arial" w:hAnsi="Arial" w:cs="Arial"/>
                <w:sz w:val="16"/>
                <w:szCs w:val="16"/>
              </w:rPr>
            </w:pPr>
            <w:ins w:id="42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30DF" w14:textId="77777777" w:rsidR="001F6B01" w:rsidRPr="001F6B01" w:rsidRDefault="001F6B01" w:rsidP="002236B5">
            <w:pPr>
              <w:jc w:val="center"/>
              <w:rPr>
                <w:ins w:id="4300" w:author="Raisa.sell" w:date="2017-11-23T15:27:00Z"/>
                <w:rFonts w:ascii="Arial" w:hAnsi="Arial" w:cs="Arial"/>
                <w:sz w:val="16"/>
                <w:szCs w:val="16"/>
              </w:rPr>
            </w:pPr>
            <w:ins w:id="43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E1514D5" w14:textId="77777777" w:rsidTr="002236B5">
        <w:trPr>
          <w:trHeight w:val="255"/>
          <w:ins w:id="430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CAC0D" w14:textId="77777777" w:rsidR="001F6B01" w:rsidRPr="001F6B01" w:rsidRDefault="001F6B01" w:rsidP="002236B5">
            <w:pPr>
              <w:jc w:val="center"/>
              <w:rPr>
                <w:ins w:id="4303" w:author="Raisa.sell" w:date="2017-11-23T15:27:00Z"/>
                <w:rFonts w:ascii="Arial" w:hAnsi="Arial" w:cs="Arial"/>
                <w:sz w:val="16"/>
                <w:szCs w:val="16"/>
              </w:rPr>
            </w:pPr>
            <w:ins w:id="43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16302" w14:textId="77777777" w:rsidR="001F6B01" w:rsidRPr="001F6B01" w:rsidRDefault="001F6B01" w:rsidP="002236B5">
            <w:pPr>
              <w:rPr>
                <w:ins w:id="4305" w:author="Raisa.sell" w:date="2017-11-23T15:27:00Z"/>
                <w:rFonts w:ascii="Arial" w:hAnsi="Arial" w:cs="Arial"/>
                <w:sz w:val="16"/>
                <w:szCs w:val="16"/>
              </w:rPr>
            </w:pPr>
            <w:ins w:id="43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Chè đắng (Chè khôm)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04056" w14:textId="77777777" w:rsidR="001F6B01" w:rsidRPr="001F6B01" w:rsidRDefault="001F6B01" w:rsidP="002236B5">
            <w:pPr>
              <w:rPr>
                <w:ins w:id="4307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3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Ch.dang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0D957" w14:textId="77777777" w:rsidR="001F6B01" w:rsidRPr="001F6B01" w:rsidRDefault="001F6B01" w:rsidP="002236B5">
            <w:pPr>
              <w:rPr>
                <w:ins w:id="4309" w:author="Raisa.sell" w:date="2017-11-23T15:27:00Z"/>
                <w:rFonts w:ascii="Arial" w:hAnsi="Arial" w:cs="Arial"/>
                <w:sz w:val="16"/>
                <w:szCs w:val="16"/>
              </w:rPr>
            </w:pPr>
            <w:ins w:id="43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Ilex kaushue S.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Y.Hu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 (Ilex kudincha C.J.Tseng, I. latifolia Bl.)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EBDFE" w14:textId="77777777" w:rsidR="001F6B01" w:rsidRPr="001F6B01" w:rsidRDefault="001F6B01" w:rsidP="002236B5">
            <w:pPr>
              <w:rPr>
                <w:ins w:id="4311" w:author="Raisa.sell" w:date="2017-11-23T15:27:00Z"/>
                <w:rFonts w:ascii="Arial" w:hAnsi="Arial" w:cs="Arial"/>
                <w:sz w:val="16"/>
                <w:szCs w:val="16"/>
              </w:rPr>
            </w:pPr>
            <w:ins w:id="43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B7585" w14:textId="77777777" w:rsidR="001F6B01" w:rsidRPr="001F6B01" w:rsidRDefault="001F6B01" w:rsidP="002236B5">
            <w:pPr>
              <w:jc w:val="center"/>
              <w:rPr>
                <w:ins w:id="4313" w:author="Raisa.sell" w:date="2017-11-23T15:27:00Z"/>
                <w:rFonts w:ascii="Arial" w:hAnsi="Arial" w:cs="Arial"/>
                <w:sz w:val="16"/>
                <w:szCs w:val="16"/>
              </w:rPr>
            </w:pPr>
            <w:ins w:id="43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244A" w14:textId="77777777" w:rsidR="001F6B01" w:rsidRPr="001F6B01" w:rsidRDefault="001F6B01" w:rsidP="002236B5">
            <w:pPr>
              <w:jc w:val="center"/>
              <w:rPr>
                <w:ins w:id="4315" w:author="Raisa.sell" w:date="2017-11-23T15:27:00Z"/>
                <w:rFonts w:ascii="Arial" w:hAnsi="Arial" w:cs="Arial"/>
                <w:sz w:val="16"/>
                <w:szCs w:val="16"/>
              </w:rPr>
            </w:pPr>
            <w:ins w:id="43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694D34E" w14:textId="77777777" w:rsidTr="002236B5">
        <w:trPr>
          <w:trHeight w:val="255"/>
          <w:ins w:id="431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D0314" w14:textId="77777777" w:rsidR="001F6B01" w:rsidRPr="001F6B01" w:rsidRDefault="001F6B01" w:rsidP="002236B5">
            <w:pPr>
              <w:jc w:val="center"/>
              <w:rPr>
                <w:ins w:id="4318" w:author="Raisa.sell" w:date="2017-11-23T15:27:00Z"/>
                <w:rFonts w:ascii="Arial" w:hAnsi="Arial" w:cs="Arial"/>
                <w:sz w:val="16"/>
                <w:szCs w:val="16"/>
              </w:rPr>
            </w:pPr>
            <w:ins w:id="43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C59E" w14:textId="77777777" w:rsidR="001F6B01" w:rsidRPr="001F6B01" w:rsidRDefault="001F6B01" w:rsidP="002236B5">
            <w:pPr>
              <w:rPr>
                <w:ins w:id="4320" w:author="Raisa.sell" w:date="2017-11-23T15:27:00Z"/>
                <w:rFonts w:ascii="Arial" w:hAnsi="Arial" w:cs="Arial"/>
                <w:sz w:val="16"/>
                <w:szCs w:val="16"/>
              </w:rPr>
            </w:pPr>
            <w:ins w:id="43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Chàm cánh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36D0" w14:textId="77777777" w:rsidR="001F6B01" w:rsidRPr="001F6B01" w:rsidRDefault="001F6B01" w:rsidP="002236B5">
            <w:pPr>
              <w:rPr>
                <w:ins w:id="4322" w:author="Raisa.sell" w:date="2017-11-23T15:27:00Z"/>
                <w:rFonts w:ascii="Arial" w:hAnsi="Arial" w:cs="Arial"/>
                <w:sz w:val="16"/>
                <w:szCs w:val="16"/>
              </w:rPr>
            </w:pPr>
            <w:ins w:id="43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87911" w14:textId="77777777" w:rsidR="001F6B01" w:rsidRPr="001F6B01" w:rsidRDefault="001F6B01" w:rsidP="002236B5">
            <w:pPr>
              <w:rPr>
                <w:ins w:id="4324" w:author="Raisa.sell" w:date="2017-11-23T15:27:00Z"/>
                <w:rFonts w:ascii="Arial" w:hAnsi="Arial" w:cs="Arial"/>
                <w:sz w:val="16"/>
                <w:szCs w:val="16"/>
              </w:rPr>
            </w:pPr>
            <w:ins w:id="43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Indigofera zollingeriana Miq.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96129" w14:textId="77777777" w:rsidR="001F6B01" w:rsidRPr="001F6B01" w:rsidRDefault="001F6B01" w:rsidP="002236B5">
            <w:pPr>
              <w:rPr>
                <w:ins w:id="4326" w:author="Raisa.sell" w:date="2017-11-23T15:27:00Z"/>
                <w:rFonts w:ascii="Arial" w:hAnsi="Arial" w:cs="Arial"/>
                <w:sz w:val="16"/>
                <w:szCs w:val="16"/>
              </w:rPr>
            </w:pPr>
            <w:ins w:id="43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12F86" w14:textId="77777777" w:rsidR="001F6B01" w:rsidRPr="001F6B01" w:rsidRDefault="001F6B01" w:rsidP="002236B5">
            <w:pPr>
              <w:jc w:val="center"/>
              <w:rPr>
                <w:ins w:id="4328" w:author="Raisa.sell" w:date="2017-11-23T15:27:00Z"/>
                <w:rFonts w:ascii="Arial" w:hAnsi="Arial" w:cs="Arial"/>
                <w:sz w:val="16"/>
                <w:szCs w:val="16"/>
              </w:rPr>
            </w:pPr>
            <w:ins w:id="43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8E20C" w14:textId="77777777" w:rsidR="001F6B01" w:rsidRPr="001F6B01" w:rsidRDefault="001F6B01" w:rsidP="002236B5">
            <w:pPr>
              <w:jc w:val="center"/>
              <w:rPr>
                <w:ins w:id="4330" w:author="Raisa.sell" w:date="2017-11-23T15:27:00Z"/>
                <w:rFonts w:ascii="Arial" w:hAnsi="Arial" w:cs="Arial"/>
                <w:sz w:val="16"/>
                <w:szCs w:val="16"/>
              </w:rPr>
            </w:pPr>
            <w:ins w:id="43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70692F3" w14:textId="77777777" w:rsidTr="002236B5">
        <w:trPr>
          <w:trHeight w:val="255"/>
          <w:ins w:id="433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B3538" w14:textId="77777777" w:rsidR="001F6B01" w:rsidRPr="001F6B01" w:rsidRDefault="001F6B01" w:rsidP="002236B5">
            <w:pPr>
              <w:jc w:val="center"/>
              <w:rPr>
                <w:ins w:id="4333" w:author="Raisa.sell" w:date="2017-11-23T15:27:00Z"/>
                <w:rFonts w:ascii="Arial" w:hAnsi="Arial" w:cs="Arial"/>
                <w:sz w:val="16"/>
                <w:szCs w:val="16"/>
              </w:rPr>
            </w:pPr>
            <w:ins w:id="43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59609" w14:textId="77777777" w:rsidR="001F6B01" w:rsidRPr="001F6B01" w:rsidRDefault="001F6B01" w:rsidP="002236B5">
            <w:pPr>
              <w:rPr>
                <w:ins w:id="4335" w:author="Raisa.sell" w:date="2017-11-23T15:27:00Z"/>
                <w:rFonts w:ascii="Arial" w:hAnsi="Arial" w:cs="Arial"/>
                <w:sz w:val="16"/>
                <w:szCs w:val="16"/>
              </w:rPr>
            </w:pPr>
            <w:ins w:id="43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Chàm phụng (Đậu chàm)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9B84E" w14:textId="77777777" w:rsidR="001F6B01" w:rsidRPr="001F6B01" w:rsidRDefault="001F6B01" w:rsidP="002236B5">
            <w:pPr>
              <w:rPr>
                <w:ins w:id="4337" w:author="Raisa.sell" w:date="2017-11-23T15:27:00Z"/>
                <w:rFonts w:ascii="Arial" w:hAnsi="Arial" w:cs="Arial"/>
                <w:sz w:val="16"/>
                <w:szCs w:val="16"/>
              </w:rPr>
            </w:pPr>
            <w:ins w:id="43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0446E" w14:textId="77777777" w:rsidR="001F6B01" w:rsidRPr="001F6B01" w:rsidRDefault="001F6B01" w:rsidP="002236B5">
            <w:pPr>
              <w:rPr>
                <w:ins w:id="4339" w:author="Raisa.sell" w:date="2017-11-23T15:27:00Z"/>
                <w:rFonts w:ascii="Arial" w:hAnsi="Arial" w:cs="Arial"/>
                <w:sz w:val="16"/>
                <w:szCs w:val="16"/>
              </w:rPr>
            </w:pPr>
            <w:ins w:id="43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Indigofera galegoides D.C.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DFD5D" w14:textId="77777777" w:rsidR="001F6B01" w:rsidRPr="001F6B01" w:rsidRDefault="001F6B01" w:rsidP="002236B5">
            <w:pPr>
              <w:rPr>
                <w:ins w:id="4341" w:author="Raisa.sell" w:date="2017-11-23T15:27:00Z"/>
                <w:rFonts w:ascii="Arial" w:hAnsi="Arial" w:cs="Arial"/>
                <w:sz w:val="16"/>
                <w:szCs w:val="16"/>
              </w:rPr>
            </w:pPr>
            <w:ins w:id="43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DA49E" w14:textId="77777777" w:rsidR="001F6B01" w:rsidRPr="001F6B01" w:rsidRDefault="001F6B01" w:rsidP="002236B5">
            <w:pPr>
              <w:jc w:val="center"/>
              <w:rPr>
                <w:ins w:id="4343" w:author="Raisa.sell" w:date="2017-11-23T15:27:00Z"/>
                <w:rFonts w:ascii="Arial" w:hAnsi="Arial" w:cs="Arial"/>
                <w:sz w:val="16"/>
                <w:szCs w:val="16"/>
              </w:rPr>
            </w:pPr>
            <w:ins w:id="43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EDFC" w14:textId="77777777" w:rsidR="001F6B01" w:rsidRPr="001F6B01" w:rsidRDefault="001F6B01" w:rsidP="002236B5">
            <w:pPr>
              <w:jc w:val="center"/>
              <w:rPr>
                <w:ins w:id="4345" w:author="Raisa.sell" w:date="2017-11-23T15:27:00Z"/>
                <w:rFonts w:ascii="Arial" w:hAnsi="Arial" w:cs="Arial"/>
                <w:sz w:val="16"/>
                <w:szCs w:val="16"/>
              </w:rPr>
            </w:pPr>
            <w:ins w:id="43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4ED6A4F" w14:textId="77777777" w:rsidTr="002236B5">
        <w:trPr>
          <w:trHeight w:val="255"/>
          <w:ins w:id="434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022CE" w14:textId="77777777" w:rsidR="001F6B01" w:rsidRPr="001F6B01" w:rsidRDefault="001F6B01" w:rsidP="002236B5">
            <w:pPr>
              <w:jc w:val="center"/>
              <w:rPr>
                <w:ins w:id="4348" w:author="Raisa.sell" w:date="2017-11-23T15:27:00Z"/>
                <w:rFonts w:ascii="Arial" w:hAnsi="Arial" w:cs="Arial"/>
                <w:sz w:val="16"/>
                <w:szCs w:val="16"/>
              </w:rPr>
            </w:pPr>
            <w:ins w:id="43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43153" w14:textId="77777777" w:rsidR="001F6B01" w:rsidRPr="001F6B01" w:rsidRDefault="001F6B01" w:rsidP="002236B5">
            <w:pPr>
              <w:rPr>
                <w:ins w:id="4350" w:author="Raisa.sell" w:date="2017-11-23T15:27:00Z"/>
                <w:rFonts w:ascii="Arial" w:hAnsi="Arial" w:cs="Arial"/>
                <w:sz w:val="16"/>
                <w:szCs w:val="16"/>
              </w:rPr>
            </w:pPr>
            <w:ins w:id="43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Chò chỉ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F3A0" w14:textId="77777777" w:rsidR="001F6B01" w:rsidRPr="001F6B01" w:rsidRDefault="001F6B01" w:rsidP="002236B5">
            <w:pPr>
              <w:rPr>
                <w:ins w:id="4352" w:author="Raisa.sell" w:date="2017-11-23T15:27:00Z"/>
                <w:rFonts w:ascii="Arial" w:hAnsi="Arial" w:cs="Arial"/>
                <w:sz w:val="16"/>
                <w:szCs w:val="16"/>
              </w:rPr>
            </w:pPr>
            <w:ins w:id="43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31CFD" w14:textId="77777777" w:rsidR="001F6B01" w:rsidRPr="001F6B01" w:rsidRDefault="001F6B01" w:rsidP="002236B5">
            <w:pPr>
              <w:rPr>
                <w:ins w:id="4354" w:author="Raisa.sell" w:date="2017-11-23T15:27:00Z"/>
                <w:rFonts w:ascii="Arial" w:hAnsi="Arial" w:cs="Arial"/>
                <w:sz w:val="16"/>
                <w:szCs w:val="16"/>
              </w:rPr>
            </w:pPr>
            <w:ins w:id="43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Parashorea chinensis H. Wang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BE3E8" w14:textId="77777777" w:rsidR="001F6B01" w:rsidRPr="001F6B01" w:rsidRDefault="001F6B01" w:rsidP="002236B5">
            <w:pPr>
              <w:rPr>
                <w:ins w:id="4356" w:author="Raisa.sell" w:date="2017-11-23T15:27:00Z"/>
                <w:rFonts w:ascii="Arial" w:hAnsi="Arial" w:cs="Arial"/>
                <w:sz w:val="16"/>
                <w:szCs w:val="16"/>
              </w:rPr>
            </w:pPr>
            <w:ins w:id="43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33EDC" w14:textId="77777777" w:rsidR="001F6B01" w:rsidRPr="001F6B01" w:rsidRDefault="001F6B01" w:rsidP="002236B5">
            <w:pPr>
              <w:jc w:val="center"/>
              <w:rPr>
                <w:ins w:id="4358" w:author="Raisa.sell" w:date="2017-11-23T15:27:00Z"/>
                <w:rFonts w:ascii="Arial" w:hAnsi="Arial" w:cs="Arial"/>
                <w:sz w:val="16"/>
                <w:szCs w:val="16"/>
              </w:rPr>
            </w:pPr>
            <w:ins w:id="43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F2FE7" w14:textId="77777777" w:rsidR="001F6B01" w:rsidRPr="001F6B01" w:rsidRDefault="001F6B01" w:rsidP="002236B5">
            <w:pPr>
              <w:jc w:val="center"/>
              <w:rPr>
                <w:ins w:id="4360" w:author="Raisa.sell" w:date="2017-11-23T15:27:00Z"/>
                <w:rFonts w:ascii="Arial" w:hAnsi="Arial" w:cs="Arial"/>
                <w:sz w:val="16"/>
                <w:szCs w:val="16"/>
              </w:rPr>
            </w:pPr>
            <w:ins w:id="43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5E8CA20" w14:textId="77777777" w:rsidTr="002236B5">
        <w:trPr>
          <w:trHeight w:val="255"/>
          <w:ins w:id="436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45E25" w14:textId="77777777" w:rsidR="001F6B01" w:rsidRPr="001F6B01" w:rsidRDefault="001F6B01" w:rsidP="002236B5">
            <w:pPr>
              <w:jc w:val="center"/>
              <w:rPr>
                <w:ins w:id="4363" w:author="Raisa.sell" w:date="2017-11-23T15:27:00Z"/>
                <w:rFonts w:ascii="Arial" w:hAnsi="Arial" w:cs="Arial"/>
                <w:sz w:val="16"/>
                <w:szCs w:val="16"/>
              </w:rPr>
            </w:pPr>
            <w:ins w:id="43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C9E9C" w14:textId="77777777" w:rsidR="001F6B01" w:rsidRPr="001F6B01" w:rsidRDefault="001F6B01" w:rsidP="002236B5">
            <w:pPr>
              <w:rPr>
                <w:ins w:id="4365" w:author="Raisa.sell" w:date="2017-11-23T15:27:00Z"/>
                <w:rFonts w:ascii="Arial" w:hAnsi="Arial" w:cs="Arial"/>
                <w:sz w:val="16"/>
                <w:szCs w:val="16"/>
              </w:rPr>
            </w:pPr>
            <w:ins w:id="43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Chò đen (Chò chai)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DB977" w14:textId="77777777" w:rsidR="001F6B01" w:rsidRPr="001F6B01" w:rsidRDefault="001F6B01" w:rsidP="002236B5">
            <w:pPr>
              <w:rPr>
                <w:ins w:id="4367" w:author="Raisa.sell" w:date="2017-11-23T15:27:00Z"/>
                <w:rFonts w:ascii="Arial" w:hAnsi="Arial" w:cs="Arial"/>
                <w:sz w:val="16"/>
                <w:szCs w:val="16"/>
              </w:rPr>
            </w:pPr>
            <w:ins w:id="43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0C832" w14:textId="77777777" w:rsidR="001F6B01" w:rsidRPr="001F6B01" w:rsidRDefault="001F6B01" w:rsidP="002236B5">
            <w:pPr>
              <w:rPr>
                <w:ins w:id="4369" w:author="Raisa.sell" w:date="2017-11-23T15:27:00Z"/>
                <w:rFonts w:ascii="Arial" w:hAnsi="Arial" w:cs="Arial"/>
                <w:sz w:val="16"/>
                <w:szCs w:val="16"/>
              </w:rPr>
            </w:pPr>
            <w:ins w:id="43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Parashorea stellata Kurz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0852" w14:textId="77777777" w:rsidR="001F6B01" w:rsidRPr="001F6B01" w:rsidRDefault="001F6B01" w:rsidP="002236B5">
            <w:pPr>
              <w:rPr>
                <w:ins w:id="4371" w:author="Raisa.sell" w:date="2017-11-23T15:27:00Z"/>
                <w:rFonts w:ascii="Arial" w:hAnsi="Arial" w:cs="Arial"/>
                <w:sz w:val="16"/>
                <w:szCs w:val="16"/>
              </w:rPr>
            </w:pPr>
            <w:ins w:id="43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09AF" w14:textId="77777777" w:rsidR="001F6B01" w:rsidRPr="001F6B01" w:rsidRDefault="001F6B01" w:rsidP="002236B5">
            <w:pPr>
              <w:jc w:val="center"/>
              <w:rPr>
                <w:ins w:id="4373" w:author="Raisa.sell" w:date="2017-11-23T15:27:00Z"/>
                <w:rFonts w:ascii="Arial" w:hAnsi="Arial" w:cs="Arial"/>
                <w:sz w:val="16"/>
                <w:szCs w:val="16"/>
              </w:rPr>
            </w:pPr>
            <w:ins w:id="43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13487" w14:textId="77777777" w:rsidR="001F6B01" w:rsidRPr="001F6B01" w:rsidRDefault="001F6B01" w:rsidP="002236B5">
            <w:pPr>
              <w:jc w:val="center"/>
              <w:rPr>
                <w:ins w:id="4375" w:author="Raisa.sell" w:date="2017-11-23T15:27:00Z"/>
                <w:rFonts w:ascii="Arial" w:hAnsi="Arial" w:cs="Arial"/>
                <w:sz w:val="16"/>
                <w:szCs w:val="16"/>
              </w:rPr>
            </w:pPr>
            <w:ins w:id="43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9AFD8B7" w14:textId="77777777" w:rsidTr="002236B5">
        <w:trPr>
          <w:trHeight w:val="255"/>
          <w:ins w:id="437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1879" w14:textId="77777777" w:rsidR="001F6B01" w:rsidRPr="001F6B01" w:rsidRDefault="001F6B01" w:rsidP="002236B5">
            <w:pPr>
              <w:jc w:val="center"/>
              <w:rPr>
                <w:ins w:id="4378" w:author="Raisa.sell" w:date="2017-11-23T15:27:00Z"/>
                <w:rFonts w:ascii="Arial" w:hAnsi="Arial" w:cs="Arial"/>
                <w:sz w:val="16"/>
                <w:szCs w:val="16"/>
              </w:rPr>
            </w:pPr>
            <w:ins w:id="43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AB48C" w14:textId="77777777" w:rsidR="001F6B01" w:rsidRPr="001F6B01" w:rsidRDefault="001F6B01" w:rsidP="002236B5">
            <w:pPr>
              <w:rPr>
                <w:ins w:id="4380" w:author="Raisa.sell" w:date="2017-11-23T15:27:00Z"/>
                <w:rFonts w:ascii="Arial" w:hAnsi="Arial" w:cs="Arial"/>
                <w:sz w:val="16"/>
                <w:szCs w:val="16"/>
              </w:rPr>
            </w:pPr>
            <w:ins w:id="43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Chò nâu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297E" w14:textId="77777777" w:rsidR="001F6B01" w:rsidRPr="001F6B01" w:rsidRDefault="001F6B01" w:rsidP="002236B5">
            <w:pPr>
              <w:rPr>
                <w:ins w:id="4382" w:author="Raisa.sell" w:date="2017-11-23T15:27:00Z"/>
                <w:rFonts w:ascii="Arial" w:hAnsi="Arial" w:cs="Arial"/>
                <w:sz w:val="16"/>
                <w:szCs w:val="16"/>
              </w:rPr>
            </w:pPr>
            <w:ins w:id="43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D76F4" w14:textId="77777777" w:rsidR="001F6B01" w:rsidRPr="001F6B01" w:rsidRDefault="001F6B01" w:rsidP="002236B5">
            <w:pPr>
              <w:rPr>
                <w:ins w:id="4384" w:author="Raisa.sell" w:date="2017-11-23T15:27:00Z"/>
                <w:rFonts w:ascii="Arial" w:hAnsi="Arial" w:cs="Arial"/>
                <w:sz w:val="16"/>
                <w:szCs w:val="16"/>
              </w:rPr>
            </w:pPr>
            <w:ins w:id="43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Dipterocarpus retusus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9409C" w14:textId="77777777" w:rsidR="001F6B01" w:rsidRPr="001F6B01" w:rsidRDefault="001F6B01" w:rsidP="002236B5">
            <w:pPr>
              <w:rPr>
                <w:ins w:id="4386" w:author="Raisa.sell" w:date="2017-11-23T15:27:00Z"/>
                <w:rFonts w:ascii="Arial" w:hAnsi="Arial" w:cs="Arial"/>
                <w:sz w:val="16"/>
                <w:szCs w:val="16"/>
              </w:rPr>
            </w:pPr>
            <w:ins w:id="43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095EF" w14:textId="77777777" w:rsidR="001F6B01" w:rsidRPr="001F6B01" w:rsidRDefault="001F6B01" w:rsidP="002236B5">
            <w:pPr>
              <w:jc w:val="center"/>
              <w:rPr>
                <w:ins w:id="4388" w:author="Raisa.sell" w:date="2017-11-23T15:27:00Z"/>
                <w:rFonts w:ascii="Arial" w:hAnsi="Arial" w:cs="Arial"/>
                <w:sz w:val="16"/>
                <w:szCs w:val="16"/>
              </w:rPr>
            </w:pPr>
            <w:ins w:id="43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4D5EE" w14:textId="77777777" w:rsidR="001F6B01" w:rsidRPr="001F6B01" w:rsidRDefault="001F6B01" w:rsidP="002236B5">
            <w:pPr>
              <w:jc w:val="center"/>
              <w:rPr>
                <w:ins w:id="4390" w:author="Raisa.sell" w:date="2017-11-23T15:27:00Z"/>
                <w:rFonts w:ascii="Arial" w:hAnsi="Arial" w:cs="Arial"/>
                <w:sz w:val="16"/>
                <w:szCs w:val="16"/>
              </w:rPr>
            </w:pPr>
            <w:ins w:id="43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CF123D1" w14:textId="77777777" w:rsidTr="002236B5">
        <w:trPr>
          <w:trHeight w:val="255"/>
          <w:ins w:id="439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A260" w14:textId="77777777" w:rsidR="001F6B01" w:rsidRPr="001F6B01" w:rsidRDefault="001F6B01" w:rsidP="002236B5">
            <w:pPr>
              <w:jc w:val="center"/>
              <w:rPr>
                <w:ins w:id="4393" w:author="Raisa.sell" w:date="2017-11-23T15:27:00Z"/>
                <w:rFonts w:ascii="Arial" w:hAnsi="Arial" w:cs="Arial"/>
                <w:sz w:val="16"/>
                <w:szCs w:val="16"/>
              </w:rPr>
            </w:pPr>
            <w:ins w:id="43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F1B4" w14:textId="77777777" w:rsidR="001F6B01" w:rsidRPr="001F6B01" w:rsidRDefault="001F6B01" w:rsidP="002236B5">
            <w:pPr>
              <w:rPr>
                <w:ins w:id="4395" w:author="Raisa.sell" w:date="2017-11-23T15:27:00Z"/>
                <w:rFonts w:ascii="Arial" w:hAnsi="Arial" w:cs="Arial"/>
                <w:sz w:val="16"/>
                <w:szCs w:val="16"/>
              </w:rPr>
            </w:pPr>
            <w:ins w:id="43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Cóc (Quả cóc)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33C0A" w14:textId="77777777" w:rsidR="001F6B01" w:rsidRPr="001F6B01" w:rsidRDefault="001F6B01" w:rsidP="002236B5">
            <w:pPr>
              <w:rPr>
                <w:ins w:id="4397" w:author="Raisa.sell" w:date="2017-11-23T15:27:00Z"/>
                <w:rFonts w:ascii="Arial" w:hAnsi="Arial" w:cs="Arial"/>
                <w:sz w:val="16"/>
                <w:szCs w:val="16"/>
              </w:rPr>
            </w:pPr>
            <w:ins w:id="43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32793" w14:textId="77777777" w:rsidR="001F6B01" w:rsidRPr="001F6B01" w:rsidRDefault="001F6B01" w:rsidP="002236B5">
            <w:pPr>
              <w:rPr>
                <w:ins w:id="4399" w:author="Raisa.sell" w:date="2017-11-23T15:27:00Z"/>
                <w:rFonts w:ascii="Arial" w:hAnsi="Arial" w:cs="Arial"/>
                <w:sz w:val="16"/>
                <w:szCs w:val="16"/>
              </w:rPr>
            </w:pPr>
            <w:ins w:id="44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Spondias cytherea Sonn.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1E102" w14:textId="77777777" w:rsidR="001F6B01" w:rsidRPr="001F6B01" w:rsidRDefault="001F6B01" w:rsidP="002236B5">
            <w:pPr>
              <w:rPr>
                <w:ins w:id="4401" w:author="Raisa.sell" w:date="2017-11-23T15:27:00Z"/>
                <w:rFonts w:ascii="Arial" w:hAnsi="Arial" w:cs="Arial"/>
                <w:sz w:val="16"/>
                <w:szCs w:val="16"/>
              </w:rPr>
            </w:pPr>
            <w:ins w:id="44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1E2D1" w14:textId="77777777" w:rsidR="001F6B01" w:rsidRPr="001F6B01" w:rsidRDefault="001F6B01" w:rsidP="002236B5">
            <w:pPr>
              <w:jc w:val="center"/>
              <w:rPr>
                <w:ins w:id="4403" w:author="Raisa.sell" w:date="2017-11-23T15:27:00Z"/>
                <w:rFonts w:ascii="Arial" w:hAnsi="Arial" w:cs="Arial"/>
                <w:sz w:val="16"/>
                <w:szCs w:val="16"/>
              </w:rPr>
            </w:pPr>
            <w:ins w:id="44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744A3" w14:textId="77777777" w:rsidR="001F6B01" w:rsidRPr="001F6B01" w:rsidRDefault="001F6B01" w:rsidP="002236B5">
            <w:pPr>
              <w:jc w:val="center"/>
              <w:rPr>
                <w:ins w:id="4405" w:author="Raisa.sell" w:date="2017-11-23T15:27:00Z"/>
                <w:rFonts w:ascii="Arial" w:hAnsi="Arial" w:cs="Arial"/>
                <w:sz w:val="16"/>
                <w:szCs w:val="16"/>
              </w:rPr>
            </w:pPr>
            <w:ins w:id="44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E08E10F" w14:textId="77777777" w:rsidTr="002236B5">
        <w:trPr>
          <w:trHeight w:val="255"/>
          <w:ins w:id="440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D37B" w14:textId="77777777" w:rsidR="001F6B01" w:rsidRPr="001F6B01" w:rsidRDefault="001F6B01" w:rsidP="002236B5">
            <w:pPr>
              <w:jc w:val="center"/>
              <w:rPr>
                <w:ins w:id="4408" w:author="Raisa.sell" w:date="2017-11-23T15:27:00Z"/>
                <w:rFonts w:ascii="Arial" w:hAnsi="Arial" w:cs="Arial"/>
                <w:sz w:val="16"/>
                <w:szCs w:val="16"/>
              </w:rPr>
            </w:pPr>
            <w:ins w:id="44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8E542" w14:textId="77777777" w:rsidR="001F6B01" w:rsidRPr="001F6B01" w:rsidRDefault="001F6B01" w:rsidP="002236B5">
            <w:pPr>
              <w:rPr>
                <w:ins w:id="4410" w:author="Raisa.sell" w:date="2017-11-23T15:27:00Z"/>
                <w:rFonts w:ascii="Arial" w:hAnsi="Arial" w:cs="Arial"/>
                <w:sz w:val="16"/>
                <w:szCs w:val="16"/>
              </w:rPr>
            </w:pPr>
            <w:ins w:id="44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Dầu mít (Dầu cát)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FEB11" w14:textId="77777777" w:rsidR="001F6B01" w:rsidRPr="001F6B01" w:rsidRDefault="001F6B01" w:rsidP="002236B5">
            <w:pPr>
              <w:rPr>
                <w:ins w:id="4412" w:author="Raisa.sell" w:date="2017-11-23T15:27:00Z"/>
                <w:rFonts w:ascii="Arial" w:hAnsi="Arial" w:cs="Arial"/>
                <w:sz w:val="16"/>
                <w:szCs w:val="16"/>
              </w:rPr>
            </w:pPr>
            <w:ins w:id="44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D.mit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9E010" w14:textId="77777777" w:rsidR="001F6B01" w:rsidRPr="001F6B01" w:rsidRDefault="001F6B01" w:rsidP="002236B5">
            <w:pPr>
              <w:rPr>
                <w:ins w:id="4414" w:author="Raisa.sell" w:date="2017-11-23T15:27:00Z"/>
                <w:rFonts w:ascii="Arial" w:hAnsi="Arial" w:cs="Arial"/>
                <w:sz w:val="16"/>
                <w:szCs w:val="16"/>
              </w:rPr>
            </w:pPr>
            <w:ins w:id="44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 costatus Gaert.f. (D. artocarpifolius)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5AD70" w14:textId="77777777" w:rsidR="001F6B01" w:rsidRPr="001F6B01" w:rsidRDefault="001F6B01" w:rsidP="002236B5">
            <w:pPr>
              <w:rPr>
                <w:ins w:id="4416" w:author="Raisa.sell" w:date="2017-11-23T15:27:00Z"/>
                <w:rFonts w:ascii="Arial" w:hAnsi="Arial" w:cs="Arial"/>
                <w:sz w:val="16"/>
                <w:szCs w:val="16"/>
              </w:rPr>
            </w:pPr>
            <w:ins w:id="44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B839F" w14:textId="77777777" w:rsidR="001F6B01" w:rsidRPr="001F6B01" w:rsidRDefault="001F6B01" w:rsidP="002236B5">
            <w:pPr>
              <w:jc w:val="center"/>
              <w:rPr>
                <w:ins w:id="4418" w:author="Raisa.sell" w:date="2017-11-23T15:27:00Z"/>
                <w:rFonts w:ascii="Arial" w:hAnsi="Arial" w:cs="Arial"/>
                <w:sz w:val="16"/>
                <w:szCs w:val="16"/>
              </w:rPr>
            </w:pPr>
            <w:ins w:id="44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52DC0" w14:textId="77777777" w:rsidR="001F6B01" w:rsidRPr="001F6B01" w:rsidRDefault="001F6B01" w:rsidP="002236B5">
            <w:pPr>
              <w:jc w:val="center"/>
              <w:rPr>
                <w:ins w:id="4420" w:author="Raisa.sell" w:date="2017-11-23T15:27:00Z"/>
                <w:rFonts w:ascii="Arial" w:hAnsi="Arial" w:cs="Arial"/>
                <w:sz w:val="16"/>
                <w:szCs w:val="16"/>
              </w:rPr>
            </w:pPr>
            <w:ins w:id="44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43D6C9B" w14:textId="77777777" w:rsidTr="002236B5">
        <w:trPr>
          <w:trHeight w:val="255"/>
          <w:ins w:id="442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EF323" w14:textId="77777777" w:rsidR="001F6B01" w:rsidRPr="001F6B01" w:rsidRDefault="001F6B01" w:rsidP="002236B5">
            <w:pPr>
              <w:jc w:val="center"/>
              <w:rPr>
                <w:ins w:id="4423" w:author="Raisa.sell" w:date="2017-11-23T15:27:00Z"/>
                <w:rFonts w:ascii="Arial" w:hAnsi="Arial" w:cs="Arial"/>
                <w:sz w:val="16"/>
                <w:szCs w:val="16"/>
              </w:rPr>
            </w:pPr>
            <w:ins w:id="44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54C3" w14:textId="77777777" w:rsidR="001F6B01" w:rsidRPr="001F6B01" w:rsidRDefault="001F6B01" w:rsidP="002236B5">
            <w:pPr>
              <w:rPr>
                <w:ins w:id="4425" w:author="Raisa.sell" w:date="2017-11-23T15:27:00Z"/>
                <w:rFonts w:ascii="Arial" w:hAnsi="Arial" w:cs="Arial"/>
                <w:sz w:val="16"/>
                <w:szCs w:val="16"/>
              </w:rPr>
            </w:pPr>
            <w:ins w:id="44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Dái ngựa (Nhạc ngựa)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AAEE2" w14:textId="77777777" w:rsidR="001F6B01" w:rsidRPr="001F6B01" w:rsidRDefault="001F6B01" w:rsidP="002236B5">
            <w:pPr>
              <w:rPr>
                <w:ins w:id="4427" w:author="Raisa.sell" w:date="2017-11-23T15:27:00Z"/>
                <w:rFonts w:ascii="Arial" w:hAnsi="Arial" w:cs="Arial"/>
                <w:sz w:val="16"/>
                <w:szCs w:val="16"/>
              </w:rPr>
            </w:pPr>
            <w:ins w:id="44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D.ngua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3D942" w14:textId="77777777" w:rsidR="001F6B01" w:rsidRPr="001F6B01" w:rsidRDefault="001F6B01" w:rsidP="002236B5">
            <w:pPr>
              <w:rPr>
                <w:ins w:id="4429" w:author="Raisa.sell" w:date="2017-11-23T15:27:00Z"/>
                <w:rFonts w:ascii="Arial" w:hAnsi="Arial" w:cs="Arial"/>
                <w:sz w:val="16"/>
                <w:szCs w:val="16"/>
              </w:rPr>
            </w:pPr>
            <w:ins w:id="44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Swietenia macrophylla King.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2ABEC" w14:textId="77777777" w:rsidR="001F6B01" w:rsidRPr="001F6B01" w:rsidRDefault="001F6B01" w:rsidP="002236B5">
            <w:pPr>
              <w:rPr>
                <w:ins w:id="4431" w:author="Raisa.sell" w:date="2017-11-23T15:27:00Z"/>
                <w:rFonts w:ascii="Arial" w:hAnsi="Arial" w:cs="Arial"/>
                <w:sz w:val="16"/>
                <w:szCs w:val="16"/>
              </w:rPr>
            </w:pPr>
            <w:ins w:id="44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A2247" w14:textId="77777777" w:rsidR="001F6B01" w:rsidRPr="001F6B01" w:rsidRDefault="001F6B01" w:rsidP="002236B5">
            <w:pPr>
              <w:jc w:val="center"/>
              <w:rPr>
                <w:ins w:id="4433" w:author="Raisa.sell" w:date="2017-11-23T15:27:00Z"/>
                <w:rFonts w:ascii="Arial" w:hAnsi="Arial" w:cs="Arial"/>
                <w:sz w:val="16"/>
                <w:szCs w:val="16"/>
              </w:rPr>
            </w:pPr>
            <w:ins w:id="44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B159" w14:textId="77777777" w:rsidR="001F6B01" w:rsidRPr="001F6B01" w:rsidRDefault="001F6B01" w:rsidP="002236B5">
            <w:pPr>
              <w:jc w:val="center"/>
              <w:rPr>
                <w:ins w:id="4435" w:author="Raisa.sell" w:date="2017-11-23T15:27:00Z"/>
                <w:rFonts w:ascii="Arial" w:hAnsi="Arial" w:cs="Arial"/>
                <w:sz w:val="16"/>
                <w:szCs w:val="16"/>
              </w:rPr>
            </w:pPr>
            <w:ins w:id="44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B3BBE35" w14:textId="77777777" w:rsidTr="002236B5">
        <w:trPr>
          <w:trHeight w:val="255"/>
          <w:ins w:id="443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C333A" w14:textId="77777777" w:rsidR="001F6B01" w:rsidRPr="001F6B01" w:rsidRDefault="001F6B01" w:rsidP="002236B5">
            <w:pPr>
              <w:jc w:val="center"/>
              <w:rPr>
                <w:ins w:id="4438" w:author="Raisa.sell" w:date="2017-11-23T15:27:00Z"/>
                <w:rFonts w:ascii="Arial" w:hAnsi="Arial" w:cs="Arial"/>
                <w:sz w:val="16"/>
                <w:szCs w:val="16"/>
              </w:rPr>
            </w:pPr>
            <w:ins w:id="44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60566" w14:textId="77777777" w:rsidR="001F6B01" w:rsidRPr="001F6B01" w:rsidRDefault="001F6B01" w:rsidP="002236B5">
            <w:pPr>
              <w:rPr>
                <w:ins w:id="4440" w:author="Raisa.sell" w:date="2017-11-23T15:27:00Z"/>
                <w:rFonts w:ascii="Arial" w:hAnsi="Arial" w:cs="Arial"/>
                <w:sz w:val="16"/>
                <w:szCs w:val="16"/>
              </w:rPr>
            </w:pPr>
            <w:ins w:id="44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Dầu rái (Dầu con rái, Dầu nước)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9DEEA" w14:textId="77777777" w:rsidR="001F6B01" w:rsidRPr="001F6B01" w:rsidRDefault="001F6B01" w:rsidP="002236B5">
            <w:pPr>
              <w:rPr>
                <w:ins w:id="4442" w:author="Raisa.sell" w:date="2017-11-23T15:27:00Z"/>
                <w:rFonts w:ascii="Arial" w:hAnsi="Arial" w:cs="Arial"/>
                <w:sz w:val="16"/>
                <w:szCs w:val="16"/>
              </w:rPr>
            </w:pPr>
            <w:ins w:id="44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D.rai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8E14" w14:textId="77777777" w:rsidR="001F6B01" w:rsidRPr="001F6B01" w:rsidRDefault="001F6B01" w:rsidP="002236B5">
            <w:pPr>
              <w:rPr>
                <w:ins w:id="4444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4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Dipterocarpus alatus Roxb.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ex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G.Don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C4B49" w14:textId="77777777" w:rsidR="001F6B01" w:rsidRPr="001F6B01" w:rsidRDefault="001F6B01" w:rsidP="002236B5">
            <w:pPr>
              <w:rPr>
                <w:ins w:id="4446" w:author="Raisa.sell" w:date="2017-11-23T15:27:00Z"/>
                <w:rFonts w:ascii="Arial" w:hAnsi="Arial" w:cs="Arial"/>
                <w:sz w:val="16"/>
                <w:szCs w:val="16"/>
              </w:rPr>
            </w:pPr>
            <w:ins w:id="44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12E4D" w14:textId="77777777" w:rsidR="001F6B01" w:rsidRPr="001F6B01" w:rsidRDefault="001F6B01" w:rsidP="002236B5">
            <w:pPr>
              <w:jc w:val="center"/>
              <w:rPr>
                <w:ins w:id="4448" w:author="Raisa.sell" w:date="2017-11-23T15:27:00Z"/>
                <w:rFonts w:ascii="Arial" w:hAnsi="Arial" w:cs="Arial"/>
                <w:sz w:val="16"/>
                <w:szCs w:val="16"/>
              </w:rPr>
            </w:pPr>
            <w:ins w:id="44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A0057" w14:textId="77777777" w:rsidR="001F6B01" w:rsidRPr="001F6B01" w:rsidRDefault="001F6B01" w:rsidP="002236B5">
            <w:pPr>
              <w:jc w:val="center"/>
              <w:rPr>
                <w:ins w:id="4450" w:author="Raisa.sell" w:date="2017-11-23T15:27:00Z"/>
                <w:rFonts w:ascii="Arial" w:hAnsi="Arial" w:cs="Arial"/>
                <w:sz w:val="16"/>
                <w:szCs w:val="16"/>
              </w:rPr>
            </w:pPr>
            <w:ins w:id="44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AE4DD99" w14:textId="77777777" w:rsidTr="002236B5">
        <w:trPr>
          <w:trHeight w:val="255"/>
          <w:ins w:id="445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CBE5B" w14:textId="77777777" w:rsidR="001F6B01" w:rsidRPr="001F6B01" w:rsidRDefault="001F6B01" w:rsidP="002236B5">
            <w:pPr>
              <w:jc w:val="center"/>
              <w:rPr>
                <w:ins w:id="4453" w:author="Raisa.sell" w:date="2017-11-23T15:27:00Z"/>
                <w:rFonts w:ascii="Arial" w:hAnsi="Arial" w:cs="Arial"/>
                <w:sz w:val="16"/>
                <w:szCs w:val="16"/>
              </w:rPr>
            </w:pPr>
            <w:ins w:id="44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FB7B8" w14:textId="77777777" w:rsidR="001F6B01" w:rsidRPr="001F6B01" w:rsidRDefault="001F6B01" w:rsidP="002236B5">
            <w:pPr>
              <w:rPr>
                <w:ins w:id="4455" w:author="Raisa.sell" w:date="2017-11-23T15:27:00Z"/>
                <w:rFonts w:ascii="Arial" w:hAnsi="Arial" w:cs="Arial"/>
                <w:sz w:val="16"/>
                <w:szCs w:val="16"/>
              </w:rPr>
            </w:pPr>
            <w:ins w:id="44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 sam (Mạy hinh)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8080E" w14:textId="77777777" w:rsidR="001F6B01" w:rsidRPr="001F6B01" w:rsidRDefault="001F6B01" w:rsidP="002236B5">
            <w:pPr>
              <w:rPr>
                <w:ins w:id="4457" w:author="Raisa.sell" w:date="2017-11-23T15:27:00Z"/>
                <w:rFonts w:ascii="Arial" w:hAnsi="Arial" w:cs="Arial"/>
                <w:sz w:val="16"/>
                <w:szCs w:val="16"/>
              </w:rPr>
            </w:pPr>
            <w:ins w:id="44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D.sam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BE61" w14:textId="77777777" w:rsidR="001F6B01" w:rsidRPr="001F6B01" w:rsidRDefault="001F6B01" w:rsidP="002236B5">
            <w:pPr>
              <w:rPr>
                <w:ins w:id="4459" w:author="Raisa.sell" w:date="2017-11-23T15:27:00Z"/>
                <w:rFonts w:ascii="Arial" w:hAnsi="Arial" w:cs="Arial"/>
                <w:sz w:val="16"/>
                <w:szCs w:val="16"/>
              </w:rPr>
            </w:pPr>
            <w:ins w:id="44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i-FI"/>
                </w:rPr>
                <w:t xml:space="preserve">Keteleeria evelyniana Mast. (Keteleeria roullettii (A.Chev.) </w:t>
              </w:r>
              <w:r w:rsidRPr="001F6B01">
                <w:rPr>
                  <w:rFonts w:ascii="Arial" w:hAnsi="Arial" w:cs="Arial"/>
                  <w:sz w:val="16"/>
                  <w:szCs w:val="16"/>
                </w:rPr>
                <w:t>Flous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9590B" w14:textId="77777777" w:rsidR="001F6B01" w:rsidRPr="001F6B01" w:rsidRDefault="001F6B01" w:rsidP="002236B5">
            <w:pPr>
              <w:rPr>
                <w:ins w:id="4461" w:author="Raisa.sell" w:date="2017-11-23T15:27:00Z"/>
                <w:rFonts w:ascii="Arial" w:hAnsi="Arial" w:cs="Arial"/>
                <w:sz w:val="16"/>
                <w:szCs w:val="16"/>
              </w:rPr>
            </w:pPr>
            <w:ins w:id="44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Centre, north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9D19D" w14:textId="77777777" w:rsidR="001F6B01" w:rsidRPr="001F6B01" w:rsidRDefault="001F6B01" w:rsidP="002236B5">
            <w:pPr>
              <w:jc w:val="center"/>
              <w:rPr>
                <w:ins w:id="4463" w:author="Raisa.sell" w:date="2017-11-23T15:27:00Z"/>
                <w:rFonts w:ascii="Arial" w:hAnsi="Arial" w:cs="Arial"/>
                <w:sz w:val="16"/>
                <w:szCs w:val="16"/>
              </w:rPr>
            </w:pPr>
            <w:ins w:id="44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B4CF9" w14:textId="77777777" w:rsidR="001F6B01" w:rsidRPr="001F6B01" w:rsidRDefault="001F6B01" w:rsidP="002236B5">
            <w:pPr>
              <w:jc w:val="center"/>
              <w:rPr>
                <w:ins w:id="4465" w:author="Raisa.sell" w:date="2017-11-23T15:27:00Z"/>
                <w:rFonts w:ascii="Arial" w:hAnsi="Arial" w:cs="Arial"/>
                <w:sz w:val="16"/>
                <w:szCs w:val="16"/>
              </w:rPr>
            </w:pPr>
            <w:ins w:id="44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942F6B5" w14:textId="77777777" w:rsidTr="002236B5">
        <w:trPr>
          <w:trHeight w:val="255"/>
          <w:ins w:id="446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61B36" w14:textId="77777777" w:rsidR="001F6B01" w:rsidRPr="001F6B01" w:rsidRDefault="001F6B01" w:rsidP="002236B5">
            <w:pPr>
              <w:jc w:val="center"/>
              <w:rPr>
                <w:ins w:id="4468" w:author="Raisa.sell" w:date="2017-11-23T15:27:00Z"/>
                <w:rFonts w:ascii="Arial" w:hAnsi="Arial" w:cs="Arial"/>
                <w:sz w:val="16"/>
                <w:szCs w:val="16"/>
              </w:rPr>
            </w:pPr>
            <w:ins w:id="44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EBE48" w14:textId="77777777" w:rsidR="001F6B01" w:rsidRPr="001F6B01" w:rsidRDefault="001F6B01" w:rsidP="002236B5">
            <w:pPr>
              <w:rPr>
                <w:ins w:id="4470" w:author="Raisa.sell" w:date="2017-11-23T15:27:00Z"/>
                <w:rFonts w:ascii="Arial" w:hAnsi="Arial" w:cs="Arial"/>
                <w:sz w:val="16"/>
                <w:szCs w:val="16"/>
              </w:rPr>
            </w:pPr>
            <w:ins w:id="44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 sam đá vôi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6BDED" w14:textId="77777777" w:rsidR="001F6B01" w:rsidRPr="001F6B01" w:rsidRDefault="001F6B01" w:rsidP="002236B5">
            <w:pPr>
              <w:rPr>
                <w:ins w:id="4472" w:author="Raisa.sell" w:date="2017-11-23T15:27:00Z"/>
                <w:rFonts w:ascii="Arial" w:hAnsi="Arial" w:cs="Arial"/>
                <w:sz w:val="16"/>
                <w:szCs w:val="16"/>
              </w:rPr>
            </w:pPr>
            <w:ins w:id="44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D.sam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10AFB" w14:textId="77777777" w:rsidR="001F6B01" w:rsidRPr="001F6B01" w:rsidRDefault="001F6B01" w:rsidP="002236B5">
            <w:pPr>
              <w:rPr>
                <w:ins w:id="4474" w:author="Raisa.sell" w:date="2017-11-23T15:27:00Z"/>
                <w:rFonts w:ascii="Arial" w:hAnsi="Arial" w:cs="Arial"/>
                <w:sz w:val="16"/>
                <w:szCs w:val="16"/>
              </w:rPr>
            </w:pPr>
            <w:ins w:id="44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Keteleeria davidiana var daviana (Bertrand) Beissn (K. calcarea W.C. Cheng &amp;L.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K.Fu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>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F2FE0" w14:textId="77777777" w:rsidR="001F6B01" w:rsidRPr="001F6B01" w:rsidRDefault="001F6B01" w:rsidP="002236B5">
            <w:pPr>
              <w:rPr>
                <w:ins w:id="4476" w:author="Raisa.sell" w:date="2017-11-23T15:27:00Z"/>
                <w:rFonts w:ascii="Arial" w:hAnsi="Arial" w:cs="Arial"/>
                <w:sz w:val="16"/>
                <w:szCs w:val="16"/>
              </w:rPr>
            </w:pPr>
            <w:ins w:id="44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C8567" w14:textId="77777777" w:rsidR="001F6B01" w:rsidRPr="001F6B01" w:rsidRDefault="001F6B01" w:rsidP="002236B5">
            <w:pPr>
              <w:jc w:val="center"/>
              <w:rPr>
                <w:ins w:id="4478" w:author="Raisa.sell" w:date="2017-11-23T15:27:00Z"/>
                <w:rFonts w:ascii="Arial" w:hAnsi="Arial" w:cs="Arial"/>
                <w:sz w:val="16"/>
                <w:szCs w:val="16"/>
              </w:rPr>
            </w:pPr>
            <w:ins w:id="44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6C93D" w14:textId="77777777" w:rsidR="001F6B01" w:rsidRPr="001F6B01" w:rsidRDefault="001F6B01" w:rsidP="002236B5">
            <w:pPr>
              <w:jc w:val="center"/>
              <w:rPr>
                <w:ins w:id="4480" w:author="Raisa.sell" w:date="2017-11-23T15:27:00Z"/>
                <w:rFonts w:ascii="Arial" w:hAnsi="Arial" w:cs="Arial"/>
                <w:sz w:val="16"/>
                <w:szCs w:val="16"/>
              </w:rPr>
            </w:pPr>
            <w:ins w:id="44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1B347095" w14:textId="77777777" w:rsidTr="002236B5">
        <w:trPr>
          <w:trHeight w:val="255"/>
          <w:ins w:id="448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F7DE2" w14:textId="77777777" w:rsidR="001F6B01" w:rsidRPr="001F6B01" w:rsidRDefault="001F6B01" w:rsidP="002236B5">
            <w:pPr>
              <w:jc w:val="center"/>
              <w:rPr>
                <w:ins w:id="4483" w:author="Raisa.sell" w:date="2017-11-23T15:27:00Z"/>
                <w:rFonts w:ascii="Arial" w:hAnsi="Arial" w:cs="Arial"/>
                <w:sz w:val="16"/>
                <w:szCs w:val="16"/>
              </w:rPr>
            </w:pPr>
            <w:ins w:id="44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D11CF" w14:textId="77777777" w:rsidR="001F6B01" w:rsidRPr="001F6B01" w:rsidRDefault="001F6B01" w:rsidP="002236B5">
            <w:pPr>
              <w:rPr>
                <w:ins w:id="4485" w:author="Raisa.sell" w:date="2017-11-23T15:27:00Z"/>
                <w:rFonts w:ascii="Arial" w:hAnsi="Arial" w:cs="Arial"/>
                <w:sz w:val="16"/>
                <w:szCs w:val="16"/>
              </w:rPr>
            </w:pPr>
            <w:ins w:id="44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Dầu song nàng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0E959" w14:textId="77777777" w:rsidR="001F6B01" w:rsidRPr="001F6B01" w:rsidRDefault="001F6B01" w:rsidP="002236B5">
            <w:pPr>
              <w:rPr>
                <w:ins w:id="4487" w:author="Raisa.sell" w:date="2017-11-23T15:27:00Z"/>
                <w:rFonts w:ascii="Arial" w:hAnsi="Arial" w:cs="Arial"/>
                <w:sz w:val="16"/>
                <w:szCs w:val="16"/>
              </w:rPr>
            </w:pPr>
            <w:ins w:id="44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D.snang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4C92F" w14:textId="77777777" w:rsidR="001F6B01" w:rsidRPr="001F6B01" w:rsidRDefault="001F6B01" w:rsidP="002236B5">
            <w:pPr>
              <w:rPr>
                <w:ins w:id="448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4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Dipterocarpus dyeri Pierre ex Laness.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6DF5A" w14:textId="77777777" w:rsidR="001F6B01" w:rsidRPr="001F6B01" w:rsidRDefault="001F6B01" w:rsidP="002236B5">
            <w:pPr>
              <w:rPr>
                <w:ins w:id="4491" w:author="Raisa.sell" w:date="2017-11-23T15:27:00Z"/>
                <w:rFonts w:ascii="Arial" w:hAnsi="Arial" w:cs="Arial"/>
                <w:sz w:val="16"/>
                <w:szCs w:val="16"/>
              </w:rPr>
            </w:pPr>
            <w:ins w:id="44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339EB" w14:textId="77777777" w:rsidR="001F6B01" w:rsidRPr="001F6B01" w:rsidRDefault="001F6B01" w:rsidP="002236B5">
            <w:pPr>
              <w:jc w:val="center"/>
              <w:rPr>
                <w:ins w:id="4493" w:author="Raisa.sell" w:date="2017-11-23T15:27:00Z"/>
                <w:rFonts w:ascii="Arial" w:hAnsi="Arial" w:cs="Arial"/>
                <w:sz w:val="16"/>
                <w:szCs w:val="16"/>
              </w:rPr>
            </w:pPr>
            <w:ins w:id="44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A505" w14:textId="77777777" w:rsidR="001F6B01" w:rsidRPr="001F6B01" w:rsidRDefault="001F6B01" w:rsidP="002236B5">
            <w:pPr>
              <w:jc w:val="center"/>
              <w:rPr>
                <w:ins w:id="4495" w:author="Raisa.sell" w:date="2017-11-23T15:27:00Z"/>
                <w:rFonts w:ascii="Arial" w:hAnsi="Arial" w:cs="Arial"/>
                <w:sz w:val="16"/>
                <w:szCs w:val="16"/>
              </w:rPr>
            </w:pPr>
            <w:ins w:id="44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D335670" w14:textId="77777777" w:rsidTr="002236B5">
        <w:trPr>
          <w:trHeight w:val="255"/>
          <w:ins w:id="449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FCDB5" w14:textId="77777777" w:rsidR="001F6B01" w:rsidRPr="001F6B01" w:rsidRDefault="001F6B01" w:rsidP="002236B5">
            <w:pPr>
              <w:jc w:val="center"/>
              <w:rPr>
                <w:ins w:id="4498" w:author="Raisa.sell" w:date="2017-11-23T15:27:00Z"/>
                <w:rFonts w:ascii="Arial" w:hAnsi="Arial" w:cs="Arial"/>
                <w:sz w:val="16"/>
                <w:szCs w:val="16"/>
              </w:rPr>
            </w:pPr>
            <w:ins w:id="44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380D4" w14:textId="77777777" w:rsidR="001F6B01" w:rsidRPr="001F6B01" w:rsidRDefault="001F6B01" w:rsidP="002236B5">
            <w:pPr>
              <w:rPr>
                <w:ins w:id="4500" w:author="Raisa.sell" w:date="2017-11-23T15:27:00Z"/>
                <w:rFonts w:ascii="Arial" w:hAnsi="Arial" w:cs="Arial"/>
                <w:sz w:val="16"/>
                <w:szCs w:val="16"/>
              </w:rPr>
            </w:pPr>
            <w:ins w:id="45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Dầu trà beng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22A52" w14:textId="77777777" w:rsidR="001F6B01" w:rsidRPr="001F6B01" w:rsidRDefault="001F6B01" w:rsidP="002236B5">
            <w:pPr>
              <w:rPr>
                <w:ins w:id="4502" w:author="Raisa.sell" w:date="2017-11-23T15:27:00Z"/>
                <w:rFonts w:ascii="Arial" w:hAnsi="Arial" w:cs="Arial"/>
                <w:sz w:val="16"/>
                <w:szCs w:val="16"/>
              </w:rPr>
            </w:pPr>
            <w:ins w:id="45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D.tbeng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E5571" w14:textId="77777777" w:rsidR="001F6B01" w:rsidRPr="001F6B01" w:rsidRDefault="001F6B01" w:rsidP="002236B5">
            <w:pPr>
              <w:rPr>
                <w:ins w:id="4504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5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Dipterocarpus obtusifolius Teym.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ex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Miq.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BF19" w14:textId="77777777" w:rsidR="001F6B01" w:rsidRPr="001F6B01" w:rsidRDefault="001F6B01" w:rsidP="002236B5">
            <w:pPr>
              <w:rPr>
                <w:ins w:id="4506" w:author="Raisa.sell" w:date="2017-11-23T15:27:00Z"/>
                <w:rFonts w:ascii="Arial" w:hAnsi="Arial" w:cs="Arial"/>
                <w:sz w:val="16"/>
                <w:szCs w:val="16"/>
              </w:rPr>
            </w:pPr>
            <w:ins w:id="45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FDCE7" w14:textId="77777777" w:rsidR="001F6B01" w:rsidRPr="001F6B01" w:rsidRDefault="001F6B01" w:rsidP="002236B5">
            <w:pPr>
              <w:jc w:val="center"/>
              <w:rPr>
                <w:ins w:id="4508" w:author="Raisa.sell" w:date="2017-11-23T15:27:00Z"/>
                <w:rFonts w:ascii="Arial" w:hAnsi="Arial" w:cs="Arial"/>
                <w:sz w:val="16"/>
                <w:szCs w:val="16"/>
              </w:rPr>
            </w:pPr>
            <w:ins w:id="45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A53F2" w14:textId="77777777" w:rsidR="001F6B01" w:rsidRPr="001F6B01" w:rsidRDefault="001F6B01" w:rsidP="002236B5">
            <w:pPr>
              <w:jc w:val="center"/>
              <w:rPr>
                <w:ins w:id="4510" w:author="Raisa.sell" w:date="2017-11-23T15:27:00Z"/>
                <w:rFonts w:ascii="Arial" w:hAnsi="Arial" w:cs="Arial"/>
                <w:sz w:val="16"/>
                <w:szCs w:val="16"/>
              </w:rPr>
            </w:pPr>
            <w:ins w:id="45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261A8C7" w14:textId="77777777" w:rsidTr="002236B5">
        <w:trPr>
          <w:trHeight w:val="255"/>
          <w:ins w:id="451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D357" w14:textId="77777777" w:rsidR="001F6B01" w:rsidRPr="001F6B01" w:rsidRDefault="001F6B01" w:rsidP="002236B5">
            <w:pPr>
              <w:jc w:val="center"/>
              <w:rPr>
                <w:ins w:id="4513" w:author="Raisa.sell" w:date="2017-11-23T15:27:00Z"/>
                <w:rFonts w:ascii="Arial" w:hAnsi="Arial" w:cs="Arial"/>
                <w:sz w:val="16"/>
                <w:szCs w:val="16"/>
              </w:rPr>
            </w:pPr>
            <w:ins w:id="45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3837B" w14:textId="77777777" w:rsidR="001F6B01" w:rsidRPr="001F6B01" w:rsidRDefault="001F6B01" w:rsidP="002236B5">
            <w:pPr>
              <w:rPr>
                <w:ins w:id="4515" w:author="Raisa.sell" w:date="2017-11-23T15:27:00Z"/>
                <w:rFonts w:ascii="Arial" w:hAnsi="Arial" w:cs="Arial"/>
                <w:sz w:val="16"/>
                <w:szCs w:val="16"/>
              </w:rPr>
            </w:pPr>
            <w:ins w:id="45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bắc giang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7B51E" w14:textId="77777777" w:rsidR="001F6B01" w:rsidRPr="001F6B01" w:rsidRDefault="001F6B01" w:rsidP="002236B5">
            <w:pPr>
              <w:rPr>
                <w:ins w:id="4517" w:author="Raisa.sell" w:date="2017-11-23T15:27:00Z"/>
                <w:rFonts w:ascii="Arial" w:hAnsi="Arial" w:cs="Arial"/>
                <w:sz w:val="16"/>
                <w:szCs w:val="16"/>
              </w:rPr>
            </w:pPr>
            <w:ins w:id="45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BF28C" w14:textId="77777777" w:rsidR="001F6B01" w:rsidRPr="001F6B01" w:rsidRDefault="001F6B01" w:rsidP="002236B5">
            <w:pPr>
              <w:rPr>
                <w:ins w:id="4519" w:author="Raisa.sell" w:date="2017-11-23T15:27:00Z"/>
                <w:rFonts w:ascii="Arial" w:hAnsi="Arial" w:cs="Arial"/>
                <w:sz w:val="16"/>
                <w:szCs w:val="16"/>
              </w:rPr>
            </w:pPr>
            <w:ins w:id="45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Castanopsis bacgiangensis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4DCF7" w14:textId="77777777" w:rsidR="001F6B01" w:rsidRPr="001F6B01" w:rsidRDefault="001F6B01" w:rsidP="002236B5">
            <w:pPr>
              <w:rPr>
                <w:ins w:id="4521" w:author="Raisa.sell" w:date="2017-11-23T15:27:00Z"/>
                <w:rFonts w:ascii="Arial" w:hAnsi="Arial" w:cs="Arial"/>
                <w:sz w:val="16"/>
                <w:szCs w:val="16"/>
              </w:rPr>
            </w:pPr>
            <w:ins w:id="45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DF687" w14:textId="77777777" w:rsidR="001F6B01" w:rsidRPr="001F6B01" w:rsidRDefault="001F6B01" w:rsidP="002236B5">
            <w:pPr>
              <w:jc w:val="center"/>
              <w:rPr>
                <w:ins w:id="4523" w:author="Raisa.sell" w:date="2017-11-23T15:27:00Z"/>
                <w:rFonts w:ascii="Arial" w:hAnsi="Arial" w:cs="Arial"/>
                <w:sz w:val="16"/>
                <w:szCs w:val="16"/>
              </w:rPr>
            </w:pPr>
            <w:ins w:id="45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6A30" w14:textId="77777777" w:rsidR="001F6B01" w:rsidRPr="001F6B01" w:rsidRDefault="001F6B01" w:rsidP="002236B5">
            <w:pPr>
              <w:jc w:val="center"/>
              <w:rPr>
                <w:ins w:id="4525" w:author="Raisa.sell" w:date="2017-11-23T15:27:00Z"/>
                <w:rFonts w:ascii="Arial" w:hAnsi="Arial" w:cs="Arial"/>
                <w:sz w:val="16"/>
                <w:szCs w:val="16"/>
              </w:rPr>
            </w:pPr>
            <w:ins w:id="45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4DAB99F" w14:textId="77777777" w:rsidTr="002236B5">
        <w:trPr>
          <w:trHeight w:val="255"/>
          <w:ins w:id="452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49F26" w14:textId="77777777" w:rsidR="001F6B01" w:rsidRPr="001F6B01" w:rsidRDefault="001F6B01" w:rsidP="002236B5">
            <w:pPr>
              <w:jc w:val="center"/>
              <w:rPr>
                <w:ins w:id="4528" w:author="Raisa.sell" w:date="2017-11-23T15:27:00Z"/>
                <w:rFonts w:ascii="Arial" w:hAnsi="Arial" w:cs="Arial"/>
                <w:sz w:val="16"/>
                <w:szCs w:val="16"/>
              </w:rPr>
            </w:pPr>
            <w:ins w:id="45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49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723C" w14:textId="77777777" w:rsidR="001F6B01" w:rsidRPr="001F6B01" w:rsidRDefault="001F6B01" w:rsidP="002236B5">
            <w:pPr>
              <w:rPr>
                <w:ins w:id="4530" w:author="Raisa.sell" w:date="2017-11-23T15:27:00Z"/>
                <w:rFonts w:ascii="Arial" w:hAnsi="Arial" w:cs="Arial"/>
                <w:sz w:val="16"/>
                <w:szCs w:val="16"/>
              </w:rPr>
            </w:pPr>
            <w:ins w:id="45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bộp (Sồi phảng)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D442E" w14:textId="77777777" w:rsidR="001F6B01" w:rsidRPr="001F6B01" w:rsidRDefault="001F6B01" w:rsidP="002236B5">
            <w:pPr>
              <w:rPr>
                <w:ins w:id="4532" w:author="Raisa.sell" w:date="2017-11-23T15:27:00Z"/>
                <w:rFonts w:ascii="Arial" w:hAnsi="Arial" w:cs="Arial"/>
                <w:sz w:val="16"/>
                <w:szCs w:val="16"/>
              </w:rPr>
            </w:pPr>
            <w:ins w:id="45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D977C" w14:textId="77777777" w:rsidR="001F6B01" w:rsidRPr="001F6B01" w:rsidRDefault="001F6B01" w:rsidP="002236B5">
            <w:pPr>
              <w:rPr>
                <w:ins w:id="4534" w:author="Raisa.sell" w:date="2017-11-23T15:27:00Z"/>
                <w:rFonts w:ascii="Arial" w:hAnsi="Arial" w:cs="Arial"/>
                <w:sz w:val="16"/>
                <w:szCs w:val="16"/>
              </w:rPr>
            </w:pPr>
            <w:ins w:id="45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Lithocarpus fissus (Champ.ex Benth.) A. Camus; Castanopsis fissa (Champ. ex Benth.) Rehd &amp; Wils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7D24" w14:textId="77777777" w:rsidR="001F6B01" w:rsidRPr="001F6B01" w:rsidRDefault="001F6B01" w:rsidP="002236B5">
            <w:pPr>
              <w:rPr>
                <w:ins w:id="4536" w:author="Raisa.sell" w:date="2017-11-23T15:27:00Z"/>
                <w:rFonts w:ascii="Arial" w:hAnsi="Arial" w:cs="Arial"/>
                <w:sz w:val="16"/>
                <w:szCs w:val="16"/>
              </w:rPr>
            </w:pPr>
            <w:ins w:id="45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282C0" w14:textId="77777777" w:rsidR="001F6B01" w:rsidRPr="001F6B01" w:rsidRDefault="001F6B01" w:rsidP="002236B5">
            <w:pPr>
              <w:jc w:val="center"/>
              <w:rPr>
                <w:ins w:id="4538" w:author="Raisa.sell" w:date="2017-11-23T15:27:00Z"/>
                <w:rFonts w:ascii="Arial" w:hAnsi="Arial" w:cs="Arial"/>
                <w:sz w:val="16"/>
                <w:szCs w:val="16"/>
              </w:rPr>
            </w:pPr>
            <w:ins w:id="45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EF431" w14:textId="77777777" w:rsidR="001F6B01" w:rsidRPr="001F6B01" w:rsidRDefault="001F6B01" w:rsidP="002236B5">
            <w:pPr>
              <w:jc w:val="center"/>
              <w:rPr>
                <w:ins w:id="4540" w:author="Raisa.sell" w:date="2017-11-23T15:27:00Z"/>
                <w:rFonts w:ascii="Arial" w:hAnsi="Arial" w:cs="Arial"/>
                <w:sz w:val="16"/>
                <w:szCs w:val="16"/>
              </w:rPr>
            </w:pPr>
            <w:ins w:id="45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A3CA80C" w14:textId="77777777" w:rsidTr="002236B5">
        <w:trPr>
          <w:trHeight w:val="255"/>
          <w:ins w:id="454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FB69F" w14:textId="77777777" w:rsidR="001F6B01" w:rsidRPr="001F6B01" w:rsidRDefault="001F6B01" w:rsidP="002236B5">
            <w:pPr>
              <w:jc w:val="center"/>
              <w:rPr>
                <w:ins w:id="4543" w:author="Raisa.sell" w:date="2017-11-23T15:27:00Z"/>
                <w:rFonts w:ascii="Arial" w:hAnsi="Arial" w:cs="Arial"/>
                <w:sz w:val="16"/>
                <w:szCs w:val="16"/>
              </w:rPr>
            </w:pPr>
            <w:ins w:id="45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DAB88" w14:textId="77777777" w:rsidR="001F6B01" w:rsidRPr="001F6B01" w:rsidRDefault="001F6B01" w:rsidP="002236B5">
            <w:pPr>
              <w:rPr>
                <w:ins w:id="4545" w:author="Raisa.sell" w:date="2017-11-23T15:27:00Z"/>
                <w:rFonts w:ascii="Arial" w:hAnsi="Arial" w:cs="Arial"/>
                <w:sz w:val="16"/>
                <w:szCs w:val="16"/>
              </w:rPr>
            </w:pPr>
            <w:ins w:id="45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đỏ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A5BF8" w14:textId="77777777" w:rsidR="001F6B01" w:rsidRPr="001F6B01" w:rsidRDefault="001F6B01" w:rsidP="002236B5">
            <w:pPr>
              <w:rPr>
                <w:ins w:id="4547" w:author="Raisa.sell" w:date="2017-11-23T15:27:00Z"/>
                <w:rFonts w:ascii="Arial" w:hAnsi="Arial" w:cs="Arial"/>
                <w:sz w:val="16"/>
                <w:szCs w:val="16"/>
              </w:rPr>
            </w:pPr>
            <w:ins w:id="45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71195" w14:textId="77777777" w:rsidR="001F6B01" w:rsidRPr="001F6B01" w:rsidRDefault="001F6B01" w:rsidP="002236B5">
            <w:pPr>
              <w:rPr>
                <w:ins w:id="454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5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Lithocarpus ducampii (Hickel et A. Camus) A. Camus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A6ED2" w14:textId="77777777" w:rsidR="001F6B01" w:rsidRPr="001F6B01" w:rsidRDefault="001F6B01" w:rsidP="002236B5">
            <w:pPr>
              <w:rPr>
                <w:ins w:id="4551" w:author="Raisa.sell" w:date="2017-11-23T15:27:00Z"/>
                <w:rFonts w:ascii="Arial" w:hAnsi="Arial" w:cs="Arial"/>
                <w:sz w:val="16"/>
                <w:szCs w:val="16"/>
              </w:rPr>
            </w:pPr>
            <w:ins w:id="45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A6B7E" w14:textId="77777777" w:rsidR="001F6B01" w:rsidRPr="001F6B01" w:rsidRDefault="001F6B01" w:rsidP="002236B5">
            <w:pPr>
              <w:jc w:val="center"/>
              <w:rPr>
                <w:ins w:id="4553" w:author="Raisa.sell" w:date="2017-11-23T15:27:00Z"/>
                <w:rFonts w:ascii="Arial" w:hAnsi="Arial" w:cs="Arial"/>
                <w:sz w:val="16"/>
                <w:szCs w:val="16"/>
              </w:rPr>
            </w:pPr>
            <w:ins w:id="45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AEB2" w14:textId="77777777" w:rsidR="001F6B01" w:rsidRPr="001F6B01" w:rsidRDefault="001F6B01" w:rsidP="002236B5">
            <w:pPr>
              <w:jc w:val="center"/>
              <w:rPr>
                <w:ins w:id="4555" w:author="Raisa.sell" w:date="2017-11-23T15:27:00Z"/>
                <w:rFonts w:ascii="Arial" w:hAnsi="Arial" w:cs="Arial"/>
                <w:sz w:val="16"/>
                <w:szCs w:val="16"/>
              </w:rPr>
            </w:pPr>
            <w:ins w:id="45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D3FC5E5" w14:textId="77777777" w:rsidTr="002236B5">
        <w:trPr>
          <w:trHeight w:val="255"/>
          <w:ins w:id="455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7B5D7" w14:textId="77777777" w:rsidR="001F6B01" w:rsidRPr="001F6B01" w:rsidRDefault="001F6B01" w:rsidP="002236B5">
            <w:pPr>
              <w:jc w:val="center"/>
              <w:rPr>
                <w:ins w:id="4558" w:author="Raisa.sell" w:date="2017-11-23T15:27:00Z"/>
                <w:rFonts w:ascii="Arial" w:hAnsi="Arial" w:cs="Arial"/>
                <w:sz w:val="16"/>
                <w:szCs w:val="16"/>
              </w:rPr>
            </w:pPr>
            <w:ins w:id="45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7DF01" w14:textId="77777777" w:rsidR="001F6B01" w:rsidRPr="001F6B01" w:rsidRDefault="001F6B01" w:rsidP="002236B5">
            <w:pPr>
              <w:rPr>
                <w:ins w:id="4560" w:author="Raisa.sell" w:date="2017-11-23T15:27:00Z"/>
                <w:rFonts w:ascii="Arial" w:hAnsi="Arial" w:cs="Arial"/>
                <w:sz w:val="16"/>
                <w:szCs w:val="16"/>
              </w:rPr>
            </w:pPr>
            <w:ins w:id="45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gai (Cà ổi)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32AC3" w14:textId="77777777" w:rsidR="001F6B01" w:rsidRPr="001F6B01" w:rsidRDefault="001F6B01" w:rsidP="002236B5">
            <w:pPr>
              <w:rPr>
                <w:ins w:id="4562" w:author="Raisa.sell" w:date="2017-11-23T15:27:00Z"/>
                <w:rFonts w:ascii="Arial" w:hAnsi="Arial" w:cs="Arial"/>
                <w:sz w:val="16"/>
                <w:szCs w:val="16"/>
              </w:rPr>
            </w:pPr>
            <w:ins w:id="45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C6F5A" w14:textId="77777777" w:rsidR="001F6B01" w:rsidRPr="001F6B01" w:rsidRDefault="001F6B01" w:rsidP="002236B5">
            <w:pPr>
              <w:rPr>
                <w:ins w:id="4564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45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Castanopsis indica (Roxb.) A. DC.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8BAD9" w14:textId="77777777" w:rsidR="001F6B01" w:rsidRPr="001F6B01" w:rsidRDefault="001F6B01" w:rsidP="002236B5">
            <w:pPr>
              <w:rPr>
                <w:ins w:id="4566" w:author="Raisa.sell" w:date="2017-11-23T15:27:00Z"/>
                <w:rFonts w:ascii="Arial" w:hAnsi="Arial" w:cs="Arial"/>
                <w:sz w:val="16"/>
                <w:szCs w:val="16"/>
              </w:rPr>
            </w:pPr>
            <w:ins w:id="45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4C0B8" w14:textId="77777777" w:rsidR="001F6B01" w:rsidRPr="001F6B01" w:rsidRDefault="001F6B01" w:rsidP="002236B5">
            <w:pPr>
              <w:jc w:val="center"/>
              <w:rPr>
                <w:ins w:id="4568" w:author="Raisa.sell" w:date="2017-11-23T15:27:00Z"/>
                <w:rFonts w:ascii="Arial" w:hAnsi="Arial" w:cs="Arial"/>
                <w:sz w:val="16"/>
                <w:szCs w:val="16"/>
              </w:rPr>
            </w:pPr>
            <w:ins w:id="45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21AED" w14:textId="77777777" w:rsidR="001F6B01" w:rsidRPr="001F6B01" w:rsidRDefault="001F6B01" w:rsidP="002236B5">
            <w:pPr>
              <w:jc w:val="center"/>
              <w:rPr>
                <w:ins w:id="4570" w:author="Raisa.sell" w:date="2017-11-23T15:27:00Z"/>
                <w:rFonts w:ascii="Arial" w:hAnsi="Arial" w:cs="Arial"/>
                <w:sz w:val="16"/>
                <w:szCs w:val="16"/>
              </w:rPr>
            </w:pPr>
            <w:ins w:id="45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1B40ECE" w14:textId="77777777" w:rsidTr="002236B5">
        <w:trPr>
          <w:trHeight w:val="255"/>
          <w:ins w:id="457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7CD30" w14:textId="77777777" w:rsidR="001F6B01" w:rsidRPr="001F6B01" w:rsidRDefault="001F6B01" w:rsidP="002236B5">
            <w:pPr>
              <w:jc w:val="center"/>
              <w:rPr>
                <w:ins w:id="4573" w:author="Raisa.sell" w:date="2017-11-23T15:27:00Z"/>
                <w:rFonts w:ascii="Arial" w:hAnsi="Arial" w:cs="Arial"/>
                <w:sz w:val="16"/>
                <w:szCs w:val="16"/>
              </w:rPr>
            </w:pPr>
            <w:ins w:id="45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792F6" w14:textId="77777777" w:rsidR="001F6B01" w:rsidRPr="001F6B01" w:rsidRDefault="001F6B01" w:rsidP="002236B5">
            <w:pPr>
              <w:rPr>
                <w:ins w:id="4575" w:author="Raisa.sell" w:date="2017-11-23T15:27:00Z"/>
                <w:rFonts w:ascii="Arial" w:hAnsi="Arial" w:cs="Arial"/>
                <w:sz w:val="16"/>
                <w:szCs w:val="16"/>
              </w:rPr>
            </w:pPr>
            <w:ins w:id="45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yên thế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DD031" w14:textId="77777777" w:rsidR="001F6B01" w:rsidRPr="001F6B01" w:rsidRDefault="001F6B01" w:rsidP="002236B5">
            <w:pPr>
              <w:rPr>
                <w:ins w:id="4577" w:author="Raisa.sell" w:date="2017-11-23T15:27:00Z"/>
                <w:rFonts w:ascii="Arial" w:hAnsi="Arial" w:cs="Arial"/>
                <w:sz w:val="16"/>
                <w:szCs w:val="16"/>
              </w:rPr>
            </w:pPr>
            <w:ins w:id="45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8C60F" w14:textId="77777777" w:rsidR="001F6B01" w:rsidRPr="001F6B01" w:rsidRDefault="001F6B01" w:rsidP="002236B5">
            <w:pPr>
              <w:rPr>
                <w:ins w:id="457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5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Castanopsis boisii Hickel et A. Camus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31AC5" w14:textId="77777777" w:rsidR="001F6B01" w:rsidRPr="001F6B01" w:rsidRDefault="001F6B01" w:rsidP="002236B5">
            <w:pPr>
              <w:rPr>
                <w:ins w:id="4581" w:author="Raisa.sell" w:date="2017-11-23T15:27:00Z"/>
                <w:rFonts w:ascii="Arial" w:hAnsi="Arial" w:cs="Arial"/>
                <w:sz w:val="16"/>
                <w:szCs w:val="16"/>
              </w:rPr>
            </w:pPr>
            <w:ins w:id="45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6D200" w14:textId="77777777" w:rsidR="001F6B01" w:rsidRPr="001F6B01" w:rsidRDefault="001F6B01" w:rsidP="002236B5">
            <w:pPr>
              <w:jc w:val="center"/>
              <w:rPr>
                <w:ins w:id="4583" w:author="Raisa.sell" w:date="2017-11-23T15:27:00Z"/>
                <w:rFonts w:ascii="Arial" w:hAnsi="Arial" w:cs="Arial"/>
                <w:sz w:val="16"/>
                <w:szCs w:val="16"/>
              </w:rPr>
            </w:pPr>
            <w:ins w:id="45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3536B" w14:textId="77777777" w:rsidR="001F6B01" w:rsidRPr="001F6B01" w:rsidRDefault="001F6B01" w:rsidP="002236B5">
            <w:pPr>
              <w:jc w:val="center"/>
              <w:rPr>
                <w:ins w:id="4585" w:author="Raisa.sell" w:date="2017-11-23T15:27:00Z"/>
                <w:rFonts w:ascii="Arial" w:hAnsi="Arial" w:cs="Arial"/>
                <w:sz w:val="16"/>
                <w:szCs w:val="16"/>
              </w:rPr>
            </w:pPr>
            <w:ins w:id="45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B6C5A03" w14:textId="77777777" w:rsidTr="002236B5">
        <w:trPr>
          <w:trHeight w:val="255"/>
          <w:ins w:id="458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D3FF" w14:textId="77777777" w:rsidR="001F6B01" w:rsidRPr="001F6B01" w:rsidRDefault="001F6B01" w:rsidP="002236B5">
            <w:pPr>
              <w:jc w:val="center"/>
              <w:rPr>
                <w:ins w:id="4588" w:author="Raisa.sell" w:date="2017-11-23T15:27:00Z"/>
                <w:rFonts w:ascii="Arial" w:hAnsi="Arial" w:cs="Arial"/>
                <w:sz w:val="16"/>
                <w:szCs w:val="16"/>
              </w:rPr>
            </w:pPr>
            <w:ins w:id="45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9AB56" w14:textId="77777777" w:rsidR="001F6B01" w:rsidRPr="001F6B01" w:rsidRDefault="001F6B01" w:rsidP="002236B5">
            <w:pPr>
              <w:rPr>
                <w:ins w:id="4590" w:author="Raisa.sell" w:date="2017-11-23T15:27:00Z"/>
                <w:rFonts w:ascii="Arial" w:hAnsi="Arial" w:cs="Arial"/>
                <w:sz w:val="16"/>
                <w:szCs w:val="16"/>
              </w:rPr>
            </w:pPr>
            <w:ins w:id="45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Dẻ trùng khánh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EE9F2" w14:textId="77777777" w:rsidR="001F6B01" w:rsidRPr="001F6B01" w:rsidRDefault="001F6B01" w:rsidP="002236B5">
            <w:pPr>
              <w:rPr>
                <w:ins w:id="4592" w:author="Raisa.sell" w:date="2017-11-23T15:27:00Z"/>
                <w:rFonts w:ascii="Arial" w:hAnsi="Arial" w:cs="Arial"/>
                <w:sz w:val="16"/>
                <w:szCs w:val="16"/>
              </w:rPr>
            </w:pPr>
            <w:ins w:id="45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De.tk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1AB61" w14:textId="77777777" w:rsidR="001F6B01" w:rsidRPr="001F6B01" w:rsidRDefault="001F6B01" w:rsidP="002236B5">
            <w:pPr>
              <w:rPr>
                <w:ins w:id="4594" w:author="Raisa.sell" w:date="2017-11-23T15:27:00Z"/>
                <w:rFonts w:ascii="Arial" w:hAnsi="Arial" w:cs="Arial"/>
                <w:sz w:val="16"/>
                <w:szCs w:val="16"/>
              </w:rPr>
            </w:pPr>
            <w:ins w:id="45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Castanea mollissima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86022" w14:textId="77777777" w:rsidR="001F6B01" w:rsidRPr="001F6B01" w:rsidRDefault="001F6B01" w:rsidP="002236B5">
            <w:pPr>
              <w:rPr>
                <w:ins w:id="4596" w:author="Raisa.sell" w:date="2017-11-23T15:27:00Z"/>
                <w:rFonts w:ascii="Arial" w:hAnsi="Arial" w:cs="Arial"/>
                <w:sz w:val="16"/>
                <w:szCs w:val="16"/>
              </w:rPr>
            </w:pPr>
            <w:ins w:id="45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CE586" w14:textId="77777777" w:rsidR="001F6B01" w:rsidRPr="001F6B01" w:rsidRDefault="001F6B01" w:rsidP="002236B5">
            <w:pPr>
              <w:jc w:val="center"/>
              <w:rPr>
                <w:ins w:id="4598" w:author="Raisa.sell" w:date="2017-11-23T15:27:00Z"/>
                <w:rFonts w:ascii="Arial" w:hAnsi="Arial" w:cs="Arial"/>
                <w:sz w:val="16"/>
                <w:szCs w:val="16"/>
              </w:rPr>
            </w:pPr>
            <w:ins w:id="45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E122F" w14:textId="77777777" w:rsidR="001F6B01" w:rsidRPr="001F6B01" w:rsidRDefault="001F6B01" w:rsidP="002236B5">
            <w:pPr>
              <w:jc w:val="center"/>
              <w:rPr>
                <w:ins w:id="4600" w:author="Raisa.sell" w:date="2017-11-23T15:27:00Z"/>
                <w:rFonts w:ascii="Arial" w:hAnsi="Arial" w:cs="Arial"/>
                <w:sz w:val="16"/>
                <w:szCs w:val="16"/>
              </w:rPr>
            </w:pPr>
            <w:ins w:id="46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9913B3B" w14:textId="77777777" w:rsidTr="002236B5">
        <w:trPr>
          <w:trHeight w:val="255"/>
          <w:ins w:id="460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5DCC3" w14:textId="77777777" w:rsidR="001F6B01" w:rsidRPr="001F6B01" w:rsidRDefault="001F6B01" w:rsidP="002236B5">
            <w:pPr>
              <w:jc w:val="center"/>
              <w:rPr>
                <w:ins w:id="4603" w:author="Raisa.sell" w:date="2017-11-23T15:27:00Z"/>
                <w:rFonts w:ascii="Arial" w:hAnsi="Arial" w:cs="Arial"/>
                <w:sz w:val="16"/>
                <w:szCs w:val="16"/>
              </w:rPr>
            </w:pPr>
            <w:ins w:id="46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2FD1A" w14:textId="77777777" w:rsidR="001F6B01" w:rsidRPr="001F6B01" w:rsidRDefault="001F6B01" w:rsidP="002236B5">
            <w:pPr>
              <w:rPr>
                <w:ins w:id="4605" w:author="Raisa.sell" w:date="2017-11-23T15:27:00Z"/>
                <w:rFonts w:ascii="Arial" w:hAnsi="Arial" w:cs="Arial"/>
                <w:sz w:val="16"/>
                <w:szCs w:val="16"/>
              </w:rPr>
            </w:pPr>
            <w:ins w:id="46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Điều (Đào lộn hột)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4CD9A" w14:textId="77777777" w:rsidR="001F6B01" w:rsidRPr="001F6B01" w:rsidRDefault="001F6B01" w:rsidP="002236B5">
            <w:pPr>
              <w:rPr>
                <w:ins w:id="4607" w:author="Raisa.sell" w:date="2017-11-23T15:27:00Z"/>
                <w:rFonts w:ascii="Arial" w:hAnsi="Arial" w:cs="Arial"/>
                <w:sz w:val="16"/>
                <w:szCs w:val="16"/>
              </w:rPr>
            </w:pPr>
            <w:ins w:id="46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Dieu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49DD" w14:textId="77777777" w:rsidR="001F6B01" w:rsidRPr="001F6B01" w:rsidRDefault="001F6B01" w:rsidP="002236B5">
            <w:pPr>
              <w:rPr>
                <w:ins w:id="4609" w:author="Raisa.sell" w:date="2017-11-23T15:27:00Z"/>
                <w:rFonts w:ascii="Arial" w:hAnsi="Arial" w:cs="Arial"/>
                <w:sz w:val="16"/>
                <w:szCs w:val="16"/>
              </w:rPr>
            </w:pPr>
            <w:ins w:id="46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Anacardium occidentale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E709C" w14:textId="77777777" w:rsidR="001F6B01" w:rsidRPr="001F6B01" w:rsidRDefault="001F6B01" w:rsidP="002236B5">
            <w:pPr>
              <w:rPr>
                <w:ins w:id="4611" w:author="Raisa.sell" w:date="2017-11-23T15:27:00Z"/>
                <w:rFonts w:ascii="Arial" w:hAnsi="Arial" w:cs="Arial"/>
                <w:sz w:val="16"/>
                <w:szCs w:val="16"/>
              </w:rPr>
            </w:pPr>
            <w:ins w:id="46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2FBE5" w14:textId="77777777" w:rsidR="001F6B01" w:rsidRPr="001F6B01" w:rsidRDefault="001F6B01" w:rsidP="002236B5">
            <w:pPr>
              <w:jc w:val="center"/>
              <w:rPr>
                <w:ins w:id="4613" w:author="Raisa.sell" w:date="2017-11-23T15:27:00Z"/>
                <w:rFonts w:ascii="Arial" w:hAnsi="Arial" w:cs="Arial"/>
                <w:sz w:val="16"/>
                <w:szCs w:val="16"/>
              </w:rPr>
            </w:pPr>
            <w:ins w:id="46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65755" w14:textId="77777777" w:rsidR="001F6B01" w:rsidRPr="001F6B01" w:rsidRDefault="001F6B01" w:rsidP="002236B5">
            <w:pPr>
              <w:jc w:val="center"/>
              <w:rPr>
                <w:ins w:id="4615" w:author="Raisa.sell" w:date="2017-11-23T15:27:00Z"/>
                <w:rFonts w:ascii="Arial" w:hAnsi="Arial" w:cs="Arial"/>
                <w:sz w:val="16"/>
                <w:szCs w:val="16"/>
              </w:rPr>
            </w:pPr>
            <w:ins w:id="46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673E97F" w14:textId="77777777" w:rsidTr="002236B5">
        <w:trPr>
          <w:trHeight w:val="255"/>
          <w:ins w:id="461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A4117" w14:textId="77777777" w:rsidR="001F6B01" w:rsidRPr="001F6B01" w:rsidRDefault="001F6B01" w:rsidP="002236B5">
            <w:pPr>
              <w:jc w:val="center"/>
              <w:rPr>
                <w:ins w:id="4618" w:author="Raisa.sell" w:date="2017-11-23T15:27:00Z"/>
                <w:rFonts w:ascii="Arial" w:hAnsi="Arial" w:cs="Arial"/>
                <w:sz w:val="16"/>
                <w:szCs w:val="16"/>
              </w:rPr>
            </w:pPr>
            <w:ins w:id="46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FF688" w14:textId="77777777" w:rsidR="001F6B01" w:rsidRPr="001F6B01" w:rsidRDefault="001F6B01" w:rsidP="002236B5">
            <w:pPr>
              <w:rPr>
                <w:ins w:id="4620" w:author="Raisa.sell" w:date="2017-11-23T15:27:00Z"/>
                <w:rFonts w:ascii="Arial" w:hAnsi="Arial" w:cs="Arial"/>
                <w:sz w:val="16"/>
                <w:szCs w:val="16"/>
              </w:rPr>
            </w:pPr>
            <w:ins w:id="46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Đinh (Thiết đinh)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19DD0" w14:textId="77777777" w:rsidR="001F6B01" w:rsidRPr="001F6B01" w:rsidRDefault="001F6B01" w:rsidP="002236B5">
            <w:pPr>
              <w:rPr>
                <w:ins w:id="4622" w:author="Raisa.sell" w:date="2017-11-23T15:27:00Z"/>
                <w:rFonts w:ascii="Arial" w:hAnsi="Arial" w:cs="Arial"/>
                <w:sz w:val="16"/>
                <w:szCs w:val="16"/>
              </w:rPr>
            </w:pPr>
            <w:ins w:id="46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Dinh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2FAB" w14:textId="77777777" w:rsidR="001F6B01" w:rsidRPr="001F6B01" w:rsidRDefault="001F6B01" w:rsidP="002236B5">
            <w:pPr>
              <w:rPr>
                <w:ins w:id="4624" w:author="Raisa.sell" w:date="2017-11-23T15:27:00Z"/>
                <w:rFonts w:ascii="Arial" w:hAnsi="Arial" w:cs="Arial"/>
                <w:sz w:val="16"/>
                <w:szCs w:val="16"/>
              </w:rPr>
            </w:pPr>
            <w:ins w:id="46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Markhamia stipulata (Wall.) Schum.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9DAA" w14:textId="77777777" w:rsidR="001F6B01" w:rsidRPr="001F6B01" w:rsidRDefault="001F6B01" w:rsidP="002236B5">
            <w:pPr>
              <w:rPr>
                <w:ins w:id="4626" w:author="Raisa.sell" w:date="2017-11-23T15:27:00Z"/>
                <w:rFonts w:ascii="Arial" w:hAnsi="Arial" w:cs="Arial"/>
                <w:sz w:val="16"/>
                <w:szCs w:val="16"/>
              </w:rPr>
            </w:pPr>
            <w:ins w:id="46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A8E34" w14:textId="77777777" w:rsidR="001F6B01" w:rsidRPr="001F6B01" w:rsidRDefault="001F6B01" w:rsidP="002236B5">
            <w:pPr>
              <w:jc w:val="center"/>
              <w:rPr>
                <w:ins w:id="4628" w:author="Raisa.sell" w:date="2017-11-23T15:27:00Z"/>
                <w:rFonts w:ascii="Arial" w:hAnsi="Arial" w:cs="Arial"/>
                <w:sz w:val="16"/>
                <w:szCs w:val="16"/>
              </w:rPr>
            </w:pPr>
            <w:ins w:id="46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E15B6" w14:textId="77777777" w:rsidR="001F6B01" w:rsidRPr="001F6B01" w:rsidRDefault="001F6B01" w:rsidP="002236B5">
            <w:pPr>
              <w:jc w:val="center"/>
              <w:rPr>
                <w:ins w:id="4630" w:author="Raisa.sell" w:date="2017-11-23T15:27:00Z"/>
                <w:rFonts w:ascii="Arial" w:hAnsi="Arial" w:cs="Arial"/>
                <w:sz w:val="16"/>
                <w:szCs w:val="16"/>
              </w:rPr>
            </w:pPr>
            <w:ins w:id="46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64247734" w14:textId="77777777" w:rsidTr="002236B5">
        <w:trPr>
          <w:trHeight w:val="255"/>
          <w:ins w:id="463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162B6" w14:textId="77777777" w:rsidR="001F6B01" w:rsidRPr="001F6B01" w:rsidRDefault="001F6B01" w:rsidP="002236B5">
            <w:pPr>
              <w:jc w:val="center"/>
              <w:rPr>
                <w:ins w:id="4633" w:author="Raisa.sell" w:date="2017-11-23T15:27:00Z"/>
                <w:rFonts w:ascii="Arial" w:hAnsi="Arial" w:cs="Arial"/>
                <w:sz w:val="16"/>
                <w:szCs w:val="16"/>
              </w:rPr>
            </w:pPr>
            <w:ins w:id="46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B516" w14:textId="77777777" w:rsidR="001F6B01" w:rsidRPr="001F6B01" w:rsidRDefault="001F6B01" w:rsidP="002236B5">
            <w:pPr>
              <w:rPr>
                <w:ins w:id="4635" w:author="Raisa.sell" w:date="2017-11-23T15:27:00Z"/>
                <w:rFonts w:ascii="Arial" w:hAnsi="Arial" w:cs="Arial"/>
                <w:sz w:val="16"/>
                <w:szCs w:val="16"/>
              </w:rPr>
            </w:pPr>
            <w:ins w:id="46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Đinh hương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3E615" w14:textId="77777777" w:rsidR="001F6B01" w:rsidRPr="001F6B01" w:rsidRDefault="001F6B01" w:rsidP="002236B5">
            <w:pPr>
              <w:rPr>
                <w:ins w:id="4637" w:author="Raisa.sell" w:date="2017-11-23T15:27:00Z"/>
                <w:rFonts w:ascii="Arial" w:hAnsi="Arial" w:cs="Arial"/>
                <w:sz w:val="16"/>
                <w:szCs w:val="16"/>
              </w:rPr>
            </w:pPr>
            <w:ins w:id="46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Dinh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C59" w14:textId="77777777" w:rsidR="001F6B01" w:rsidRPr="001F6B01" w:rsidRDefault="001F6B01" w:rsidP="002236B5">
            <w:pPr>
              <w:rPr>
                <w:ins w:id="4639" w:author="Raisa.sell" w:date="2017-11-23T15:27:00Z"/>
                <w:rFonts w:ascii="Arial" w:hAnsi="Arial" w:cs="Arial"/>
                <w:sz w:val="16"/>
                <w:szCs w:val="16"/>
              </w:rPr>
            </w:pPr>
            <w:ins w:id="46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Dysoxylum cauliflorum Hiern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AE835" w14:textId="77777777" w:rsidR="001F6B01" w:rsidRPr="001F6B01" w:rsidRDefault="001F6B01" w:rsidP="002236B5">
            <w:pPr>
              <w:rPr>
                <w:ins w:id="4641" w:author="Raisa.sell" w:date="2017-11-23T15:27:00Z"/>
                <w:rFonts w:ascii="Arial" w:hAnsi="Arial" w:cs="Arial"/>
                <w:sz w:val="16"/>
                <w:szCs w:val="16"/>
              </w:rPr>
            </w:pPr>
            <w:ins w:id="46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B03BB" w14:textId="77777777" w:rsidR="001F6B01" w:rsidRPr="001F6B01" w:rsidRDefault="001F6B01" w:rsidP="002236B5">
            <w:pPr>
              <w:jc w:val="center"/>
              <w:rPr>
                <w:ins w:id="4643" w:author="Raisa.sell" w:date="2017-11-23T15:27:00Z"/>
                <w:rFonts w:ascii="Arial" w:hAnsi="Arial" w:cs="Arial"/>
                <w:sz w:val="16"/>
                <w:szCs w:val="16"/>
              </w:rPr>
            </w:pPr>
            <w:ins w:id="46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0BE6" w14:textId="77777777" w:rsidR="001F6B01" w:rsidRPr="001F6B01" w:rsidRDefault="001F6B01" w:rsidP="002236B5">
            <w:pPr>
              <w:jc w:val="center"/>
              <w:rPr>
                <w:ins w:id="4645" w:author="Raisa.sell" w:date="2017-11-23T15:27:00Z"/>
                <w:rFonts w:ascii="Arial" w:hAnsi="Arial" w:cs="Arial"/>
                <w:sz w:val="16"/>
                <w:szCs w:val="16"/>
              </w:rPr>
            </w:pPr>
            <w:ins w:id="46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1DC3424" w14:textId="77777777" w:rsidTr="002236B5">
        <w:trPr>
          <w:trHeight w:val="255"/>
          <w:ins w:id="464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E0172" w14:textId="77777777" w:rsidR="001F6B01" w:rsidRPr="001F6B01" w:rsidRDefault="001F6B01" w:rsidP="002236B5">
            <w:pPr>
              <w:jc w:val="center"/>
              <w:rPr>
                <w:ins w:id="4648" w:author="Raisa.sell" w:date="2017-11-23T15:27:00Z"/>
                <w:rFonts w:ascii="Arial" w:hAnsi="Arial" w:cs="Arial"/>
                <w:sz w:val="16"/>
                <w:szCs w:val="16"/>
              </w:rPr>
            </w:pPr>
            <w:ins w:id="46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A6068" w14:textId="77777777" w:rsidR="001F6B01" w:rsidRPr="001F6B01" w:rsidRDefault="001F6B01" w:rsidP="002236B5">
            <w:pPr>
              <w:rPr>
                <w:ins w:id="4650" w:author="Raisa.sell" w:date="2017-11-23T15:27:00Z"/>
                <w:rFonts w:ascii="Arial" w:hAnsi="Arial" w:cs="Arial"/>
                <w:sz w:val="16"/>
                <w:szCs w:val="16"/>
              </w:rPr>
            </w:pPr>
            <w:ins w:id="46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Đinh thối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1687F" w14:textId="77777777" w:rsidR="001F6B01" w:rsidRPr="001F6B01" w:rsidRDefault="001F6B01" w:rsidP="002236B5">
            <w:pPr>
              <w:rPr>
                <w:ins w:id="4652" w:author="Raisa.sell" w:date="2017-11-23T15:27:00Z"/>
                <w:rFonts w:ascii="Arial" w:hAnsi="Arial" w:cs="Arial"/>
                <w:sz w:val="16"/>
                <w:szCs w:val="16"/>
              </w:rPr>
            </w:pPr>
            <w:ins w:id="46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Dinh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2AD80" w14:textId="77777777" w:rsidR="001F6B01" w:rsidRPr="001F6B01" w:rsidRDefault="001F6B01" w:rsidP="002236B5">
            <w:pPr>
              <w:rPr>
                <w:ins w:id="4654" w:author="Raisa.sell" w:date="2017-11-23T15:27:00Z"/>
                <w:rFonts w:ascii="Arial" w:hAnsi="Arial" w:cs="Arial"/>
                <w:sz w:val="16"/>
                <w:szCs w:val="16"/>
              </w:rPr>
            </w:pPr>
            <w:ins w:id="46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Fernandoa brilletii (Dop) Steen. (Hexaneurocarpon brilletii Dop)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6C76B" w14:textId="77777777" w:rsidR="001F6B01" w:rsidRPr="001F6B01" w:rsidRDefault="001F6B01" w:rsidP="002236B5">
            <w:pPr>
              <w:rPr>
                <w:ins w:id="4656" w:author="Raisa.sell" w:date="2017-11-23T15:27:00Z"/>
                <w:rFonts w:ascii="Arial" w:hAnsi="Arial" w:cs="Arial"/>
                <w:sz w:val="16"/>
                <w:szCs w:val="16"/>
              </w:rPr>
            </w:pPr>
            <w:ins w:id="46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D0507" w14:textId="77777777" w:rsidR="001F6B01" w:rsidRPr="001F6B01" w:rsidRDefault="001F6B01" w:rsidP="002236B5">
            <w:pPr>
              <w:jc w:val="center"/>
              <w:rPr>
                <w:ins w:id="4658" w:author="Raisa.sell" w:date="2017-11-23T15:27:00Z"/>
                <w:rFonts w:ascii="Arial" w:hAnsi="Arial" w:cs="Arial"/>
                <w:sz w:val="16"/>
                <w:szCs w:val="16"/>
              </w:rPr>
            </w:pPr>
            <w:ins w:id="46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9704" w14:textId="77777777" w:rsidR="001F6B01" w:rsidRPr="001F6B01" w:rsidRDefault="001F6B01" w:rsidP="002236B5">
            <w:pPr>
              <w:jc w:val="center"/>
              <w:rPr>
                <w:ins w:id="4660" w:author="Raisa.sell" w:date="2017-11-23T15:27:00Z"/>
                <w:rFonts w:ascii="Arial" w:hAnsi="Arial" w:cs="Arial"/>
                <w:sz w:val="16"/>
                <w:szCs w:val="16"/>
              </w:rPr>
            </w:pPr>
            <w:ins w:id="46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BFA5170" w14:textId="77777777" w:rsidTr="002236B5">
        <w:trPr>
          <w:trHeight w:val="255"/>
          <w:ins w:id="466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320F" w14:textId="77777777" w:rsidR="001F6B01" w:rsidRPr="001F6B01" w:rsidRDefault="001F6B01" w:rsidP="002236B5">
            <w:pPr>
              <w:jc w:val="center"/>
              <w:rPr>
                <w:ins w:id="4663" w:author="Raisa.sell" w:date="2017-11-23T15:27:00Z"/>
                <w:rFonts w:ascii="Arial" w:hAnsi="Arial" w:cs="Arial"/>
                <w:sz w:val="16"/>
                <w:szCs w:val="16"/>
              </w:rPr>
            </w:pPr>
            <w:ins w:id="46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21FEC" w14:textId="77777777" w:rsidR="001F6B01" w:rsidRPr="001F6B01" w:rsidRDefault="001F6B01" w:rsidP="002236B5">
            <w:pPr>
              <w:rPr>
                <w:ins w:id="4665" w:author="Raisa.sell" w:date="2017-11-23T15:27:00Z"/>
                <w:rFonts w:ascii="Arial" w:hAnsi="Arial" w:cs="Arial"/>
                <w:sz w:val="16"/>
                <w:szCs w:val="16"/>
              </w:rPr>
            </w:pPr>
            <w:ins w:id="46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Dọc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F7C99" w14:textId="77777777" w:rsidR="001F6B01" w:rsidRPr="001F6B01" w:rsidRDefault="001F6B01" w:rsidP="002236B5">
            <w:pPr>
              <w:rPr>
                <w:ins w:id="4667" w:author="Raisa.sell" w:date="2017-11-23T15:27:00Z"/>
                <w:rFonts w:ascii="Arial" w:hAnsi="Arial" w:cs="Arial"/>
                <w:sz w:val="16"/>
                <w:szCs w:val="16"/>
              </w:rPr>
            </w:pPr>
            <w:ins w:id="46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BC795" w14:textId="77777777" w:rsidR="001F6B01" w:rsidRPr="001F6B01" w:rsidRDefault="001F6B01" w:rsidP="002236B5">
            <w:pPr>
              <w:rPr>
                <w:ins w:id="4669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46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Garcinia multiflora (Champ. ex Benth.), Garcinia tonkinensis Vesque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47C56" w14:textId="77777777" w:rsidR="001F6B01" w:rsidRPr="001F6B01" w:rsidRDefault="001F6B01" w:rsidP="002236B5">
            <w:pPr>
              <w:rPr>
                <w:ins w:id="4671" w:author="Raisa.sell" w:date="2017-11-23T15:27:00Z"/>
                <w:rFonts w:ascii="Arial" w:hAnsi="Arial" w:cs="Arial"/>
                <w:sz w:val="16"/>
                <w:szCs w:val="16"/>
              </w:rPr>
            </w:pPr>
            <w:ins w:id="46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2EDF2" w14:textId="77777777" w:rsidR="001F6B01" w:rsidRPr="001F6B01" w:rsidRDefault="001F6B01" w:rsidP="002236B5">
            <w:pPr>
              <w:jc w:val="center"/>
              <w:rPr>
                <w:ins w:id="4673" w:author="Raisa.sell" w:date="2017-11-23T15:27:00Z"/>
                <w:rFonts w:ascii="Arial" w:hAnsi="Arial" w:cs="Arial"/>
                <w:sz w:val="16"/>
                <w:szCs w:val="16"/>
              </w:rPr>
            </w:pPr>
            <w:ins w:id="46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F3CC0" w14:textId="77777777" w:rsidR="001F6B01" w:rsidRPr="001F6B01" w:rsidRDefault="001F6B01" w:rsidP="002236B5">
            <w:pPr>
              <w:jc w:val="center"/>
              <w:rPr>
                <w:ins w:id="4675" w:author="Raisa.sell" w:date="2017-11-23T15:27:00Z"/>
                <w:rFonts w:ascii="Arial" w:hAnsi="Arial" w:cs="Arial"/>
                <w:sz w:val="16"/>
                <w:szCs w:val="16"/>
              </w:rPr>
            </w:pPr>
            <w:ins w:id="46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63E4F1A" w14:textId="77777777" w:rsidTr="002236B5">
        <w:trPr>
          <w:trHeight w:val="255"/>
          <w:ins w:id="467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31EA9" w14:textId="77777777" w:rsidR="001F6B01" w:rsidRPr="001F6B01" w:rsidRDefault="001F6B01" w:rsidP="002236B5">
            <w:pPr>
              <w:jc w:val="center"/>
              <w:rPr>
                <w:ins w:id="4678" w:author="Raisa.sell" w:date="2017-11-23T15:27:00Z"/>
                <w:rFonts w:ascii="Arial" w:hAnsi="Arial" w:cs="Arial"/>
                <w:sz w:val="16"/>
                <w:szCs w:val="16"/>
              </w:rPr>
            </w:pPr>
            <w:ins w:id="46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C25AA" w14:textId="77777777" w:rsidR="001F6B01" w:rsidRPr="001F6B01" w:rsidRDefault="001F6B01" w:rsidP="002236B5">
            <w:pPr>
              <w:rPr>
                <w:ins w:id="4680" w:author="Raisa.sell" w:date="2017-11-23T15:27:00Z"/>
                <w:rFonts w:ascii="Arial" w:hAnsi="Arial" w:cs="Arial"/>
                <w:sz w:val="16"/>
                <w:szCs w:val="16"/>
              </w:rPr>
            </w:pPr>
            <w:ins w:id="46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Đưng (Đước bộp)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DD6A8" w14:textId="77777777" w:rsidR="001F6B01" w:rsidRPr="001F6B01" w:rsidRDefault="001F6B01" w:rsidP="002236B5">
            <w:pPr>
              <w:rPr>
                <w:ins w:id="4682" w:author="Raisa.sell" w:date="2017-11-23T15:27:00Z"/>
                <w:rFonts w:ascii="Arial" w:hAnsi="Arial" w:cs="Arial"/>
                <w:sz w:val="16"/>
                <w:szCs w:val="16"/>
              </w:rPr>
            </w:pPr>
            <w:ins w:id="46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0B416" w14:textId="77777777" w:rsidR="001F6B01" w:rsidRPr="001F6B01" w:rsidRDefault="001F6B01" w:rsidP="002236B5">
            <w:pPr>
              <w:rPr>
                <w:ins w:id="4684" w:author="Raisa.sell" w:date="2017-11-23T15:27:00Z"/>
                <w:rFonts w:ascii="Arial" w:hAnsi="Arial" w:cs="Arial"/>
                <w:sz w:val="16"/>
                <w:szCs w:val="16"/>
              </w:rPr>
            </w:pPr>
            <w:ins w:id="46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Rhizophora mucronata Lam.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98DA7" w14:textId="77777777" w:rsidR="001F6B01" w:rsidRPr="001F6B01" w:rsidRDefault="001F6B01" w:rsidP="002236B5">
            <w:pPr>
              <w:rPr>
                <w:ins w:id="4686" w:author="Raisa.sell" w:date="2017-11-23T15:27:00Z"/>
                <w:rFonts w:ascii="Arial" w:hAnsi="Arial" w:cs="Arial"/>
                <w:sz w:val="16"/>
                <w:szCs w:val="16"/>
              </w:rPr>
            </w:pPr>
            <w:ins w:id="46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1B75" w14:textId="77777777" w:rsidR="001F6B01" w:rsidRPr="001F6B01" w:rsidRDefault="001F6B01" w:rsidP="002236B5">
            <w:pPr>
              <w:jc w:val="center"/>
              <w:rPr>
                <w:ins w:id="4688" w:author="Raisa.sell" w:date="2017-11-23T15:27:00Z"/>
                <w:rFonts w:ascii="Arial" w:hAnsi="Arial" w:cs="Arial"/>
                <w:sz w:val="16"/>
                <w:szCs w:val="16"/>
              </w:rPr>
            </w:pPr>
            <w:ins w:id="46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61E89" w14:textId="77777777" w:rsidR="001F6B01" w:rsidRPr="001F6B01" w:rsidRDefault="001F6B01" w:rsidP="002236B5">
            <w:pPr>
              <w:jc w:val="center"/>
              <w:rPr>
                <w:ins w:id="4690" w:author="Raisa.sell" w:date="2017-11-23T15:27:00Z"/>
                <w:rFonts w:ascii="Arial" w:hAnsi="Arial" w:cs="Arial"/>
                <w:sz w:val="16"/>
                <w:szCs w:val="16"/>
              </w:rPr>
            </w:pPr>
            <w:ins w:id="46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5273151" w14:textId="77777777" w:rsidTr="002236B5">
        <w:trPr>
          <w:trHeight w:val="255"/>
          <w:ins w:id="469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D7069" w14:textId="77777777" w:rsidR="001F6B01" w:rsidRPr="001F6B01" w:rsidRDefault="001F6B01" w:rsidP="002236B5">
            <w:pPr>
              <w:jc w:val="center"/>
              <w:rPr>
                <w:ins w:id="4693" w:author="Raisa.sell" w:date="2017-11-23T15:27:00Z"/>
                <w:rFonts w:ascii="Arial" w:hAnsi="Arial" w:cs="Arial"/>
                <w:sz w:val="16"/>
                <w:szCs w:val="16"/>
              </w:rPr>
            </w:pPr>
            <w:ins w:id="46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E4F6C" w14:textId="77777777" w:rsidR="001F6B01" w:rsidRPr="001F6B01" w:rsidRDefault="001F6B01" w:rsidP="002236B5">
            <w:pPr>
              <w:rPr>
                <w:ins w:id="4695" w:author="Raisa.sell" w:date="2017-11-23T15:27:00Z"/>
                <w:rFonts w:ascii="Arial" w:hAnsi="Arial" w:cs="Arial"/>
                <w:sz w:val="16"/>
                <w:szCs w:val="16"/>
              </w:rPr>
            </w:pPr>
            <w:ins w:id="46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Đước (Đước đôi)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9D5EC" w14:textId="77777777" w:rsidR="001F6B01" w:rsidRPr="001F6B01" w:rsidRDefault="001F6B01" w:rsidP="002236B5">
            <w:pPr>
              <w:rPr>
                <w:ins w:id="4697" w:author="Raisa.sell" w:date="2017-11-23T15:27:00Z"/>
                <w:rFonts w:ascii="Arial" w:hAnsi="Arial" w:cs="Arial"/>
                <w:sz w:val="16"/>
                <w:szCs w:val="16"/>
              </w:rPr>
            </w:pPr>
            <w:ins w:id="46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0A9F5" w14:textId="77777777" w:rsidR="001F6B01" w:rsidRPr="001F6B01" w:rsidRDefault="001F6B01" w:rsidP="002236B5">
            <w:pPr>
              <w:rPr>
                <w:ins w:id="4699" w:author="Raisa.sell" w:date="2017-11-23T15:27:00Z"/>
                <w:rFonts w:ascii="Arial" w:hAnsi="Arial" w:cs="Arial"/>
                <w:sz w:val="16"/>
                <w:szCs w:val="16"/>
              </w:rPr>
            </w:pPr>
            <w:ins w:id="47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Rhizophora apiculata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4F313" w14:textId="77777777" w:rsidR="001F6B01" w:rsidRPr="001F6B01" w:rsidRDefault="001F6B01" w:rsidP="002236B5">
            <w:pPr>
              <w:rPr>
                <w:ins w:id="4701" w:author="Raisa.sell" w:date="2017-11-23T15:27:00Z"/>
                <w:rFonts w:ascii="Arial" w:hAnsi="Arial" w:cs="Arial"/>
                <w:sz w:val="16"/>
                <w:szCs w:val="16"/>
              </w:rPr>
            </w:pPr>
            <w:ins w:id="47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DD5EE" w14:textId="77777777" w:rsidR="001F6B01" w:rsidRPr="001F6B01" w:rsidRDefault="001F6B01" w:rsidP="002236B5">
            <w:pPr>
              <w:jc w:val="center"/>
              <w:rPr>
                <w:ins w:id="4703" w:author="Raisa.sell" w:date="2017-11-23T15:27:00Z"/>
                <w:rFonts w:ascii="Arial" w:hAnsi="Arial" w:cs="Arial"/>
                <w:sz w:val="16"/>
                <w:szCs w:val="16"/>
              </w:rPr>
            </w:pPr>
            <w:ins w:id="47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BD83" w14:textId="77777777" w:rsidR="001F6B01" w:rsidRPr="001F6B01" w:rsidRDefault="001F6B01" w:rsidP="002236B5">
            <w:pPr>
              <w:jc w:val="center"/>
              <w:rPr>
                <w:ins w:id="4705" w:author="Raisa.sell" w:date="2017-11-23T15:27:00Z"/>
                <w:rFonts w:ascii="Arial" w:hAnsi="Arial" w:cs="Arial"/>
                <w:sz w:val="16"/>
                <w:szCs w:val="16"/>
              </w:rPr>
            </w:pPr>
            <w:ins w:id="47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FD87AF9" w14:textId="77777777" w:rsidTr="002236B5">
        <w:trPr>
          <w:trHeight w:val="255"/>
          <w:ins w:id="470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BCB63" w14:textId="77777777" w:rsidR="001F6B01" w:rsidRPr="001F6B01" w:rsidRDefault="001F6B01" w:rsidP="002236B5">
            <w:pPr>
              <w:jc w:val="center"/>
              <w:rPr>
                <w:ins w:id="4708" w:author="Raisa.sell" w:date="2017-11-23T15:27:00Z"/>
                <w:rFonts w:ascii="Arial" w:hAnsi="Arial" w:cs="Arial"/>
                <w:sz w:val="16"/>
                <w:szCs w:val="16"/>
              </w:rPr>
            </w:pPr>
            <w:ins w:id="47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61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8270" w14:textId="77777777" w:rsidR="001F6B01" w:rsidRPr="001F6B01" w:rsidRDefault="001F6B01" w:rsidP="002236B5">
            <w:pPr>
              <w:rPr>
                <w:ins w:id="4710" w:author="Raisa.sell" w:date="2017-11-23T15:27:00Z"/>
                <w:rFonts w:ascii="Arial" w:hAnsi="Arial" w:cs="Arial"/>
                <w:sz w:val="16"/>
                <w:szCs w:val="16"/>
              </w:rPr>
            </w:pPr>
            <w:ins w:id="47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Đước vòi (Đâng)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C49F" w14:textId="77777777" w:rsidR="001F6B01" w:rsidRPr="001F6B01" w:rsidRDefault="001F6B01" w:rsidP="002236B5">
            <w:pPr>
              <w:rPr>
                <w:ins w:id="4712" w:author="Raisa.sell" w:date="2017-11-23T15:27:00Z"/>
                <w:rFonts w:ascii="Arial" w:hAnsi="Arial" w:cs="Arial"/>
                <w:sz w:val="16"/>
                <w:szCs w:val="16"/>
              </w:rPr>
            </w:pPr>
            <w:ins w:id="47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201F8" w14:textId="77777777" w:rsidR="001F6B01" w:rsidRPr="001F6B01" w:rsidRDefault="001F6B01" w:rsidP="002236B5">
            <w:pPr>
              <w:rPr>
                <w:ins w:id="4714" w:author="Raisa.sell" w:date="2017-11-23T15:27:00Z"/>
                <w:rFonts w:ascii="Arial" w:hAnsi="Arial" w:cs="Arial"/>
                <w:sz w:val="16"/>
                <w:szCs w:val="16"/>
              </w:rPr>
            </w:pPr>
            <w:ins w:id="47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Rhizophora stylosa Griff.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281C0" w14:textId="77777777" w:rsidR="001F6B01" w:rsidRPr="001F6B01" w:rsidRDefault="001F6B01" w:rsidP="002236B5">
            <w:pPr>
              <w:rPr>
                <w:ins w:id="4716" w:author="Raisa.sell" w:date="2017-11-23T15:27:00Z"/>
                <w:rFonts w:ascii="Arial" w:hAnsi="Arial" w:cs="Arial"/>
                <w:sz w:val="16"/>
                <w:szCs w:val="16"/>
              </w:rPr>
            </w:pPr>
            <w:ins w:id="47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889EE" w14:textId="77777777" w:rsidR="001F6B01" w:rsidRPr="001F6B01" w:rsidRDefault="001F6B01" w:rsidP="002236B5">
            <w:pPr>
              <w:jc w:val="center"/>
              <w:rPr>
                <w:ins w:id="4718" w:author="Raisa.sell" w:date="2017-11-23T15:27:00Z"/>
                <w:rFonts w:ascii="Arial" w:hAnsi="Arial" w:cs="Arial"/>
                <w:sz w:val="16"/>
                <w:szCs w:val="16"/>
              </w:rPr>
            </w:pPr>
            <w:ins w:id="47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02781" w14:textId="77777777" w:rsidR="001F6B01" w:rsidRPr="001F6B01" w:rsidRDefault="001F6B01" w:rsidP="002236B5">
            <w:pPr>
              <w:jc w:val="center"/>
              <w:rPr>
                <w:ins w:id="4720" w:author="Raisa.sell" w:date="2017-11-23T15:27:00Z"/>
                <w:rFonts w:ascii="Arial" w:hAnsi="Arial" w:cs="Arial"/>
                <w:sz w:val="16"/>
                <w:szCs w:val="16"/>
              </w:rPr>
            </w:pPr>
            <w:ins w:id="47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959CF9A" w14:textId="77777777" w:rsidTr="002236B5">
        <w:trPr>
          <w:trHeight w:val="255"/>
          <w:ins w:id="472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266B7" w14:textId="77777777" w:rsidR="001F6B01" w:rsidRPr="001F6B01" w:rsidRDefault="001F6B01" w:rsidP="002236B5">
            <w:pPr>
              <w:jc w:val="center"/>
              <w:rPr>
                <w:ins w:id="4723" w:author="Raisa.sell" w:date="2017-11-23T15:27:00Z"/>
                <w:rFonts w:ascii="Arial" w:hAnsi="Arial" w:cs="Arial"/>
                <w:sz w:val="16"/>
                <w:szCs w:val="16"/>
              </w:rPr>
            </w:pPr>
            <w:ins w:id="47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6686" w14:textId="77777777" w:rsidR="001F6B01" w:rsidRPr="001F6B01" w:rsidRDefault="001F6B01" w:rsidP="002236B5">
            <w:pPr>
              <w:rPr>
                <w:ins w:id="4725" w:author="Raisa.sell" w:date="2017-11-23T15:27:00Z"/>
                <w:rFonts w:ascii="Arial" w:hAnsi="Arial" w:cs="Arial"/>
                <w:sz w:val="16"/>
                <w:szCs w:val="16"/>
              </w:rPr>
            </w:pPr>
            <w:ins w:id="47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Gạo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92030" w14:textId="77777777" w:rsidR="001F6B01" w:rsidRPr="001F6B01" w:rsidRDefault="001F6B01" w:rsidP="002236B5">
            <w:pPr>
              <w:rPr>
                <w:ins w:id="4727" w:author="Raisa.sell" w:date="2017-11-23T15:27:00Z"/>
                <w:rFonts w:ascii="Arial" w:hAnsi="Arial" w:cs="Arial"/>
                <w:sz w:val="16"/>
                <w:szCs w:val="16"/>
              </w:rPr>
            </w:pPr>
            <w:ins w:id="47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48E6E" w14:textId="77777777" w:rsidR="001F6B01" w:rsidRPr="001F6B01" w:rsidRDefault="001F6B01" w:rsidP="002236B5">
            <w:pPr>
              <w:rPr>
                <w:ins w:id="472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7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Bombax ceiba L. (Bombax malabaricum DC.)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E641" w14:textId="77777777" w:rsidR="001F6B01" w:rsidRPr="001F6B01" w:rsidRDefault="001F6B01" w:rsidP="002236B5">
            <w:pPr>
              <w:rPr>
                <w:ins w:id="4731" w:author="Raisa.sell" w:date="2017-11-23T15:27:00Z"/>
                <w:rFonts w:ascii="Arial" w:hAnsi="Arial" w:cs="Arial"/>
                <w:sz w:val="16"/>
                <w:szCs w:val="16"/>
              </w:rPr>
            </w:pPr>
            <w:ins w:id="47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632B8" w14:textId="77777777" w:rsidR="001F6B01" w:rsidRPr="001F6B01" w:rsidRDefault="001F6B01" w:rsidP="002236B5">
            <w:pPr>
              <w:jc w:val="center"/>
              <w:rPr>
                <w:ins w:id="4733" w:author="Raisa.sell" w:date="2017-11-23T15:27:00Z"/>
                <w:rFonts w:ascii="Arial" w:hAnsi="Arial" w:cs="Arial"/>
                <w:sz w:val="16"/>
                <w:szCs w:val="16"/>
              </w:rPr>
            </w:pPr>
            <w:ins w:id="47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46DEC" w14:textId="77777777" w:rsidR="001F6B01" w:rsidRPr="001F6B01" w:rsidRDefault="001F6B01" w:rsidP="002236B5">
            <w:pPr>
              <w:jc w:val="center"/>
              <w:rPr>
                <w:ins w:id="4735" w:author="Raisa.sell" w:date="2017-11-23T15:27:00Z"/>
                <w:rFonts w:ascii="Arial" w:hAnsi="Arial" w:cs="Arial"/>
                <w:sz w:val="16"/>
                <w:szCs w:val="16"/>
              </w:rPr>
            </w:pPr>
            <w:ins w:id="47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6C7F62A" w14:textId="77777777" w:rsidTr="002236B5">
        <w:trPr>
          <w:trHeight w:val="255"/>
          <w:ins w:id="473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21C2" w14:textId="77777777" w:rsidR="001F6B01" w:rsidRPr="001F6B01" w:rsidRDefault="001F6B01" w:rsidP="002236B5">
            <w:pPr>
              <w:jc w:val="center"/>
              <w:rPr>
                <w:ins w:id="4738" w:author="Raisa.sell" w:date="2017-11-23T15:27:00Z"/>
                <w:rFonts w:ascii="Arial" w:hAnsi="Arial" w:cs="Arial"/>
                <w:sz w:val="16"/>
                <w:szCs w:val="16"/>
              </w:rPr>
            </w:pPr>
            <w:ins w:id="47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EF03" w14:textId="77777777" w:rsidR="001F6B01" w:rsidRPr="001F6B01" w:rsidRDefault="001F6B01" w:rsidP="002236B5">
            <w:pPr>
              <w:rPr>
                <w:ins w:id="4740" w:author="Raisa.sell" w:date="2017-11-23T15:27:00Z"/>
                <w:rFonts w:ascii="Arial" w:hAnsi="Arial" w:cs="Arial"/>
                <w:sz w:val="16"/>
                <w:szCs w:val="16"/>
              </w:rPr>
            </w:pPr>
            <w:ins w:id="47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Giáng hương lá to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B1046" w14:textId="77777777" w:rsidR="001F6B01" w:rsidRPr="001F6B01" w:rsidRDefault="001F6B01" w:rsidP="002236B5">
            <w:pPr>
              <w:rPr>
                <w:ins w:id="4742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7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Gi.huong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BFA29" w14:textId="77777777" w:rsidR="001F6B01" w:rsidRPr="001F6B01" w:rsidRDefault="001F6B01" w:rsidP="002236B5">
            <w:pPr>
              <w:rPr>
                <w:ins w:id="4744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7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Pterocarpus macrocarpus Kurz (Pterocarpus cambodianus 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8E198" w14:textId="77777777" w:rsidR="001F6B01" w:rsidRPr="001F6B01" w:rsidRDefault="001F6B01" w:rsidP="002236B5">
            <w:pPr>
              <w:rPr>
                <w:ins w:id="4746" w:author="Raisa.sell" w:date="2017-11-23T15:27:00Z"/>
                <w:rFonts w:ascii="Arial" w:hAnsi="Arial" w:cs="Arial"/>
                <w:sz w:val="16"/>
                <w:szCs w:val="16"/>
              </w:rPr>
            </w:pPr>
            <w:ins w:id="47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35C55" w14:textId="77777777" w:rsidR="001F6B01" w:rsidRPr="001F6B01" w:rsidRDefault="001F6B01" w:rsidP="002236B5">
            <w:pPr>
              <w:jc w:val="center"/>
              <w:rPr>
                <w:ins w:id="4748" w:author="Raisa.sell" w:date="2017-11-23T15:27:00Z"/>
                <w:rFonts w:ascii="Arial" w:hAnsi="Arial" w:cs="Arial"/>
                <w:sz w:val="16"/>
                <w:szCs w:val="16"/>
              </w:rPr>
            </w:pPr>
            <w:ins w:id="47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1A18" w14:textId="77777777" w:rsidR="001F6B01" w:rsidRPr="001F6B01" w:rsidRDefault="001F6B01" w:rsidP="002236B5">
            <w:pPr>
              <w:jc w:val="center"/>
              <w:rPr>
                <w:ins w:id="4750" w:author="Raisa.sell" w:date="2017-11-23T15:27:00Z"/>
                <w:rFonts w:ascii="Arial" w:hAnsi="Arial" w:cs="Arial"/>
                <w:sz w:val="16"/>
                <w:szCs w:val="16"/>
              </w:rPr>
            </w:pPr>
            <w:ins w:id="47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BC18B1A" w14:textId="77777777" w:rsidTr="002236B5">
        <w:trPr>
          <w:trHeight w:val="255"/>
          <w:ins w:id="475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B953C" w14:textId="77777777" w:rsidR="001F6B01" w:rsidRPr="001F6B01" w:rsidRDefault="001F6B01" w:rsidP="002236B5">
            <w:pPr>
              <w:jc w:val="center"/>
              <w:rPr>
                <w:ins w:id="4753" w:author="Raisa.sell" w:date="2017-11-23T15:27:00Z"/>
                <w:rFonts w:ascii="Arial" w:hAnsi="Arial" w:cs="Arial"/>
                <w:sz w:val="16"/>
                <w:szCs w:val="16"/>
              </w:rPr>
            </w:pPr>
            <w:ins w:id="47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8C876" w14:textId="77777777" w:rsidR="001F6B01" w:rsidRPr="001F6B01" w:rsidRDefault="001F6B01" w:rsidP="002236B5">
            <w:pPr>
              <w:rPr>
                <w:ins w:id="4755" w:author="Raisa.sell" w:date="2017-11-23T15:27:00Z"/>
                <w:rFonts w:ascii="Arial" w:hAnsi="Arial" w:cs="Arial"/>
                <w:sz w:val="16"/>
                <w:szCs w:val="16"/>
              </w:rPr>
            </w:pPr>
            <w:ins w:id="47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Giổi ăn hạt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0A0B" w14:textId="77777777" w:rsidR="001F6B01" w:rsidRPr="001F6B01" w:rsidRDefault="001F6B01" w:rsidP="002236B5">
            <w:pPr>
              <w:rPr>
                <w:ins w:id="4757" w:author="Raisa.sell" w:date="2017-11-23T15:27:00Z"/>
                <w:rFonts w:ascii="Arial" w:hAnsi="Arial" w:cs="Arial"/>
                <w:sz w:val="16"/>
                <w:szCs w:val="16"/>
              </w:rPr>
            </w:pPr>
            <w:ins w:id="47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13289" w14:textId="77777777" w:rsidR="001F6B01" w:rsidRPr="001F6B01" w:rsidRDefault="001F6B01" w:rsidP="002236B5">
            <w:pPr>
              <w:rPr>
                <w:ins w:id="4759" w:author="Raisa.sell" w:date="2017-11-23T15:27:00Z"/>
                <w:rFonts w:ascii="Arial" w:hAnsi="Arial" w:cs="Arial"/>
                <w:sz w:val="16"/>
                <w:szCs w:val="16"/>
              </w:rPr>
            </w:pPr>
            <w:ins w:id="47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Michelia tonkinensis Dandy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C87B6" w14:textId="77777777" w:rsidR="001F6B01" w:rsidRPr="001F6B01" w:rsidRDefault="001F6B01" w:rsidP="002236B5">
            <w:pPr>
              <w:rPr>
                <w:ins w:id="4761" w:author="Raisa.sell" w:date="2017-11-23T15:27:00Z"/>
                <w:rFonts w:ascii="Arial" w:hAnsi="Arial" w:cs="Arial"/>
                <w:sz w:val="16"/>
                <w:szCs w:val="16"/>
              </w:rPr>
            </w:pPr>
            <w:ins w:id="47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3811" w14:textId="77777777" w:rsidR="001F6B01" w:rsidRPr="001F6B01" w:rsidRDefault="001F6B01" w:rsidP="002236B5">
            <w:pPr>
              <w:jc w:val="center"/>
              <w:rPr>
                <w:ins w:id="4763" w:author="Raisa.sell" w:date="2017-11-23T15:27:00Z"/>
                <w:rFonts w:ascii="Arial" w:hAnsi="Arial" w:cs="Arial"/>
                <w:sz w:val="16"/>
                <w:szCs w:val="16"/>
              </w:rPr>
            </w:pPr>
            <w:ins w:id="47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6D40B" w14:textId="77777777" w:rsidR="001F6B01" w:rsidRPr="001F6B01" w:rsidRDefault="001F6B01" w:rsidP="002236B5">
            <w:pPr>
              <w:jc w:val="center"/>
              <w:rPr>
                <w:ins w:id="4765" w:author="Raisa.sell" w:date="2017-11-23T15:27:00Z"/>
                <w:rFonts w:ascii="Arial" w:hAnsi="Arial" w:cs="Arial"/>
                <w:sz w:val="16"/>
                <w:szCs w:val="16"/>
              </w:rPr>
            </w:pPr>
            <w:ins w:id="47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80F5376" w14:textId="77777777" w:rsidTr="002236B5">
        <w:trPr>
          <w:trHeight w:val="255"/>
          <w:ins w:id="476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24DDE" w14:textId="77777777" w:rsidR="001F6B01" w:rsidRPr="001F6B01" w:rsidRDefault="001F6B01" w:rsidP="002236B5">
            <w:pPr>
              <w:jc w:val="center"/>
              <w:rPr>
                <w:ins w:id="4768" w:author="Raisa.sell" w:date="2017-11-23T15:27:00Z"/>
                <w:rFonts w:ascii="Arial" w:hAnsi="Arial" w:cs="Arial"/>
                <w:sz w:val="16"/>
                <w:szCs w:val="16"/>
              </w:rPr>
            </w:pPr>
            <w:ins w:id="47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22D5E" w14:textId="77777777" w:rsidR="001F6B01" w:rsidRPr="001F6B01" w:rsidRDefault="001F6B01" w:rsidP="002236B5">
            <w:pPr>
              <w:rPr>
                <w:ins w:id="4770" w:author="Raisa.sell" w:date="2017-11-23T15:27:00Z"/>
                <w:rFonts w:ascii="Arial" w:hAnsi="Arial" w:cs="Arial"/>
                <w:sz w:val="16"/>
                <w:szCs w:val="16"/>
              </w:rPr>
            </w:pPr>
            <w:ins w:id="47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Giổi nhung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34266" w14:textId="77777777" w:rsidR="001F6B01" w:rsidRPr="001F6B01" w:rsidRDefault="001F6B01" w:rsidP="002236B5">
            <w:pPr>
              <w:rPr>
                <w:ins w:id="4772" w:author="Raisa.sell" w:date="2017-11-23T15:27:00Z"/>
                <w:rFonts w:ascii="Arial" w:hAnsi="Arial" w:cs="Arial"/>
                <w:sz w:val="16"/>
                <w:szCs w:val="16"/>
              </w:rPr>
            </w:pPr>
            <w:ins w:id="47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EEF6" w14:textId="77777777" w:rsidR="001F6B01" w:rsidRPr="001F6B01" w:rsidRDefault="001F6B01" w:rsidP="002236B5">
            <w:pPr>
              <w:rPr>
                <w:ins w:id="4774" w:author="Raisa.sell" w:date="2017-11-23T15:27:00Z"/>
                <w:rFonts w:ascii="Arial" w:hAnsi="Arial" w:cs="Arial"/>
                <w:sz w:val="16"/>
                <w:szCs w:val="16"/>
              </w:rPr>
            </w:pPr>
            <w:ins w:id="47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Michelia braiaensis Gagnep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A3E25" w14:textId="77777777" w:rsidR="001F6B01" w:rsidRPr="001F6B01" w:rsidRDefault="001F6B01" w:rsidP="002236B5">
            <w:pPr>
              <w:rPr>
                <w:ins w:id="4776" w:author="Raisa.sell" w:date="2017-11-23T15:27:00Z"/>
                <w:rFonts w:ascii="Arial" w:hAnsi="Arial" w:cs="Arial"/>
                <w:sz w:val="16"/>
                <w:szCs w:val="16"/>
              </w:rPr>
            </w:pPr>
            <w:ins w:id="47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EBEB3" w14:textId="77777777" w:rsidR="001F6B01" w:rsidRPr="001F6B01" w:rsidRDefault="001F6B01" w:rsidP="002236B5">
            <w:pPr>
              <w:jc w:val="center"/>
              <w:rPr>
                <w:ins w:id="4778" w:author="Raisa.sell" w:date="2017-11-23T15:27:00Z"/>
                <w:rFonts w:ascii="Arial" w:hAnsi="Arial" w:cs="Arial"/>
                <w:sz w:val="16"/>
                <w:szCs w:val="16"/>
              </w:rPr>
            </w:pPr>
            <w:ins w:id="47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6A7C7" w14:textId="77777777" w:rsidR="001F6B01" w:rsidRPr="001F6B01" w:rsidRDefault="001F6B01" w:rsidP="002236B5">
            <w:pPr>
              <w:jc w:val="center"/>
              <w:rPr>
                <w:ins w:id="4780" w:author="Raisa.sell" w:date="2017-11-23T15:27:00Z"/>
                <w:rFonts w:ascii="Arial" w:hAnsi="Arial" w:cs="Arial"/>
                <w:sz w:val="16"/>
                <w:szCs w:val="16"/>
              </w:rPr>
            </w:pPr>
            <w:ins w:id="47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E85AE9B" w14:textId="77777777" w:rsidTr="002236B5">
        <w:trPr>
          <w:trHeight w:val="255"/>
          <w:ins w:id="478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1AB5C" w14:textId="77777777" w:rsidR="001F6B01" w:rsidRPr="001F6B01" w:rsidRDefault="001F6B01" w:rsidP="002236B5">
            <w:pPr>
              <w:jc w:val="center"/>
              <w:rPr>
                <w:ins w:id="4783" w:author="Raisa.sell" w:date="2017-11-23T15:27:00Z"/>
                <w:rFonts w:ascii="Arial" w:hAnsi="Arial" w:cs="Arial"/>
                <w:sz w:val="16"/>
                <w:szCs w:val="16"/>
              </w:rPr>
            </w:pPr>
            <w:ins w:id="47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7CBED" w14:textId="77777777" w:rsidR="001F6B01" w:rsidRPr="001F6B01" w:rsidRDefault="001F6B01" w:rsidP="002236B5">
            <w:pPr>
              <w:rPr>
                <w:ins w:id="4785" w:author="Raisa.sell" w:date="2017-11-23T15:27:00Z"/>
                <w:rFonts w:ascii="Arial" w:hAnsi="Arial" w:cs="Arial"/>
                <w:sz w:val="16"/>
                <w:szCs w:val="16"/>
              </w:rPr>
            </w:pPr>
            <w:ins w:id="47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Giổi xanh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72554" w14:textId="77777777" w:rsidR="001F6B01" w:rsidRPr="001F6B01" w:rsidRDefault="001F6B01" w:rsidP="002236B5">
            <w:pPr>
              <w:rPr>
                <w:ins w:id="4787" w:author="Raisa.sell" w:date="2017-11-23T15:27:00Z"/>
                <w:rFonts w:ascii="Arial" w:hAnsi="Arial" w:cs="Arial"/>
                <w:sz w:val="16"/>
                <w:szCs w:val="16"/>
              </w:rPr>
            </w:pPr>
            <w:ins w:id="47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FE65F" w14:textId="77777777" w:rsidR="001F6B01" w:rsidRPr="001F6B01" w:rsidRDefault="001F6B01" w:rsidP="002236B5">
            <w:pPr>
              <w:rPr>
                <w:ins w:id="4789" w:author="Raisa.sell" w:date="2017-11-23T15:27:00Z"/>
                <w:rFonts w:ascii="Arial" w:hAnsi="Arial" w:cs="Arial"/>
                <w:sz w:val="16"/>
                <w:szCs w:val="16"/>
              </w:rPr>
            </w:pPr>
            <w:ins w:id="47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Michelia mediocris Dandy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C912" w14:textId="77777777" w:rsidR="001F6B01" w:rsidRPr="001F6B01" w:rsidRDefault="001F6B01" w:rsidP="002236B5">
            <w:pPr>
              <w:rPr>
                <w:ins w:id="4791" w:author="Raisa.sell" w:date="2017-11-23T15:27:00Z"/>
                <w:rFonts w:ascii="Arial" w:hAnsi="Arial" w:cs="Arial"/>
                <w:sz w:val="16"/>
                <w:szCs w:val="16"/>
              </w:rPr>
            </w:pPr>
            <w:ins w:id="47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F6312" w14:textId="77777777" w:rsidR="001F6B01" w:rsidRPr="001F6B01" w:rsidRDefault="001F6B01" w:rsidP="002236B5">
            <w:pPr>
              <w:jc w:val="center"/>
              <w:rPr>
                <w:ins w:id="4793" w:author="Raisa.sell" w:date="2017-11-23T15:27:00Z"/>
                <w:rFonts w:ascii="Arial" w:hAnsi="Arial" w:cs="Arial"/>
                <w:sz w:val="16"/>
                <w:szCs w:val="16"/>
              </w:rPr>
            </w:pPr>
            <w:ins w:id="47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897D5" w14:textId="77777777" w:rsidR="001F6B01" w:rsidRPr="001F6B01" w:rsidRDefault="001F6B01" w:rsidP="002236B5">
            <w:pPr>
              <w:jc w:val="center"/>
              <w:rPr>
                <w:ins w:id="4795" w:author="Raisa.sell" w:date="2017-11-23T15:27:00Z"/>
                <w:rFonts w:ascii="Arial" w:hAnsi="Arial" w:cs="Arial"/>
                <w:sz w:val="16"/>
                <w:szCs w:val="16"/>
              </w:rPr>
            </w:pPr>
            <w:ins w:id="47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2BB8B4E" w14:textId="77777777" w:rsidTr="002236B5">
        <w:trPr>
          <w:trHeight w:val="255"/>
          <w:ins w:id="479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3D2F" w14:textId="77777777" w:rsidR="001F6B01" w:rsidRPr="001F6B01" w:rsidRDefault="001F6B01" w:rsidP="002236B5">
            <w:pPr>
              <w:jc w:val="center"/>
              <w:rPr>
                <w:ins w:id="4798" w:author="Raisa.sell" w:date="2017-11-23T15:27:00Z"/>
                <w:rFonts w:ascii="Arial" w:hAnsi="Arial" w:cs="Arial"/>
                <w:sz w:val="16"/>
                <w:szCs w:val="16"/>
              </w:rPr>
            </w:pPr>
            <w:ins w:id="47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01BD9" w14:textId="77777777" w:rsidR="001F6B01" w:rsidRPr="001F6B01" w:rsidRDefault="001F6B01" w:rsidP="002236B5">
            <w:pPr>
              <w:rPr>
                <w:ins w:id="4800" w:author="Raisa.sell" w:date="2017-11-23T15:27:00Z"/>
                <w:rFonts w:ascii="Arial" w:hAnsi="Arial" w:cs="Arial"/>
                <w:sz w:val="16"/>
                <w:szCs w:val="16"/>
                <w:lang w:val="nl-NL"/>
              </w:rPr>
            </w:pPr>
            <w:ins w:id="48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nl-NL"/>
                </w:rPr>
                <w:t>Gõ đỏ (Gõ cà te)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43B3" w14:textId="77777777" w:rsidR="001F6B01" w:rsidRPr="001F6B01" w:rsidRDefault="001F6B01" w:rsidP="002236B5">
            <w:pPr>
              <w:rPr>
                <w:ins w:id="4802" w:author="Raisa.sell" w:date="2017-11-23T15:27:00Z"/>
                <w:rFonts w:ascii="Arial" w:hAnsi="Arial" w:cs="Arial"/>
                <w:sz w:val="16"/>
                <w:szCs w:val="16"/>
              </w:rPr>
            </w:pPr>
            <w:ins w:id="48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0B35" w14:textId="77777777" w:rsidR="001F6B01" w:rsidRPr="001F6B01" w:rsidRDefault="001F6B01" w:rsidP="002236B5">
            <w:pPr>
              <w:rPr>
                <w:ins w:id="4804" w:author="Raisa.sell" w:date="2017-11-23T15:27:00Z"/>
                <w:rFonts w:ascii="Arial" w:hAnsi="Arial" w:cs="Arial"/>
                <w:sz w:val="16"/>
                <w:szCs w:val="16"/>
              </w:rPr>
            </w:pPr>
            <w:ins w:id="48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Afzelia xylocarpa (Kurz) Craib. (Pahudia cochinchinensis Pierre; Pahudia xylocarpa Kurz)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5E0BA" w14:textId="77777777" w:rsidR="001F6B01" w:rsidRPr="001F6B01" w:rsidRDefault="001F6B01" w:rsidP="002236B5">
            <w:pPr>
              <w:rPr>
                <w:ins w:id="4806" w:author="Raisa.sell" w:date="2017-11-23T15:27:00Z"/>
                <w:rFonts w:ascii="Arial" w:hAnsi="Arial" w:cs="Arial"/>
                <w:sz w:val="16"/>
                <w:szCs w:val="16"/>
              </w:rPr>
            </w:pPr>
            <w:ins w:id="48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AE557" w14:textId="77777777" w:rsidR="001F6B01" w:rsidRPr="001F6B01" w:rsidRDefault="001F6B01" w:rsidP="002236B5">
            <w:pPr>
              <w:jc w:val="center"/>
              <w:rPr>
                <w:ins w:id="4808" w:author="Raisa.sell" w:date="2017-11-23T15:27:00Z"/>
                <w:rFonts w:ascii="Arial" w:hAnsi="Arial" w:cs="Arial"/>
                <w:sz w:val="16"/>
                <w:szCs w:val="16"/>
              </w:rPr>
            </w:pPr>
            <w:ins w:id="48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CDCB2" w14:textId="77777777" w:rsidR="001F6B01" w:rsidRPr="001F6B01" w:rsidRDefault="001F6B01" w:rsidP="002236B5">
            <w:pPr>
              <w:jc w:val="center"/>
              <w:rPr>
                <w:ins w:id="4810" w:author="Raisa.sell" w:date="2017-11-23T15:27:00Z"/>
                <w:rFonts w:ascii="Arial" w:hAnsi="Arial" w:cs="Arial"/>
                <w:sz w:val="16"/>
                <w:szCs w:val="16"/>
              </w:rPr>
            </w:pPr>
            <w:ins w:id="48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5C80BEA2" w14:textId="77777777" w:rsidTr="002236B5">
        <w:trPr>
          <w:trHeight w:val="255"/>
          <w:ins w:id="481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C05BB" w14:textId="77777777" w:rsidR="001F6B01" w:rsidRPr="001F6B01" w:rsidRDefault="001F6B01" w:rsidP="002236B5">
            <w:pPr>
              <w:jc w:val="center"/>
              <w:rPr>
                <w:ins w:id="4813" w:author="Raisa.sell" w:date="2017-11-23T15:27:00Z"/>
                <w:rFonts w:ascii="Arial" w:hAnsi="Arial" w:cs="Arial"/>
                <w:sz w:val="16"/>
                <w:szCs w:val="16"/>
              </w:rPr>
            </w:pPr>
            <w:ins w:id="48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49AF9" w14:textId="77777777" w:rsidR="001F6B01" w:rsidRPr="001F6B01" w:rsidRDefault="001F6B01" w:rsidP="002236B5">
            <w:pPr>
              <w:rPr>
                <w:ins w:id="4815" w:author="Raisa.sell" w:date="2017-11-23T15:27:00Z"/>
                <w:rFonts w:ascii="Arial" w:hAnsi="Arial" w:cs="Arial"/>
                <w:sz w:val="16"/>
                <w:szCs w:val="16"/>
              </w:rPr>
            </w:pPr>
            <w:ins w:id="48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Gõ nước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F33D" w14:textId="77777777" w:rsidR="001F6B01" w:rsidRPr="001F6B01" w:rsidRDefault="001F6B01" w:rsidP="002236B5">
            <w:pPr>
              <w:rPr>
                <w:ins w:id="4817" w:author="Raisa.sell" w:date="2017-11-23T15:27:00Z"/>
                <w:rFonts w:ascii="Arial" w:hAnsi="Arial" w:cs="Arial"/>
                <w:sz w:val="16"/>
                <w:szCs w:val="16"/>
              </w:rPr>
            </w:pPr>
            <w:ins w:id="48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2827" w14:textId="77777777" w:rsidR="001F6B01" w:rsidRPr="001F6B01" w:rsidRDefault="001F6B01" w:rsidP="002236B5">
            <w:pPr>
              <w:rPr>
                <w:ins w:id="4819" w:author="Raisa.sell" w:date="2017-11-23T15:27:00Z"/>
                <w:rFonts w:ascii="Arial" w:hAnsi="Arial" w:cs="Arial"/>
                <w:sz w:val="16"/>
                <w:szCs w:val="16"/>
              </w:rPr>
            </w:pPr>
            <w:ins w:id="48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Intsia bijuga (Colebr.)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O.Ktze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 (Afzelia bjuga (Colebr.) A. Gray)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23476" w14:textId="77777777" w:rsidR="001F6B01" w:rsidRPr="001F6B01" w:rsidRDefault="001F6B01" w:rsidP="002236B5">
            <w:pPr>
              <w:rPr>
                <w:ins w:id="4821" w:author="Raisa.sell" w:date="2017-11-23T15:27:00Z"/>
                <w:rFonts w:ascii="Arial" w:hAnsi="Arial" w:cs="Arial"/>
                <w:sz w:val="16"/>
                <w:szCs w:val="16"/>
              </w:rPr>
            </w:pPr>
            <w:ins w:id="48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379F8" w14:textId="77777777" w:rsidR="001F6B01" w:rsidRPr="001F6B01" w:rsidRDefault="001F6B01" w:rsidP="002236B5">
            <w:pPr>
              <w:jc w:val="center"/>
              <w:rPr>
                <w:ins w:id="4823" w:author="Raisa.sell" w:date="2017-11-23T15:27:00Z"/>
                <w:rFonts w:ascii="Arial" w:hAnsi="Arial" w:cs="Arial"/>
                <w:sz w:val="16"/>
                <w:szCs w:val="16"/>
              </w:rPr>
            </w:pPr>
            <w:ins w:id="48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AF68A" w14:textId="77777777" w:rsidR="001F6B01" w:rsidRPr="001F6B01" w:rsidRDefault="001F6B01" w:rsidP="002236B5">
            <w:pPr>
              <w:jc w:val="center"/>
              <w:rPr>
                <w:ins w:id="4825" w:author="Raisa.sell" w:date="2017-11-23T15:27:00Z"/>
                <w:rFonts w:ascii="Arial" w:hAnsi="Arial" w:cs="Arial"/>
                <w:sz w:val="16"/>
                <w:szCs w:val="16"/>
              </w:rPr>
            </w:pPr>
            <w:ins w:id="48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8575852" w14:textId="77777777" w:rsidTr="002236B5">
        <w:trPr>
          <w:trHeight w:val="255"/>
          <w:ins w:id="482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E3707" w14:textId="77777777" w:rsidR="001F6B01" w:rsidRPr="001F6B01" w:rsidRDefault="001F6B01" w:rsidP="002236B5">
            <w:pPr>
              <w:jc w:val="center"/>
              <w:rPr>
                <w:ins w:id="4828" w:author="Raisa.sell" w:date="2017-11-23T15:27:00Z"/>
                <w:rFonts w:ascii="Arial" w:hAnsi="Arial" w:cs="Arial"/>
                <w:sz w:val="16"/>
                <w:szCs w:val="16"/>
              </w:rPr>
            </w:pPr>
            <w:ins w:id="48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69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1E0C8" w14:textId="77777777" w:rsidR="001F6B01" w:rsidRPr="001F6B01" w:rsidRDefault="001F6B01" w:rsidP="002236B5">
            <w:pPr>
              <w:rPr>
                <w:ins w:id="4830" w:author="Raisa.sell" w:date="2017-11-23T15:27:00Z"/>
                <w:rFonts w:ascii="Arial" w:hAnsi="Arial" w:cs="Arial"/>
                <w:sz w:val="16"/>
                <w:szCs w:val="16"/>
              </w:rPr>
            </w:pPr>
            <w:ins w:id="48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Gội (Gội nếp)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93F4F" w14:textId="77777777" w:rsidR="001F6B01" w:rsidRPr="001F6B01" w:rsidRDefault="001F6B01" w:rsidP="002236B5">
            <w:pPr>
              <w:rPr>
                <w:ins w:id="4832" w:author="Raisa.sell" w:date="2017-11-23T15:27:00Z"/>
                <w:rFonts w:ascii="Arial" w:hAnsi="Arial" w:cs="Arial"/>
                <w:sz w:val="16"/>
                <w:szCs w:val="16"/>
              </w:rPr>
            </w:pPr>
            <w:ins w:id="48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E8DD8" w14:textId="77777777" w:rsidR="001F6B01" w:rsidRPr="001F6B01" w:rsidRDefault="001F6B01" w:rsidP="002236B5">
            <w:pPr>
              <w:rPr>
                <w:ins w:id="4834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8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Aglaia spectabilis (Miq.)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Jain.&amp;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Bennet. (A. gigantea (Pierre) Pell.)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70A3" w14:textId="77777777" w:rsidR="001F6B01" w:rsidRPr="001F6B01" w:rsidRDefault="001F6B01" w:rsidP="002236B5">
            <w:pPr>
              <w:rPr>
                <w:ins w:id="4836" w:author="Raisa.sell" w:date="2017-11-23T15:27:00Z"/>
                <w:rFonts w:ascii="Arial" w:hAnsi="Arial" w:cs="Arial"/>
                <w:sz w:val="16"/>
                <w:szCs w:val="16"/>
              </w:rPr>
            </w:pPr>
            <w:ins w:id="48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1D689" w14:textId="77777777" w:rsidR="001F6B01" w:rsidRPr="001F6B01" w:rsidRDefault="001F6B01" w:rsidP="002236B5">
            <w:pPr>
              <w:jc w:val="center"/>
              <w:rPr>
                <w:ins w:id="4838" w:author="Raisa.sell" w:date="2017-11-23T15:27:00Z"/>
                <w:rFonts w:ascii="Arial" w:hAnsi="Arial" w:cs="Arial"/>
                <w:sz w:val="16"/>
                <w:szCs w:val="16"/>
              </w:rPr>
            </w:pPr>
            <w:ins w:id="48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01DE2" w14:textId="77777777" w:rsidR="001F6B01" w:rsidRPr="001F6B01" w:rsidRDefault="001F6B01" w:rsidP="002236B5">
            <w:pPr>
              <w:jc w:val="center"/>
              <w:rPr>
                <w:ins w:id="4840" w:author="Raisa.sell" w:date="2017-11-23T15:27:00Z"/>
                <w:rFonts w:ascii="Arial" w:hAnsi="Arial" w:cs="Arial"/>
                <w:sz w:val="16"/>
                <w:szCs w:val="16"/>
              </w:rPr>
            </w:pPr>
            <w:ins w:id="48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1678935" w14:textId="77777777" w:rsidTr="002236B5">
        <w:trPr>
          <w:trHeight w:val="255"/>
          <w:ins w:id="484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406F3" w14:textId="77777777" w:rsidR="001F6B01" w:rsidRPr="001F6B01" w:rsidRDefault="001F6B01" w:rsidP="002236B5">
            <w:pPr>
              <w:jc w:val="center"/>
              <w:rPr>
                <w:ins w:id="4843" w:author="Raisa.sell" w:date="2017-11-23T15:27:00Z"/>
                <w:rFonts w:ascii="Arial" w:hAnsi="Arial" w:cs="Arial"/>
                <w:sz w:val="16"/>
                <w:szCs w:val="16"/>
              </w:rPr>
            </w:pPr>
            <w:ins w:id="48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B64DA" w14:textId="77777777" w:rsidR="001F6B01" w:rsidRPr="001F6B01" w:rsidRDefault="001F6B01" w:rsidP="002236B5">
            <w:pPr>
              <w:rPr>
                <w:ins w:id="4845" w:author="Raisa.sell" w:date="2017-11-23T15:27:00Z"/>
                <w:rFonts w:ascii="Arial" w:hAnsi="Arial" w:cs="Arial"/>
                <w:sz w:val="16"/>
                <w:szCs w:val="16"/>
              </w:rPr>
            </w:pPr>
            <w:ins w:id="48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Gụ lau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8F177" w14:textId="77777777" w:rsidR="001F6B01" w:rsidRPr="001F6B01" w:rsidRDefault="001F6B01" w:rsidP="002236B5">
            <w:pPr>
              <w:rPr>
                <w:ins w:id="4847" w:author="Raisa.sell" w:date="2017-11-23T15:27:00Z"/>
                <w:rFonts w:ascii="Arial" w:hAnsi="Arial" w:cs="Arial"/>
                <w:sz w:val="16"/>
                <w:szCs w:val="16"/>
              </w:rPr>
            </w:pPr>
            <w:ins w:id="48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415DA" w14:textId="77777777" w:rsidR="001F6B01" w:rsidRPr="001F6B01" w:rsidRDefault="001F6B01" w:rsidP="002236B5">
            <w:pPr>
              <w:rPr>
                <w:ins w:id="484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8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Sindora tonkinensis A. Chev.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ex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Larsen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7522A" w14:textId="77777777" w:rsidR="001F6B01" w:rsidRPr="001F6B01" w:rsidRDefault="001F6B01" w:rsidP="002236B5">
            <w:pPr>
              <w:rPr>
                <w:ins w:id="4851" w:author="Raisa.sell" w:date="2017-11-23T15:27:00Z"/>
                <w:rFonts w:ascii="Arial" w:hAnsi="Arial" w:cs="Arial"/>
                <w:sz w:val="16"/>
                <w:szCs w:val="16"/>
              </w:rPr>
            </w:pPr>
            <w:ins w:id="48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80CC6" w14:textId="77777777" w:rsidR="001F6B01" w:rsidRPr="001F6B01" w:rsidRDefault="001F6B01" w:rsidP="002236B5">
            <w:pPr>
              <w:jc w:val="center"/>
              <w:rPr>
                <w:ins w:id="4853" w:author="Raisa.sell" w:date="2017-11-23T15:27:00Z"/>
                <w:rFonts w:ascii="Arial" w:hAnsi="Arial" w:cs="Arial"/>
                <w:sz w:val="16"/>
                <w:szCs w:val="16"/>
              </w:rPr>
            </w:pPr>
            <w:ins w:id="48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B08B" w14:textId="77777777" w:rsidR="001F6B01" w:rsidRPr="001F6B01" w:rsidRDefault="001F6B01" w:rsidP="002236B5">
            <w:pPr>
              <w:jc w:val="center"/>
              <w:rPr>
                <w:ins w:id="4855" w:author="Raisa.sell" w:date="2017-11-23T15:27:00Z"/>
                <w:rFonts w:ascii="Arial" w:hAnsi="Arial" w:cs="Arial"/>
                <w:sz w:val="16"/>
                <w:szCs w:val="16"/>
              </w:rPr>
            </w:pPr>
            <w:ins w:id="48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8988219" w14:textId="77777777" w:rsidTr="002236B5">
        <w:trPr>
          <w:trHeight w:val="255"/>
          <w:ins w:id="485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9662" w14:textId="77777777" w:rsidR="001F6B01" w:rsidRPr="001F6B01" w:rsidRDefault="001F6B01" w:rsidP="002236B5">
            <w:pPr>
              <w:jc w:val="center"/>
              <w:rPr>
                <w:ins w:id="4858" w:author="Raisa.sell" w:date="2017-11-23T15:27:00Z"/>
                <w:rFonts w:ascii="Arial" w:hAnsi="Arial" w:cs="Arial"/>
                <w:sz w:val="16"/>
                <w:szCs w:val="16"/>
              </w:rPr>
            </w:pPr>
            <w:ins w:id="48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12F86" w14:textId="77777777" w:rsidR="001F6B01" w:rsidRPr="001F6B01" w:rsidRDefault="001F6B01" w:rsidP="002236B5">
            <w:pPr>
              <w:rPr>
                <w:ins w:id="4860" w:author="Raisa.sell" w:date="2017-11-23T15:27:00Z"/>
                <w:rFonts w:ascii="Arial" w:hAnsi="Arial" w:cs="Arial"/>
                <w:sz w:val="16"/>
                <w:szCs w:val="16"/>
              </w:rPr>
            </w:pPr>
            <w:ins w:id="48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Gụ mật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926AE" w14:textId="77777777" w:rsidR="001F6B01" w:rsidRPr="001F6B01" w:rsidRDefault="001F6B01" w:rsidP="002236B5">
            <w:pPr>
              <w:rPr>
                <w:ins w:id="4862" w:author="Raisa.sell" w:date="2017-11-23T15:27:00Z"/>
                <w:rFonts w:ascii="Arial" w:hAnsi="Arial" w:cs="Arial"/>
                <w:sz w:val="16"/>
                <w:szCs w:val="16"/>
              </w:rPr>
            </w:pPr>
            <w:ins w:id="48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DDCEB" w14:textId="77777777" w:rsidR="001F6B01" w:rsidRPr="001F6B01" w:rsidRDefault="001F6B01" w:rsidP="002236B5">
            <w:pPr>
              <w:rPr>
                <w:ins w:id="4864" w:author="Raisa.sell" w:date="2017-11-23T15:27:00Z"/>
                <w:rFonts w:ascii="Arial" w:hAnsi="Arial" w:cs="Arial"/>
                <w:sz w:val="16"/>
                <w:szCs w:val="16"/>
              </w:rPr>
            </w:pPr>
            <w:ins w:id="48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Sindora siamensis Teijm ex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Miq.(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>Sindora cochinchinensis Baill.)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0F8F1" w14:textId="77777777" w:rsidR="001F6B01" w:rsidRPr="001F6B01" w:rsidRDefault="001F6B01" w:rsidP="002236B5">
            <w:pPr>
              <w:rPr>
                <w:ins w:id="4866" w:author="Raisa.sell" w:date="2017-11-23T15:27:00Z"/>
                <w:rFonts w:ascii="Arial" w:hAnsi="Arial" w:cs="Arial"/>
                <w:sz w:val="16"/>
                <w:szCs w:val="16"/>
              </w:rPr>
            </w:pPr>
            <w:ins w:id="48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AF9A9" w14:textId="77777777" w:rsidR="001F6B01" w:rsidRPr="001F6B01" w:rsidRDefault="001F6B01" w:rsidP="002236B5">
            <w:pPr>
              <w:jc w:val="center"/>
              <w:rPr>
                <w:ins w:id="4868" w:author="Raisa.sell" w:date="2017-11-23T15:27:00Z"/>
                <w:rFonts w:ascii="Arial" w:hAnsi="Arial" w:cs="Arial"/>
                <w:sz w:val="16"/>
                <w:szCs w:val="16"/>
              </w:rPr>
            </w:pPr>
            <w:ins w:id="48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8A681" w14:textId="77777777" w:rsidR="001F6B01" w:rsidRPr="001F6B01" w:rsidRDefault="001F6B01" w:rsidP="002236B5">
            <w:pPr>
              <w:jc w:val="center"/>
              <w:rPr>
                <w:ins w:id="4870" w:author="Raisa.sell" w:date="2017-11-23T15:27:00Z"/>
                <w:rFonts w:ascii="Arial" w:hAnsi="Arial" w:cs="Arial"/>
                <w:sz w:val="16"/>
                <w:szCs w:val="16"/>
              </w:rPr>
            </w:pPr>
            <w:ins w:id="48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6843F5FA" w14:textId="77777777" w:rsidTr="002236B5">
        <w:trPr>
          <w:trHeight w:val="255"/>
          <w:ins w:id="487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3CDBF" w14:textId="77777777" w:rsidR="001F6B01" w:rsidRPr="001F6B01" w:rsidRDefault="001F6B01" w:rsidP="002236B5">
            <w:pPr>
              <w:jc w:val="center"/>
              <w:rPr>
                <w:ins w:id="4873" w:author="Raisa.sell" w:date="2017-11-23T15:27:00Z"/>
                <w:rFonts w:ascii="Arial" w:hAnsi="Arial" w:cs="Arial"/>
                <w:sz w:val="16"/>
                <w:szCs w:val="16"/>
              </w:rPr>
            </w:pPr>
            <w:ins w:id="48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92254" w14:textId="77777777" w:rsidR="001F6B01" w:rsidRPr="001F6B01" w:rsidRDefault="001F6B01" w:rsidP="002236B5">
            <w:pPr>
              <w:rPr>
                <w:ins w:id="4875" w:author="Raisa.sell" w:date="2017-11-23T15:27:00Z"/>
                <w:rFonts w:ascii="Arial" w:hAnsi="Arial" w:cs="Arial"/>
                <w:sz w:val="16"/>
                <w:szCs w:val="16"/>
              </w:rPr>
            </w:pPr>
            <w:ins w:id="48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Hoè (Hoa hoè)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6D9CA" w14:textId="77777777" w:rsidR="001F6B01" w:rsidRPr="001F6B01" w:rsidRDefault="001F6B01" w:rsidP="002236B5">
            <w:pPr>
              <w:rPr>
                <w:ins w:id="4877" w:author="Raisa.sell" w:date="2017-11-23T15:27:00Z"/>
                <w:rFonts w:ascii="Arial" w:hAnsi="Arial" w:cs="Arial"/>
                <w:sz w:val="16"/>
                <w:szCs w:val="16"/>
              </w:rPr>
            </w:pPr>
            <w:ins w:id="48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DFC17" w14:textId="77777777" w:rsidR="001F6B01" w:rsidRPr="001F6B01" w:rsidRDefault="001F6B01" w:rsidP="002236B5">
            <w:pPr>
              <w:rPr>
                <w:ins w:id="4879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48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Styphnolobium japonica (L.) Schott (Sophora japonica 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D2CD" w14:textId="77777777" w:rsidR="001F6B01" w:rsidRPr="001F6B01" w:rsidRDefault="001F6B01" w:rsidP="002236B5">
            <w:pPr>
              <w:rPr>
                <w:ins w:id="4881" w:author="Raisa.sell" w:date="2017-11-23T15:27:00Z"/>
                <w:rFonts w:ascii="Arial" w:hAnsi="Arial" w:cs="Arial"/>
                <w:sz w:val="16"/>
                <w:szCs w:val="16"/>
              </w:rPr>
            </w:pPr>
            <w:ins w:id="48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FD125" w14:textId="77777777" w:rsidR="001F6B01" w:rsidRPr="001F6B01" w:rsidRDefault="001F6B01" w:rsidP="002236B5">
            <w:pPr>
              <w:jc w:val="center"/>
              <w:rPr>
                <w:ins w:id="4883" w:author="Raisa.sell" w:date="2017-11-23T15:27:00Z"/>
                <w:rFonts w:ascii="Arial" w:hAnsi="Arial" w:cs="Arial"/>
                <w:sz w:val="16"/>
                <w:szCs w:val="16"/>
              </w:rPr>
            </w:pPr>
            <w:ins w:id="48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76E02" w14:textId="77777777" w:rsidR="001F6B01" w:rsidRPr="001F6B01" w:rsidRDefault="001F6B01" w:rsidP="002236B5">
            <w:pPr>
              <w:jc w:val="center"/>
              <w:rPr>
                <w:ins w:id="4885" w:author="Raisa.sell" w:date="2017-11-23T15:27:00Z"/>
                <w:rFonts w:ascii="Arial" w:hAnsi="Arial" w:cs="Arial"/>
                <w:sz w:val="16"/>
                <w:szCs w:val="16"/>
              </w:rPr>
            </w:pPr>
            <w:ins w:id="48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387898C" w14:textId="77777777" w:rsidTr="002236B5">
        <w:trPr>
          <w:trHeight w:val="255"/>
          <w:ins w:id="4887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05AF4" w14:textId="77777777" w:rsidR="001F6B01" w:rsidRPr="001F6B01" w:rsidRDefault="001F6B01" w:rsidP="002236B5">
            <w:pPr>
              <w:jc w:val="center"/>
              <w:rPr>
                <w:ins w:id="4888" w:author="Raisa.sell" w:date="2017-11-23T15:27:00Z"/>
                <w:rFonts w:ascii="Arial" w:hAnsi="Arial" w:cs="Arial"/>
                <w:sz w:val="16"/>
                <w:szCs w:val="16"/>
              </w:rPr>
            </w:pPr>
            <w:ins w:id="48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E0208" w14:textId="77777777" w:rsidR="001F6B01" w:rsidRPr="001F6B01" w:rsidRDefault="001F6B01" w:rsidP="002236B5">
            <w:pPr>
              <w:rPr>
                <w:ins w:id="4890" w:author="Raisa.sell" w:date="2017-11-23T15:27:00Z"/>
                <w:rFonts w:ascii="Arial" w:hAnsi="Arial" w:cs="Arial"/>
                <w:sz w:val="16"/>
                <w:szCs w:val="16"/>
              </w:rPr>
            </w:pPr>
            <w:ins w:id="48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Hồi (Đại hồi)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0BA02" w14:textId="77777777" w:rsidR="001F6B01" w:rsidRPr="001F6B01" w:rsidRDefault="001F6B01" w:rsidP="002236B5">
            <w:pPr>
              <w:rPr>
                <w:ins w:id="4892" w:author="Raisa.sell" w:date="2017-11-23T15:27:00Z"/>
                <w:rFonts w:ascii="Arial" w:hAnsi="Arial" w:cs="Arial"/>
                <w:sz w:val="16"/>
                <w:szCs w:val="16"/>
              </w:rPr>
            </w:pPr>
            <w:ins w:id="48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CB50B" w14:textId="77777777" w:rsidR="001F6B01" w:rsidRPr="001F6B01" w:rsidRDefault="001F6B01" w:rsidP="002236B5">
            <w:pPr>
              <w:rPr>
                <w:ins w:id="4894" w:author="Raisa.sell" w:date="2017-11-23T15:27:00Z"/>
                <w:rFonts w:ascii="Arial" w:hAnsi="Arial" w:cs="Arial"/>
                <w:sz w:val="16"/>
                <w:szCs w:val="16"/>
              </w:rPr>
            </w:pPr>
            <w:ins w:id="48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Illicium verum Hook 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A4A6C" w14:textId="77777777" w:rsidR="001F6B01" w:rsidRPr="001F6B01" w:rsidRDefault="001F6B01" w:rsidP="002236B5">
            <w:pPr>
              <w:rPr>
                <w:ins w:id="4896" w:author="Raisa.sell" w:date="2017-11-23T15:27:00Z"/>
                <w:rFonts w:ascii="Arial" w:hAnsi="Arial" w:cs="Arial"/>
                <w:sz w:val="16"/>
                <w:szCs w:val="16"/>
              </w:rPr>
            </w:pPr>
            <w:ins w:id="48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612DB" w14:textId="77777777" w:rsidR="001F6B01" w:rsidRPr="001F6B01" w:rsidRDefault="001F6B01" w:rsidP="002236B5">
            <w:pPr>
              <w:jc w:val="center"/>
              <w:rPr>
                <w:ins w:id="4898" w:author="Raisa.sell" w:date="2017-11-23T15:27:00Z"/>
                <w:rFonts w:ascii="Arial" w:hAnsi="Arial" w:cs="Arial"/>
                <w:sz w:val="16"/>
                <w:szCs w:val="16"/>
              </w:rPr>
            </w:pPr>
            <w:ins w:id="48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E650D" w14:textId="77777777" w:rsidR="001F6B01" w:rsidRPr="001F6B01" w:rsidRDefault="001F6B01" w:rsidP="002236B5">
            <w:pPr>
              <w:jc w:val="center"/>
              <w:rPr>
                <w:ins w:id="4900" w:author="Raisa.sell" w:date="2017-11-23T15:27:00Z"/>
                <w:rFonts w:ascii="Arial" w:hAnsi="Arial" w:cs="Arial"/>
                <w:sz w:val="16"/>
                <w:szCs w:val="16"/>
              </w:rPr>
            </w:pPr>
            <w:ins w:id="49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CB7F775" w14:textId="77777777" w:rsidTr="002236B5">
        <w:trPr>
          <w:trHeight w:val="255"/>
          <w:ins w:id="4902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4BA5E" w14:textId="77777777" w:rsidR="001F6B01" w:rsidRPr="001F6B01" w:rsidRDefault="001F6B01" w:rsidP="002236B5">
            <w:pPr>
              <w:jc w:val="center"/>
              <w:rPr>
                <w:ins w:id="4903" w:author="Raisa.sell" w:date="2017-11-23T15:27:00Z"/>
                <w:rFonts w:ascii="Arial" w:hAnsi="Arial" w:cs="Arial"/>
                <w:sz w:val="16"/>
                <w:szCs w:val="16"/>
              </w:rPr>
            </w:pPr>
            <w:ins w:id="49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E8162" w14:textId="77777777" w:rsidR="001F6B01" w:rsidRPr="001F6B01" w:rsidRDefault="001F6B01" w:rsidP="002236B5">
            <w:pPr>
              <w:rPr>
                <w:ins w:id="4905" w:author="Raisa.sell" w:date="2017-11-23T15:27:00Z"/>
                <w:rFonts w:ascii="Arial" w:hAnsi="Arial" w:cs="Arial"/>
                <w:sz w:val="16"/>
                <w:szCs w:val="16"/>
              </w:rPr>
            </w:pPr>
            <w:ins w:id="49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Hông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6999E" w14:textId="77777777" w:rsidR="001F6B01" w:rsidRPr="001F6B01" w:rsidRDefault="001F6B01" w:rsidP="002236B5">
            <w:pPr>
              <w:rPr>
                <w:ins w:id="4907" w:author="Raisa.sell" w:date="2017-11-23T15:27:00Z"/>
                <w:rFonts w:ascii="Arial" w:hAnsi="Arial" w:cs="Arial"/>
                <w:sz w:val="16"/>
                <w:szCs w:val="16"/>
              </w:rPr>
            </w:pPr>
            <w:ins w:id="49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0168C" w14:textId="77777777" w:rsidR="001F6B01" w:rsidRPr="001F6B01" w:rsidRDefault="001F6B01" w:rsidP="002236B5">
            <w:pPr>
              <w:rPr>
                <w:ins w:id="4909" w:author="Raisa.sell" w:date="2017-11-23T15:27:00Z"/>
                <w:rFonts w:ascii="Arial" w:hAnsi="Arial" w:cs="Arial"/>
                <w:sz w:val="16"/>
                <w:szCs w:val="16"/>
              </w:rPr>
            </w:pPr>
            <w:ins w:id="49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Paulownia fortunei (Seem.) Hemsl.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DABAA" w14:textId="77777777" w:rsidR="001F6B01" w:rsidRPr="001F6B01" w:rsidRDefault="001F6B01" w:rsidP="002236B5">
            <w:pPr>
              <w:rPr>
                <w:ins w:id="4911" w:author="Raisa.sell" w:date="2017-11-23T15:27:00Z"/>
                <w:rFonts w:ascii="Arial" w:hAnsi="Arial" w:cs="Arial"/>
                <w:sz w:val="16"/>
                <w:szCs w:val="16"/>
              </w:rPr>
            </w:pPr>
            <w:ins w:id="49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F5215" w14:textId="77777777" w:rsidR="001F6B01" w:rsidRPr="001F6B01" w:rsidRDefault="001F6B01" w:rsidP="002236B5">
            <w:pPr>
              <w:jc w:val="center"/>
              <w:rPr>
                <w:ins w:id="4913" w:author="Raisa.sell" w:date="2017-11-23T15:27:00Z"/>
                <w:rFonts w:ascii="Arial" w:hAnsi="Arial" w:cs="Arial"/>
                <w:sz w:val="16"/>
                <w:szCs w:val="16"/>
              </w:rPr>
            </w:pPr>
            <w:ins w:id="49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A162" w14:textId="77777777" w:rsidR="001F6B01" w:rsidRPr="001F6B01" w:rsidRDefault="001F6B01" w:rsidP="002236B5">
            <w:pPr>
              <w:jc w:val="center"/>
              <w:rPr>
                <w:ins w:id="4915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737875B4" w14:textId="77777777" w:rsidTr="002236B5">
        <w:trPr>
          <w:trHeight w:val="255"/>
          <w:ins w:id="49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0897" w14:textId="77777777" w:rsidR="001F6B01" w:rsidRPr="001F6B01" w:rsidRDefault="001F6B01" w:rsidP="002236B5">
            <w:pPr>
              <w:jc w:val="center"/>
              <w:rPr>
                <w:ins w:id="4917" w:author="Raisa.sell" w:date="2017-11-23T15:27:00Z"/>
                <w:rFonts w:ascii="Arial" w:hAnsi="Arial" w:cs="Arial"/>
                <w:sz w:val="16"/>
                <w:szCs w:val="16"/>
              </w:rPr>
            </w:pPr>
            <w:ins w:id="49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4E78" w14:textId="77777777" w:rsidR="001F6B01" w:rsidRPr="001F6B01" w:rsidRDefault="001F6B01" w:rsidP="002236B5">
            <w:pPr>
              <w:rPr>
                <w:ins w:id="4919" w:author="Raisa.sell" w:date="2017-11-23T15:27:00Z"/>
                <w:rFonts w:ascii="Arial" w:hAnsi="Arial" w:cs="Arial"/>
                <w:sz w:val="16"/>
                <w:szCs w:val="16"/>
              </w:rPr>
            </w:pPr>
            <w:ins w:id="49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Huỷnh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1FB41" w14:textId="77777777" w:rsidR="001F6B01" w:rsidRPr="001F6B01" w:rsidRDefault="001F6B01" w:rsidP="002236B5">
            <w:pPr>
              <w:rPr>
                <w:ins w:id="4921" w:author="Raisa.sell" w:date="2017-11-23T15:27:00Z"/>
                <w:rFonts w:ascii="Arial" w:hAnsi="Arial" w:cs="Arial"/>
                <w:sz w:val="16"/>
                <w:szCs w:val="16"/>
              </w:rPr>
            </w:pPr>
            <w:ins w:id="49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Huynh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0C626" w14:textId="77777777" w:rsidR="001F6B01" w:rsidRPr="001F6B01" w:rsidRDefault="001F6B01" w:rsidP="002236B5">
            <w:pPr>
              <w:rPr>
                <w:ins w:id="4923" w:author="Raisa.sell" w:date="2017-11-23T15:27:00Z"/>
                <w:rFonts w:ascii="Arial" w:hAnsi="Arial" w:cs="Arial"/>
                <w:sz w:val="16"/>
                <w:szCs w:val="16"/>
              </w:rPr>
            </w:pPr>
            <w:ins w:id="49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Tarrietia javanica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EA254" w14:textId="77777777" w:rsidR="001F6B01" w:rsidRPr="001F6B01" w:rsidRDefault="001F6B01" w:rsidP="002236B5">
            <w:pPr>
              <w:rPr>
                <w:ins w:id="4925" w:author="Raisa.sell" w:date="2017-11-23T15:27:00Z"/>
                <w:rFonts w:ascii="Arial" w:hAnsi="Arial" w:cs="Arial"/>
                <w:sz w:val="16"/>
                <w:szCs w:val="16"/>
              </w:rPr>
            </w:pPr>
            <w:ins w:id="49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65A8A" w14:textId="77777777" w:rsidR="001F6B01" w:rsidRPr="001F6B01" w:rsidRDefault="001F6B01" w:rsidP="002236B5">
            <w:pPr>
              <w:jc w:val="center"/>
              <w:rPr>
                <w:ins w:id="4927" w:author="Raisa.sell" w:date="2017-11-23T15:27:00Z"/>
                <w:rFonts w:ascii="Arial" w:hAnsi="Arial" w:cs="Arial"/>
                <w:sz w:val="16"/>
                <w:szCs w:val="16"/>
              </w:rPr>
            </w:pPr>
            <w:ins w:id="49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C3ACB" w14:textId="77777777" w:rsidR="001F6B01" w:rsidRPr="001F6B01" w:rsidRDefault="001F6B01" w:rsidP="002236B5">
            <w:pPr>
              <w:jc w:val="center"/>
              <w:rPr>
                <w:ins w:id="4929" w:author="Raisa.sell" w:date="2017-11-23T15:27:00Z"/>
                <w:rFonts w:ascii="Arial" w:hAnsi="Arial" w:cs="Arial"/>
                <w:sz w:val="16"/>
                <w:szCs w:val="16"/>
              </w:rPr>
            </w:pPr>
            <w:ins w:id="49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EB4A2A3" w14:textId="77777777" w:rsidTr="002236B5">
        <w:trPr>
          <w:trHeight w:val="255"/>
          <w:ins w:id="49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8732C" w14:textId="77777777" w:rsidR="001F6B01" w:rsidRPr="001F6B01" w:rsidRDefault="001F6B01" w:rsidP="002236B5">
            <w:pPr>
              <w:jc w:val="center"/>
              <w:rPr>
                <w:ins w:id="4932" w:author="Raisa.sell" w:date="2017-11-23T15:27:00Z"/>
                <w:rFonts w:ascii="Arial" w:hAnsi="Arial" w:cs="Arial"/>
                <w:sz w:val="16"/>
                <w:szCs w:val="16"/>
              </w:rPr>
            </w:pPr>
            <w:ins w:id="49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757B2" w14:textId="77777777" w:rsidR="001F6B01" w:rsidRPr="001F6B01" w:rsidRDefault="001F6B01" w:rsidP="002236B5">
            <w:pPr>
              <w:rPr>
                <w:ins w:id="4934" w:author="Raisa.sell" w:date="2017-11-23T15:27:00Z"/>
                <w:rFonts w:ascii="Arial" w:hAnsi="Arial" w:cs="Arial"/>
                <w:sz w:val="16"/>
                <w:szCs w:val="16"/>
              </w:rPr>
            </w:pPr>
            <w:ins w:id="49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Kim giao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C131F" w14:textId="77777777" w:rsidR="001F6B01" w:rsidRPr="001F6B01" w:rsidRDefault="001F6B01" w:rsidP="002236B5">
            <w:pPr>
              <w:rPr>
                <w:ins w:id="493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9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K.giao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63C5F" w14:textId="77777777" w:rsidR="001F6B01" w:rsidRPr="001F6B01" w:rsidRDefault="001F6B01" w:rsidP="002236B5">
            <w:pPr>
              <w:rPr>
                <w:ins w:id="4938" w:author="Raisa.sell" w:date="2017-11-23T15:27:00Z"/>
                <w:rFonts w:ascii="Arial" w:hAnsi="Arial" w:cs="Arial"/>
                <w:sz w:val="16"/>
                <w:szCs w:val="16"/>
              </w:rPr>
            </w:pPr>
            <w:ins w:id="49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Nageia fleuryi (Hickel) De Laub. </w:t>
              </w:r>
              <w:r w:rsidRPr="001F6B01">
                <w:rPr>
                  <w:rFonts w:ascii="Arial" w:hAnsi="Arial" w:cs="Arial"/>
                  <w:sz w:val="16"/>
                  <w:szCs w:val="16"/>
                </w:rPr>
                <w:t>(Podocarpus fleuryi Hickel)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AD27" w14:textId="77777777" w:rsidR="001F6B01" w:rsidRPr="001F6B01" w:rsidRDefault="001F6B01" w:rsidP="002236B5">
            <w:pPr>
              <w:rPr>
                <w:ins w:id="4940" w:author="Raisa.sell" w:date="2017-11-23T15:27:00Z"/>
                <w:rFonts w:ascii="Arial" w:hAnsi="Arial" w:cs="Arial"/>
                <w:sz w:val="16"/>
                <w:szCs w:val="16"/>
              </w:rPr>
            </w:pPr>
            <w:ins w:id="49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D9B30" w14:textId="77777777" w:rsidR="001F6B01" w:rsidRPr="001F6B01" w:rsidRDefault="001F6B01" w:rsidP="002236B5">
            <w:pPr>
              <w:jc w:val="center"/>
              <w:rPr>
                <w:ins w:id="4942" w:author="Raisa.sell" w:date="2017-11-23T15:27:00Z"/>
                <w:rFonts w:ascii="Arial" w:hAnsi="Arial" w:cs="Arial"/>
                <w:sz w:val="16"/>
                <w:szCs w:val="16"/>
              </w:rPr>
            </w:pPr>
            <w:ins w:id="49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72574" w14:textId="77777777" w:rsidR="001F6B01" w:rsidRPr="001F6B01" w:rsidRDefault="001F6B01" w:rsidP="002236B5">
            <w:pPr>
              <w:jc w:val="center"/>
              <w:rPr>
                <w:ins w:id="4944" w:author="Raisa.sell" w:date="2017-11-23T15:27:00Z"/>
                <w:rFonts w:ascii="Arial" w:hAnsi="Arial" w:cs="Arial"/>
                <w:sz w:val="16"/>
                <w:szCs w:val="16"/>
              </w:rPr>
            </w:pPr>
            <w:ins w:id="49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5CE762D" w14:textId="77777777" w:rsidTr="002236B5">
        <w:trPr>
          <w:trHeight w:val="255"/>
          <w:ins w:id="49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3CB4" w14:textId="77777777" w:rsidR="001F6B01" w:rsidRPr="001F6B01" w:rsidRDefault="001F6B01" w:rsidP="002236B5">
            <w:pPr>
              <w:jc w:val="center"/>
              <w:rPr>
                <w:ins w:id="4947" w:author="Raisa.sell" w:date="2017-11-23T15:27:00Z"/>
                <w:rFonts w:ascii="Arial" w:hAnsi="Arial" w:cs="Arial"/>
                <w:sz w:val="16"/>
                <w:szCs w:val="16"/>
              </w:rPr>
            </w:pPr>
            <w:ins w:id="49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5980A" w14:textId="77777777" w:rsidR="001F6B01" w:rsidRPr="001F6B01" w:rsidRDefault="001F6B01" w:rsidP="002236B5">
            <w:pPr>
              <w:rPr>
                <w:ins w:id="4949" w:author="Raisa.sell" w:date="2017-11-23T15:27:00Z"/>
                <w:rFonts w:ascii="Arial" w:hAnsi="Arial" w:cs="Arial"/>
                <w:sz w:val="16"/>
                <w:szCs w:val="16"/>
              </w:rPr>
            </w:pPr>
            <w:ins w:id="49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Kiền kiền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67886" w14:textId="77777777" w:rsidR="001F6B01" w:rsidRPr="001F6B01" w:rsidRDefault="001F6B01" w:rsidP="002236B5">
            <w:pPr>
              <w:rPr>
                <w:ins w:id="4951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9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K.kien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A6BB2" w14:textId="77777777" w:rsidR="001F6B01" w:rsidRPr="001F6B01" w:rsidRDefault="001F6B01" w:rsidP="002236B5">
            <w:pPr>
              <w:rPr>
                <w:ins w:id="4953" w:author="Raisa.sell" w:date="2017-11-23T15:27:00Z"/>
                <w:rFonts w:ascii="Arial" w:hAnsi="Arial" w:cs="Arial"/>
                <w:sz w:val="16"/>
                <w:szCs w:val="16"/>
              </w:rPr>
            </w:pPr>
            <w:ins w:id="49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Hopea siamensis Heim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25C49" w14:textId="77777777" w:rsidR="001F6B01" w:rsidRPr="001F6B01" w:rsidRDefault="001F6B01" w:rsidP="002236B5">
            <w:pPr>
              <w:rPr>
                <w:ins w:id="4955" w:author="Raisa.sell" w:date="2017-11-23T15:27:00Z"/>
                <w:rFonts w:ascii="Arial" w:hAnsi="Arial" w:cs="Arial"/>
                <w:sz w:val="16"/>
                <w:szCs w:val="16"/>
              </w:rPr>
            </w:pPr>
            <w:ins w:id="49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B4771" w14:textId="77777777" w:rsidR="001F6B01" w:rsidRPr="001F6B01" w:rsidRDefault="001F6B01" w:rsidP="002236B5">
            <w:pPr>
              <w:jc w:val="center"/>
              <w:rPr>
                <w:ins w:id="4957" w:author="Raisa.sell" w:date="2017-11-23T15:27:00Z"/>
                <w:rFonts w:ascii="Arial" w:hAnsi="Arial" w:cs="Arial"/>
                <w:sz w:val="16"/>
                <w:szCs w:val="16"/>
              </w:rPr>
            </w:pPr>
            <w:ins w:id="49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09B9B" w14:textId="77777777" w:rsidR="001F6B01" w:rsidRPr="001F6B01" w:rsidRDefault="001F6B01" w:rsidP="002236B5">
            <w:pPr>
              <w:jc w:val="center"/>
              <w:rPr>
                <w:ins w:id="4959" w:author="Raisa.sell" w:date="2017-11-23T15:27:00Z"/>
                <w:rFonts w:ascii="Arial" w:hAnsi="Arial" w:cs="Arial"/>
                <w:sz w:val="16"/>
                <w:szCs w:val="16"/>
              </w:rPr>
            </w:pPr>
            <w:ins w:id="49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56E12FF8" w14:textId="77777777" w:rsidTr="002236B5">
        <w:trPr>
          <w:trHeight w:val="255"/>
          <w:ins w:id="49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899A1" w14:textId="77777777" w:rsidR="001F6B01" w:rsidRPr="001F6B01" w:rsidRDefault="001F6B01" w:rsidP="002236B5">
            <w:pPr>
              <w:jc w:val="center"/>
              <w:rPr>
                <w:ins w:id="4962" w:author="Raisa.sell" w:date="2017-11-23T15:27:00Z"/>
                <w:rFonts w:ascii="Arial" w:hAnsi="Arial" w:cs="Arial"/>
                <w:sz w:val="16"/>
                <w:szCs w:val="16"/>
              </w:rPr>
            </w:pPr>
            <w:ins w:id="49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A83F0" w14:textId="77777777" w:rsidR="001F6B01" w:rsidRPr="001F6B01" w:rsidRDefault="001F6B01" w:rsidP="002236B5">
            <w:pPr>
              <w:rPr>
                <w:ins w:id="4964" w:author="Raisa.sell" w:date="2017-11-23T15:27:00Z"/>
                <w:rFonts w:ascii="Arial" w:hAnsi="Arial" w:cs="Arial"/>
                <w:sz w:val="16"/>
                <w:szCs w:val="16"/>
              </w:rPr>
            </w:pPr>
            <w:ins w:id="49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Kiền kiền phú quốc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46ED8" w14:textId="77777777" w:rsidR="001F6B01" w:rsidRPr="001F6B01" w:rsidRDefault="001F6B01" w:rsidP="002236B5">
            <w:pPr>
              <w:rPr>
                <w:ins w:id="496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49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K.kien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0D3A72" w14:textId="77777777" w:rsidR="001F6B01" w:rsidRPr="001F6B01" w:rsidRDefault="001F6B01" w:rsidP="002236B5">
            <w:pPr>
              <w:rPr>
                <w:ins w:id="4968" w:author="Raisa.sell" w:date="2017-11-23T15:27:00Z"/>
                <w:rFonts w:ascii="Arial" w:hAnsi="Arial" w:cs="Arial"/>
                <w:sz w:val="16"/>
                <w:szCs w:val="16"/>
              </w:rPr>
            </w:pPr>
            <w:ins w:id="49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Hopea pierrei Hance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8096C" w14:textId="77777777" w:rsidR="001F6B01" w:rsidRPr="001F6B01" w:rsidRDefault="001F6B01" w:rsidP="002236B5">
            <w:pPr>
              <w:rPr>
                <w:ins w:id="4970" w:author="Raisa.sell" w:date="2017-11-23T15:27:00Z"/>
                <w:rFonts w:ascii="Arial" w:hAnsi="Arial" w:cs="Arial"/>
                <w:sz w:val="16"/>
                <w:szCs w:val="16"/>
              </w:rPr>
            </w:pPr>
            <w:ins w:id="49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E3E31" w14:textId="77777777" w:rsidR="001F6B01" w:rsidRPr="001F6B01" w:rsidRDefault="001F6B01" w:rsidP="002236B5">
            <w:pPr>
              <w:jc w:val="center"/>
              <w:rPr>
                <w:ins w:id="4972" w:author="Raisa.sell" w:date="2017-11-23T15:27:00Z"/>
                <w:rFonts w:ascii="Arial" w:hAnsi="Arial" w:cs="Arial"/>
                <w:sz w:val="16"/>
                <w:szCs w:val="16"/>
              </w:rPr>
            </w:pPr>
            <w:ins w:id="49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49BFF" w14:textId="77777777" w:rsidR="001F6B01" w:rsidRPr="001F6B01" w:rsidRDefault="001F6B01" w:rsidP="002236B5">
            <w:pPr>
              <w:jc w:val="center"/>
              <w:rPr>
                <w:ins w:id="4974" w:author="Raisa.sell" w:date="2017-11-23T15:27:00Z"/>
                <w:rFonts w:ascii="Arial" w:hAnsi="Arial" w:cs="Arial"/>
                <w:sz w:val="16"/>
                <w:szCs w:val="16"/>
              </w:rPr>
            </w:pPr>
            <w:ins w:id="49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457E26D9" w14:textId="77777777" w:rsidTr="002236B5">
        <w:trPr>
          <w:trHeight w:val="255"/>
          <w:ins w:id="49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A2EFD" w14:textId="77777777" w:rsidR="001F6B01" w:rsidRPr="001F6B01" w:rsidRDefault="001F6B01" w:rsidP="002236B5">
            <w:pPr>
              <w:jc w:val="center"/>
              <w:rPr>
                <w:ins w:id="4977" w:author="Raisa.sell" w:date="2017-11-23T15:27:00Z"/>
                <w:rFonts w:ascii="Arial" w:hAnsi="Arial" w:cs="Arial"/>
                <w:sz w:val="16"/>
                <w:szCs w:val="16"/>
              </w:rPr>
            </w:pPr>
            <w:ins w:id="49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79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956FB" w14:textId="77777777" w:rsidR="001F6B01" w:rsidRPr="001F6B01" w:rsidRDefault="001F6B01" w:rsidP="002236B5">
            <w:pPr>
              <w:rPr>
                <w:ins w:id="4979" w:author="Raisa.sell" w:date="2017-11-23T15:27:00Z"/>
                <w:rFonts w:ascii="Arial" w:hAnsi="Arial" w:cs="Arial"/>
                <w:sz w:val="16"/>
                <w:szCs w:val="16"/>
              </w:rPr>
            </w:pPr>
            <w:ins w:id="49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lá bạc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C86E" w14:textId="77777777" w:rsidR="001F6B01" w:rsidRPr="001F6B01" w:rsidRDefault="001F6B01" w:rsidP="002236B5">
            <w:pPr>
              <w:rPr>
                <w:ins w:id="4981" w:author="Raisa.sell" w:date="2017-11-23T15:27:00Z"/>
                <w:rFonts w:ascii="Arial" w:hAnsi="Arial" w:cs="Arial"/>
                <w:sz w:val="16"/>
                <w:szCs w:val="16"/>
              </w:rPr>
            </w:pPr>
            <w:ins w:id="49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7F781" w14:textId="77777777" w:rsidR="001F6B01" w:rsidRPr="001F6B01" w:rsidRDefault="001F6B01" w:rsidP="002236B5">
            <w:pPr>
              <w:rPr>
                <w:ins w:id="4983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49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A. aulacocarpa A. Cunn. ex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FE02" w14:textId="77777777" w:rsidR="001F6B01" w:rsidRPr="001F6B01" w:rsidRDefault="001F6B01" w:rsidP="002236B5">
            <w:pPr>
              <w:rPr>
                <w:ins w:id="4985" w:author="Raisa.sell" w:date="2017-11-23T15:27:00Z"/>
                <w:rFonts w:ascii="Arial" w:hAnsi="Arial" w:cs="Arial"/>
                <w:sz w:val="16"/>
                <w:szCs w:val="16"/>
              </w:rPr>
            </w:pPr>
            <w:ins w:id="49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36D2B" w14:textId="77777777" w:rsidR="001F6B01" w:rsidRPr="001F6B01" w:rsidRDefault="001F6B01" w:rsidP="002236B5">
            <w:pPr>
              <w:jc w:val="center"/>
              <w:rPr>
                <w:ins w:id="4987" w:author="Raisa.sell" w:date="2017-11-23T15:27:00Z"/>
                <w:rFonts w:ascii="Arial" w:hAnsi="Arial" w:cs="Arial"/>
                <w:sz w:val="16"/>
                <w:szCs w:val="16"/>
              </w:rPr>
            </w:pPr>
            <w:ins w:id="49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FC74F" w14:textId="77777777" w:rsidR="001F6B01" w:rsidRPr="001F6B01" w:rsidRDefault="001F6B01" w:rsidP="002236B5">
            <w:pPr>
              <w:jc w:val="center"/>
              <w:rPr>
                <w:ins w:id="4989" w:author="Raisa.sell" w:date="2017-11-23T15:27:00Z"/>
                <w:rFonts w:ascii="Arial" w:hAnsi="Arial" w:cs="Arial"/>
                <w:sz w:val="16"/>
                <w:szCs w:val="16"/>
              </w:rPr>
            </w:pPr>
            <w:ins w:id="49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44AEA48" w14:textId="77777777" w:rsidTr="002236B5">
        <w:trPr>
          <w:trHeight w:val="255"/>
          <w:ins w:id="49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2422" w14:textId="77777777" w:rsidR="001F6B01" w:rsidRPr="001F6B01" w:rsidRDefault="001F6B01" w:rsidP="002236B5">
            <w:pPr>
              <w:jc w:val="center"/>
              <w:rPr>
                <w:ins w:id="4992" w:author="Raisa.sell" w:date="2017-11-23T15:27:00Z"/>
                <w:rFonts w:ascii="Arial" w:hAnsi="Arial" w:cs="Arial"/>
                <w:sz w:val="16"/>
                <w:szCs w:val="16"/>
              </w:rPr>
            </w:pPr>
            <w:ins w:id="49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7E2E6" w14:textId="77777777" w:rsidR="001F6B01" w:rsidRPr="001F6B01" w:rsidRDefault="001F6B01" w:rsidP="002236B5">
            <w:pPr>
              <w:rPr>
                <w:ins w:id="4994" w:author="Raisa.sell" w:date="2017-11-23T15:27:00Z"/>
                <w:rFonts w:ascii="Arial" w:hAnsi="Arial" w:cs="Arial"/>
                <w:sz w:val="16"/>
                <w:szCs w:val="16"/>
              </w:rPr>
            </w:pPr>
            <w:ins w:id="49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lá liềm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87463" w14:textId="77777777" w:rsidR="001F6B01" w:rsidRPr="001F6B01" w:rsidRDefault="001F6B01" w:rsidP="002236B5">
            <w:pPr>
              <w:rPr>
                <w:ins w:id="4996" w:author="Raisa.sell" w:date="2017-11-23T15:27:00Z"/>
                <w:rFonts w:ascii="Arial" w:hAnsi="Arial" w:cs="Arial"/>
                <w:sz w:val="16"/>
                <w:szCs w:val="16"/>
              </w:rPr>
            </w:pPr>
            <w:ins w:id="49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5C3D8" w14:textId="77777777" w:rsidR="001F6B01" w:rsidRPr="001F6B01" w:rsidRDefault="001F6B01" w:rsidP="002236B5">
            <w:pPr>
              <w:rPr>
                <w:ins w:id="4998" w:author="Raisa.sell" w:date="2017-11-23T15:27:00Z"/>
                <w:rFonts w:ascii="Arial" w:hAnsi="Arial" w:cs="Arial"/>
                <w:sz w:val="16"/>
                <w:szCs w:val="16"/>
              </w:rPr>
            </w:pPr>
            <w:ins w:id="49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A. crassicarpa A. Cunn. ex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7130E" w14:textId="77777777" w:rsidR="001F6B01" w:rsidRPr="001F6B01" w:rsidRDefault="001F6B01" w:rsidP="002236B5">
            <w:pPr>
              <w:rPr>
                <w:ins w:id="5000" w:author="Raisa.sell" w:date="2017-11-23T15:27:00Z"/>
                <w:rFonts w:ascii="Arial" w:hAnsi="Arial" w:cs="Arial"/>
                <w:sz w:val="16"/>
                <w:szCs w:val="16"/>
              </w:rPr>
            </w:pPr>
            <w:ins w:id="50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2D4E8" w14:textId="77777777" w:rsidR="001F6B01" w:rsidRPr="001F6B01" w:rsidRDefault="001F6B01" w:rsidP="002236B5">
            <w:pPr>
              <w:jc w:val="center"/>
              <w:rPr>
                <w:ins w:id="5002" w:author="Raisa.sell" w:date="2017-11-23T15:27:00Z"/>
                <w:rFonts w:ascii="Arial" w:hAnsi="Arial" w:cs="Arial"/>
                <w:sz w:val="16"/>
                <w:szCs w:val="16"/>
              </w:rPr>
            </w:pPr>
            <w:ins w:id="50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E936F" w14:textId="77777777" w:rsidR="001F6B01" w:rsidRPr="001F6B01" w:rsidRDefault="001F6B01" w:rsidP="002236B5">
            <w:pPr>
              <w:jc w:val="center"/>
              <w:rPr>
                <w:ins w:id="5004" w:author="Raisa.sell" w:date="2017-11-23T15:27:00Z"/>
                <w:rFonts w:ascii="Arial" w:hAnsi="Arial" w:cs="Arial"/>
                <w:sz w:val="16"/>
                <w:szCs w:val="16"/>
              </w:rPr>
            </w:pPr>
            <w:ins w:id="50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E54D114" w14:textId="77777777" w:rsidTr="002236B5">
        <w:trPr>
          <w:trHeight w:val="255"/>
          <w:ins w:id="50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A7A5" w14:textId="77777777" w:rsidR="001F6B01" w:rsidRPr="001F6B01" w:rsidRDefault="001F6B01" w:rsidP="002236B5">
            <w:pPr>
              <w:jc w:val="center"/>
              <w:rPr>
                <w:ins w:id="5007" w:author="Raisa.sell" w:date="2017-11-23T15:27:00Z"/>
                <w:rFonts w:ascii="Arial" w:hAnsi="Arial" w:cs="Arial"/>
                <w:sz w:val="16"/>
                <w:szCs w:val="16"/>
              </w:rPr>
            </w:pPr>
            <w:ins w:id="50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E3677" w14:textId="77777777" w:rsidR="001F6B01" w:rsidRPr="001F6B01" w:rsidRDefault="001F6B01" w:rsidP="002236B5">
            <w:pPr>
              <w:rPr>
                <w:ins w:id="5009" w:author="Raisa.sell" w:date="2017-11-23T15:27:00Z"/>
                <w:rFonts w:ascii="Arial" w:hAnsi="Arial" w:cs="Arial"/>
                <w:sz w:val="16"/>
                <w:szCs w:val="16"/>
              </w:rPr>
            </w:pPr>
            <w:ins w:id="50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lá tràm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C3EAF" w14:textId="77777777" w:rsidR="001F6B01" w:rsidRPr="001F6B01" w:rsidRDefault="001F6B01" w:rsidP="002236B5">
            <w:pPr>
              <w:rPr>
                <w:ins w:id="5011" w:author="Raisa.sell" w:date="2017-11-23T15:27:00Z"/>
                <w:rFonts w:ascii="Arial" w:hAnsi="Arial" w:cs="Arial"/>
                <w:sz w:val="16"/>
                <w:szCs w:val="16"/>
              </w:rPr>
            </w:pPr>
            <w:ins w:id="50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D960C" w14:textId="77777777" w:rsidR="001F6B01" w:rsidRPr="001F6B01" w:rsidRDefault="001F6B01" w:rsidP="002236B5">
            <w:pPr>
              <w:rPr>
                <w:ins w:id="5013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50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A. auriculiformis A. Cunn.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ex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Benth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1EF00" w14:textId="77777777" w:rsidR="001F6B01" w:rsidRPr="001F6B01" w:rsidRDefault="001F6B01" w:rsidP="002236B5">
            <w:pPr>
              <w:rPr>
                <w:ins w:id="5015" w:author="Raisa.sell" w:date="2017-11-23T15:27:00Z"/>
                <w:rFonts w:ascii="Arial" w:hAnsi="Arial" w:cs="Arial"/>
                <w:sz w:val="16"/>
                <w:szCs w:val="16"/>
              </w:rPr>
            </w:pPr>
            <w:ins w:id="50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AA605" w14:textId="77777777" w:rsidR="001F6B01" w:rsidRPr="001F6B01" w:rsidRDefault="001F6B01" w:rsidP="002236B5">
            <w:pPr>
              <w:jc w:val="center"/>
              <w:rPr>
                <w:ins w:id="5017" w:author="Raisa.sell" w:date="2017-11-23T15:27:00Z"/>
                <w:rFonts w:ascii="Arial" w:hAnsi="Arial" w:cs="Arial"/>
                <w:sz w:val="16"/>
                <w:szCs w:val="16"/>
              </w:rPr>
            </w:pPr>
            <w:ins w:id="50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0088C" w14:textId="77777777" w:rsidR="001F6B01" w:rsidRPr="001F6B01" w:rsidRDefault="001F6B01" w:rsidP="002236B5">
            <w:pPr>
              <w:jc w:val="center"/>
              <w:rPr>
                <w:ins w:id="5019" w:author="Raisa.sell" w:date="2017-11-23T15:27:00Z"/>
                <w:rFonts w:ascii="Arial" w:hAnsi="Arial" w:cs="Arial"/>
                <w:sz w:val="16"/>
                <w:szCs w:val="16"/>
              </w:rPr>
            </w:pPr>
            <w:ins w:id="50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C0E5C1A" w14:textId="77777777" w:rsidTr="002236B5">
        <w:trPr>
          <w:trHeight w:val="255"/>
          <w:ins w:id="50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CD86" w14:textId="77777777" w:rsidR="001F6B01" w:rsidRPr="001F6B01" w:rsidRDefault="001F6B01" w:rsidP="002236B5">
            <w:pPr>
              <w:jc w:val="center"/>
              <w:rPr>
                <w:ins w:id="5022" w:author="Raisa.sell" w:date="2017-11-23T15:27:00Z"/>
                <w:rFonts w:ascii="Arial" w:hAnsi="Arial" w:cs="Arial"/>
                <w:sz w:val="16"/>
                <w:szCs w:val="16"/>
              </w:rPr>
            </w:pPr>
            <w:ins w:id="50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A5EAD" w14:textId="77777777" w:rsidR="001F6B01" w:rsidRPr="001F6B01" w:rsidRDefault="001F6B01" w:rsidP="002236B5">
            <w:pPr>
              <w:rPr>
                <w:ins w:id="5024" w:author="Raisa.sell" w:date="2017-11-23T15:27:00Z"/>
                <w:rFonts w:ascii="Arial" w:hAnsi="Arial" w:cs="Arial"/>
                <w:sz w:val="16"/>
                <w:szCs w:val="16"/>
              </w:rPr>
            </w:pPr>
            <w:ins w:id="50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lai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EFA3F" w14:textId="77777777" w:rsidR="001F6B01" w:rsidRPr="001F6B01" w:rsidRDefault="001F6B01" w:rsidP="002236B5">
            <w:pPr>
              <w:rPr>
                <w:ins w:id="5026" w:author="Raisa.sell" w:date="2017-11-23T15:27:00Z"/>
                <w:rFonts w:ascii="Arial" w:hAnsi="Arial" w:cs="Arial"/>
                <w:sz w:val="16"/>
                <w:szCs w:val="16"/>
              </w:rPr>
            </w:pPr>
            <w:ins w:id="50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33633" w14:textId="77777777" w:rsidR="001F6B01" w:rsidRPr="001F6B01" w:rsidRDefault="001F6B01" w:rsidP="002236B5">
            <w:pPr>
              <w:rPr>
                <w:ins w:id="5028" w:author="Raisa.sell" w:date="2017-11-23T15:27:00Z"/>
                <w:rFonts w:ascii="Arial" w:hAnsi="Arial" w:cs="Arial"/>
                <w:sz w:val="16"/>
                <w:szCs w:val="16"/>
              </w:rPr>
            </w:pPr>
            <w:ins w:id="50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A. mangium Wild. x A. auriculiformis A. Cunn. ex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33159" w14:textId="77777777" w:rsidR="001F6B01" w:rsidRPr="001F6B01" w:rsidRDefault="001F6B01" w:rsidP="002236B5">
            <w:pPr>
              <w:rPr>
                <w:ins w:id="5030" w:author="Raisa.sell" w:date="2017-11-23T15:27:00Z"/>
                <w:rFonts w:ascii="Arial" w:hAnsi="Arial" w:cs="Arial"/>
                <w:sz w:val="16"/>
                <w:szCs w:val="16"/>
              </w:rPr>
            </w:pPr>
            <w:ins w:id="50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8EFB0" w14:textId="77777777" w:rsidR="001F6B01" w:rsidRPr="001F6B01" w:rsidRDefault="001F6B01" w:rsidP="002236B5">
            <w:pPr>
              <w:jc w:val="center"/>
              <w:rPr>
                <w:ins w:id="5032" w:author="Raisa.sell" w:date="2017-11-23T15:27:00Z"/>
                <w:rFonts w:ascii="Arial" w:hAnsi="Arial" w:cs="Arial"/>
                <w:sz w:val="16"/>
                <w:szCs w:val="16"/>
              </w:rPr>
            </w:pPr>
            <w:ins w:id="50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FE9F0" w14:textId="77777777" w:rsidR="001F6B01" w:rsidRPr="001F6B01" w:rsidRDefault="001F6B01" w:rsidP="002236B5">
            <w:pPr>
              <w:jc w:val="center"/>
              <w:rPr>
                <w:ins w:id="5034" w:author="Raisa.sell" w:date="2017-11-23T15:27:00Z"/>
                <w:rFonts w:ascii="Arial" w:hAnsi="Arial" w:cs="Arial"/>
                <w:sz w:val="16"/>
                <w:szCs w:val="16"/>
              </w:rPr>
            </w:pPr>
            <w:ins w:id="50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C528CE3" w14:textId="77777777" w:rsidTr="002236B5">
        <w:trPr>
          <w:trHeight w:val="255"/>
          <w:ins w:id="50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28F6" w14:textId="77777777" w:rsidR="001F6B01" w:rsidRPr="001F6B01" w:rsidRDefault="001F6B01" w:rsidP="002236B5">
            <w:pPr>
              <w:jc w:val="center"/>
              <w:rPr>
                <w:ins w:id="5037" w:author="Raisa.sell" w:date="2017-11-23T15:27:00Z"/>
                <w:rFonts w:ascii="Arial" w:hAnsi="Arial" w:cs="Arial"/>
                <w:sz w:val="16"/>
                <w:szCs w:val="16"/>
              </w:rPr>
            </w:pPr>
            <w:ins w:id="50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04533" w14:textId="77777777" w:rsidR="001F6B01" w:rsidRPr="001F6B01" w:rsidRDefault="001F6B01" w:rsidP="002236B5">
            <w:pPr>
              <w:rPr>
                <w:ins w:id="5039" w:author="Raisa.sell" w:date="2017-11-23T15:27:00Z"/>
                <w:rFonts w:ascii="Arial" w:hAnsi="Arial" w:cs="Arial"/>
                <w:sz w:val="16"/>
                <w:szCs w:val="16"/>
              </w:rPr>
            </w:pPr>
            <w:ins w:id="50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lông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B9B94" w14:textId="77777777" w:rsidR="001F6B01" w:rsidRPr="001F6B01" w:rsidRDefault="001F6B01" w:rsidP="002236B5">
            <w:pPr>
              <w:rPr>
                <w:ins w:id="5041" w:author="Raisa.sell" w:date="2017-11-23T15:27:00Z"/>
                <w:rFonts w:ascii="Arial" w:hAnsi="Arial" w:cs="Arial"/>
                <w:sz w:val="16"/>
                <w:szCs w:val="16"/>
              </w:rPr>
            </w:pPr>
            <w:ins w:id="50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C65BF" w14:textId="77777777" w:rsidR="001F6B01" w:rsidRPr="001F6B01" w:rsidRDefault="001F6B01" w:rsidP="002236B5">
            <w:pPr>
              <w:rPr>
                <w:ins w:id="5043" w:author="Raisa.sell" w:date="2017-11-23T15:27:00Z"/>
                <w:rFonts w:ascii="Arial" w:hAnsi="Arial" w:cs="Arial"/>
                <w:sz w:val="16"/>
                <w:szCs w:val="16"/>
              </w:rPr>
            </w:pPr>
            <w:ins w:id="50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Acacia torulosa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7EFDC" w14:textId="77777777" w:rsidR="001F6B01" w:rsidRPr="001F6B01" w:rsidRDefault="001F6B01" w:rsidP="002236B5">
            <w:pPr>
              <w:rPr>
                <w:ins w:id="5045" w:author="Raisa.sell" w:date="2017-11-23T15:27:00Z"/>
                <w:rFonts w:ascii="Arial" w:hAnsi="Arial" w:cs="Arial"/>
                <w:sz w:val="16"/>
                <w:szCs w:val="16"/>
              </w:rPr>
            </w:pPr>
            <w:ins w:id="50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9897C" w14:textId="77777777" w:rsidR="001F6B01" w:rsidRPr="001F6B01" w:rsidRDefault="001F6B01" w:rsidP="002236B5">
            <w:pPr>
              <w:jc w:val="center"/>
              <w:rPr>
                <w:ins w:id="5047" w:author="Raisa.sell" w:date="2017-11-23T15:27:00Z"/>
                <w:rFonts w:ascii="Arial" w:hAnsi="Arial" w:cs="Arial"/>
                <w:sz w:val="16"/>
                <w:szCs w:val="16"/>
              </w:rPr>
            </w:pPr>
            <w:ins w:id="50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C5917" w14:textId="77777777" w:rsidR="001F6B01" w:rsidRPr="001F6B01" w:rsidRDefault="001F6B01" w:rsidP="002236B5">
            <w:pPr>
              <w:jc w:val="center"/>
              <w:rPr>
                <w:ins w:id="5049" w:author="Raisa.sell" w:date="2017-11-23T15:27:00Z"/>
                <w:rFonts w:ascii="Arial" w:hAnsi="Arial" w:cs="Arial"/>
                <w:sz w:val="16"/>
                <w:szCs w:val="16"/>
              </w:rPr>
            </w:pPr>
            <w:ins w:id="50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F26B1B0" w14:textId="77777777" w:rsidTr="002236B5">
        <w:trPr>
          <w:trHeight w:val="255"/>
          <w:ins w:id="50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3CFE2" w14:textId="77777777" w:rsidR="001F6B01" w:rsidRPr="001F6B01" w:rsidRDefault="001F6B01" w:rsidP="002236B5">
            <w:pPr>
              <w:jc w:val="center"/>
              <w:rPr>
                <w:ins w:id="5052" w:author="Raisa.sell" w:date="2017-11-23T15:27:00Z"/>
                <w:rFonts w:ascii="Arial" w:hAnsi="Arial" w:cs="Arial"/>
                <w:sz w:val="16"/>
                <w:szCs w:val="16"/>
              </w:rPr>
            </w:pPr>
            <w:ins w:id="50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AEED6" w14:textId="77777777" w:rsidR="001F6B01" w:rsidRPr="001F6B01" w:rsidRDefault="001F6B01" w:rsidP="002236B5">
            <w:pPr>
              <w:rPr>
                <w:ins w:id="5054" w:author="Raisa.sell" w:date="2017-11-23T15:27:00Z"/>
                <w:rFonts w:ascii="Arial" w:hAnsi="Arial" w:cs="Arial"/>
                <w:sz w:val="16"/>
                <w:szCs w:val="16"/>
              </w:rPr>
            </w:pPr>
            <w:ins w:id="50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tai tượng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96A80" w14:textId="77777777" w:rsidR="001F6B01" w:rsidRPr="001F6B01" w:rsidRDefault="001F6B01" w:rsidP="002236B5">
            <w:pPr>
              <w:rPr>
                <w:ins w:id="5056" w:author="Raisa.sell" w:date="2017-11-23T15:27:00Z"/>
                <w:rFonts w:ascii="Arial" w:hAnsi="Arial" w:cs="Arial"/>
                <w:sz w:val="16"/>
                <w:szCs w:val="16"/>
              </w:rPr>
            </w:pPr>
            <w:ins w:id="50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7736A" w14:textId="77777777" w:rsidR="001F6B01" w:rsidRPr="001F6B01" w:rsidRDefault="001F6B01" w:rsidP="002236B5">
            <w:pPr>
              <w:rPr>
                <w:ins w:id="5058" w:author="Raisa.sell" w:date="2017-11-23T15:27:00Z"/>
                <w:rFonts w:ascii="Arial" w:hAnsi="Arial" w:cs="Arial"/>
                <w:sz w:val="16"/>
                <w:szCs w:val="16"/>
              </w:rPr>
            </w:pPr>
            <w:ins w:id="50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Acacia mangium Wild.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64D9" w14:textId="77777777" w:rsidR="001F6B01" w:rsidRPr="001F6B01" w:rsidRDefault="001F6B01" w:rsidP="002236B5">
            <w:pPr>
              <w:rPr>
                <w:ins w:id="5060" w:author="Raisa.sell" w:date="2017-11-23T15:27:00Z"/>
                <w:rFonts w:ascii="Arial" w:hAnsi="Arial" w:cs="Arial"/>
                <w:sz w:val="16"/>
                <w:szCs w:val="16"/>
              </w:rPr>
            </w:pPr>
            <w:ins w:id="50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0D3A4" w14:textId="77777777" w:rsidR="001F6B01" w:rsidRPr="001F6B01" w:rsidRDefault="001F6B01" w:rsidP="002236B5">
            <w:pPr>
              <w:jc w:val="center"/>
              <w:rPr>
                <w:ins w:id="5062" w:author="Raisa.sell" w:date="2017-11-23T15:27:00Z"/>
                <w:rFonts w:ascii="Arial" w:hAnsi="Arial" w:cs="Arial"/>
                <w:sz w:val="16"/>
                <w:szCs w:val="16"/>
              </w:rPr>
            </w:pPr>
            <w:ins w:id="50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40954" w14:textId="77777777" w:rsidR="001F6B01" w:rsidRPr="001F6B01" w:rsidRDefault="001F6B01" w:rsidP="002236B5">
            <w:pPr>
              <w:jc w:val="center"/>
              <w:rPr>
                <w:ins w:id="5064" w:author="Raisa.sell" w:date="2017-11-23T15:27:00Z"/>
                <w:rFonts w:ascii="Arial" w:hAnsi="Arial" w:cs="Arial"/>
                <w:sz w:val="16"/>
                <w:szCs w:val="16"/>
              </w:rPr>
            </w:pPr>
            <w:ins w:id="50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CDB3EF8" w14:textId="77777777" w:rsidTr="002236B5">
        <w:trPr>
          <w:trHeight w:val="255"/>
          <w:ins w:id="50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B5C11" w14:textId="77777777" w:rsidR="001F6B01" w:rsidRPr="001F6B01" w:rsidRDefault="001F6B01" w:rsidP="002236B5">
            <w:pPr>
              <w:jc w:val="center"/>
              <w:rPr>
                <w:ins w:id="5067" w:author="Raisa.sell" w:date="2017-11-23T15:27:00Z"/>
                <w:rFonts w:ascii="Arial" w:hAnsi="Arial" w:cs="Arial"/>
                <w:sz w:val="16"/>
                <w:szCs w:val="16"/>
              </w:rPr>
            </w:pPr>
            <w:ins w:id="50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7DBAE" w14:textId="77777777" w:rsidR="001F6B01" w:rsidRPr="001F6B01" w:rsidRDefault="001F6B01" w:rsidP="002236B5">
            <w:pPr>
              <w:rPr>
                <w:ins w:id="5069" w:author="Raisa.sell" w:date="2017-11-23T15:27:00Z"/>
                <w:rFonts w:ascii="Arial" w:hAnsi="Arial" w:cs="Arial"/>
                <w:sz w:val="16"/>
                <w:szCs w:val="16"/>
              </w:rPr>
            </w:pPr>
            <w:ins w:id="50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tumiđê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38470" w14:textId="77777777" w:rsidR="001F6B01" w:rsidRPr="001F6B01" w:rsidRDefault="001F6B01" w:rsidP="002236B5">
            <w:pPr>
              <w:rPr>
                <w:ins w:id="5071" w:author="Raisa.sell" w:date="2017-11-23T15:27:00Z"/>
                <w:rFonts w:ascii="Arial" w:hAnsi="Arial" w:cs="Arial"/>
                <w:sz w:val="16"/>
                <w:szCs w:val="16"/>
              </w:rPr>
            </w:pPr>
            <w:ins w:id="50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CC1E9" w14:textId="77777777" w:rsidR="001F6B01" w:rsidRPr="001F6B01" w:rsidRDefault="001F6B01" w:rsidP="002236B5">
            <w:pPr>
              <w:rPr>
                <w:ins w:id="5073" w:author="Raisa.sell" w:date="2017-11-23T15:27:00Z"/>
                <w:rFonts w:ascii="Arial" w:hAnsi="Arial" w:cs="Arial"/>
                <w:sz w:val="16"/>
                <w:szCs w:val="16"/>
              </w:rPr>
            </w:pPr>
            <w:ins w:id="50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Acacia tumidae S. Muell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7DFFC" w14:textId="77777777" w:rsidR="001F6B01" w:rsidRPr="001F6B01" w:rsidRDefault="001F6B01" w:rsidP="002236B5">
            <w:pPr>
              <w:rPr>
                <w:ins w:id="5075" w:author="Raisa.sell" w:date="2017-11-23T15:27:00Z"/>
                <w:rFonts w:ascii="Arial" w:hAnsi="Arial" w:cs="Arial"/>
                <w:sz w:val="16"/>
                <w:szCs w:val="16"/>
              </w:rPr>
            </w:pPr>
            <w:ins w:id="50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North, 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8A64E" w14:textId="77777777" w:rsidR="001F6B01" w:rsidRPr="001F6B01" w:rsidRDefault="001F6B01" w:rsidP="002236B5">
            <w:pPr>
              <w:jc w:val="center"/>
              <w:rPr>
                <w:ins w:id="5077" w:author="Raisa.sell" w:date="2017-11-23T15:27:00Z"/>
                <w:rFonts w:ascii="Arial" w:hAnsi="Arial" w:cs="Arial"/>
                <w:sz w:val="16"/>
                <w:szCs w:val="16"/>
              </w:rPr>
            </w:pPr>
            <w:ins w:id="50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0DD6B" w14:textId="77777777" w:rsidR="001F6B01" w:rsidRPr="001F6B01" w:rsidRDefault="001F6B01" w:rsidP="002236B5">
            <w:pPr>
              <w:jc w:val="center"/>
              <w:rPr>
                <w:ins w:id="5079" w:author="Raisa.sell" w:date="2017-11-23T15:27:00Z"/>
                <w:rFonts w:ascii="Arial" w:hAnsi="Arial" w:cs="Arial"/>
                <w:sz w:val="16"/>
                <w:szCs w:val="16"/>
              </w:rPr>
            </w:pPr>
            <w:ins w:id="50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24B83EE" w14:textId="77777777" w:rsidTr="002236B5">
        <w:trPr>
          <w:trHeight w:val="255"/>
          <w:ins w:id="50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758D" w14:textId="77777777" w:rsidR="001F6B01" w:rsidRPr="001F6B01" w:rsidRDefault="001F6B01" w:rsidP="002236B5">
            <w:pPr>
              <w:jc w:val="center"/>
              <w:rPr>
                <w:ins w:id="5082" w:author="Raisa.sell" w:date="2017-11-23T15:27:00Z"/>
                <w:rFonts w:ascii="Arial" w:hAnsi="Arial" w:cs="Arial"/>
                <w:sz w:val="16"/>
                <w:szCs w:val="16"/>
              </w:rPr>
            </w:pPr>
            <w:ins w:id="50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98AAD" w14:textId="77777777" w:rsidR="001F6B01" w:rsidRPr="001F6B01" w:rsidRDefault="001F6B01" w:rsidP="002236B5">
            <w:pPr>
              <w:rPr>
                <w:ins w:id="5084" w:author="Raisa.sell" w:date="2017-11-23T15:27:00Z"/>
                <w:rFonts w:ascii="Arial" w:hAnsi="Arial" w:cs="Arial"/>
                <w:sz w:val="16"/>
                <w:szCs w:val="16"/>
              </w:rPr>
            </w:pPr>
            <w:ins w:id="50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Kháo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9CA44" w14:textId="77777777" w:rsidR="001F6B01" w:rsidRPr="001F6B01" w:rsidRDefault="001F6B01" w:rsidP="002236B5">
            <w:pPr>
              <w:rPr>
                <w:ins w:id="5086" w:author="Raisa.sell" w:date="2017-11-23T15:27:00Z"/>
                <w:rFonts w:ascii="Arial" w:hAnsi="Arial" w:cs="Arial"/>
                <w:sz w:val="16"/>
                <w:szCs w:val="16"/>
              </w:rPr>
            </w:pPr>
            <w:ins w:id="50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Khao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16E1D" w14:textId="77777777" w:rsidR="001F6B01" w:rsidRPr="001F6B01" w:rsidRDefault="001F6B01" w:rsidP="002236B5">
            <w:pPr>
              <w:rPr>
                <w:ins w:id="5088" w:author="Raisa.sell" w:date="2017-11-23T15:27:00Z"/>
                <w:rFonts w:ascii="Arial" w:hAnsi="Arial" w:cs="Arial"/>
                <w:sz w:val="16"/>
                <w:szCs w:val="16"/>
              </w:rPr>
            </w:pPr>
            <w:ins w:id="50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Phoebe cuneate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A3F74" w14:textId="77777777" w:rsidR="001F6B01" w:rsidRPr="001F6B01" w:rsidRDefault="001F6B01" w:rsidP="002236B5">
            <w:pPr>
              <w:rPr>
                <w:ins w:id="5090" w:author="Raisa.sell" w:date="2017-11-23T15:27:00Z"/>
                <w:rFonts w:ascii="Arial" w:hAnsi="Arial" w:cs="Arial"/>
                <w:sz w:val="16"/>
                <w:szCs w:val="16"/>
              </w:rPr>
            </w:pPr>
            <w:ins w:id="50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14B7" w14:textId="77777777" w:rsidR="001F6B01" w:rsidRPr="001F6B01" w:rsidRDefault="001F6B01" w:rsidP="002236B5">
            <w:pPr>
              <w:jc w:val="center"/>
              <w:rPr>
                <w:ins w:id="5092" w:author="Raisa.sell" w:date="2017-11-23T15:27:00Z"/>
                <w:rFonts w:ascii="Arial" w:hAnsi="Arial" w:cs="Arial"/>
                <w:sz w:val="16"/>
                <w:szCs w:val="16"/>
              </w:rPr>
            </w:pPr>
            <w:ins w:id="50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48692" w14:textId="77777777" w:rsidR="001F6B01" w:rsidRPr="001F6B01" w:rsidRDefault="001F6B01" w:rsidP="002236B5">
            <w:pPr>
              <w:jc w:val="center"/>
              <w:rPr>
                <w:ins w:id="5094" w:author="Raisa.sell" w:date="2017-11-23T15:27:00Z"/>
                <w:rFonts w:ascii="Arial" w:hAnsi="Arial" w:cs="Arial"/>
                <w:sz w:val="16"/>
                <w:szCs w:val="16"/>
              </w:rPr>
            </w:pPr>
            <w:ins w:id="50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E751739" w14:textId="77777777" w:rsidTr="002236B5">
        <w:trPr>
          <w:trHeight w:val="255"/>
          <w:ins w:id="50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102B9" w14:textId="77777777" w:rsidR="001F6B01" w:rsidRPr="001F6B01" w:rsidRDefault="001F6B01" w:rsidP="002236B5">
            <w:pPr>
              <w:jc w:val="center"/>
              <w:rPr>
                <w:ins w:id="5097" w:author="Raisa.sell" w:date="2017-11-23T15:27:00Z"/>
                <w:rFonts w:ascii="Arial" w:hAnsi="Arial" w:cs="Arial"/>
                <w:sz w:val="16"/>
                <w:szCs w:val="16"/>
              </w:rPr>
            </w:pPr>
            <w:ins w:id="50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5511" w14:textId="77777777" w:rsidR="001F6B01" w:rsidRPr="001F6B01" w:rsidRDefault="001F6B01" w:rsidP="002236B5">
            <w:pPr>
              <w:rPr>
                <w:ins w:id="5099" w:author="Raisa.sell" w:date="2017-11-23T15:27:00Z"/>
                <w:rFonts w:ascii="Arial" w:hAnsi="Arial" w:cs="Arial"/>
                <w:sz w:val="16"/>
                <w:szCs w:val="16"/>
              </w:rPr>
            </w:pPr>
            <w:ins w:id="51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Lòng mang lá cụt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62932" w14:textId="77777777" w:rsidR="001F6B01" w:rsidRPr="001F6B01" w:rsidRDefault="001F6B01" w:rsidP="002236B5">
            <w:pPr>
              <w:rPr>
                <w:ins w:id="5101" w:author="Raisa.sell" w:date="2017-11-23T15:27:00Z"/>
                <w:rFonts w:ascii="Arial" w:hAnsi="Arial" w:cs="Arial"/>
                <w:sz w:val="16"/>
                <w:szCs w:val="16"/>
              </w:rPr>
            </w:pPr>
            <w:ins w:id="51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L.mang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72998" w14:textId="77777777" w:rsidR="001F6B01" w:rsidRPr="001F6B01" w:rsidRDefault="001F6B01" w:rsidP="002236B5">
            <w:pPr>
              <w:rPr>
                <w:ins w:id="5103" w:author="Raisa.sell" w:date="2017-11-23T15:27:00Z"/>
                <w:rFonts w:ascii="Arial" w:hAnsi="Arial" w:cs="Arial"/>
                <w:sz w:val="16"/>
                <w:szCs w:val="16"/>
              </w:rPr>
            </w:pPr>
            <w:ins w:id="51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Pterospermum truncatolobatum Gagnep.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3A289" w14:textId="77777777" w:rsidR="001F6B01" w:rsidRPr="001F6B01" w:rsidRDefault="001F6B01" w:rsidP="002236B5">
            <w:pPr>
              <w:rPr>
                <w:ins w:id="5105" w:author="Raisa.sell" w:date="2017-11-23T15:27:00Z"/>
                <w:rFonts w:ascii="Arial" w:hAnsi="Arial" w:cs="Arial"/>
                <w:sz w:val="16"/>
                <w:szCs w:val="16"/>
              </w:rPr>
            </w:pPr>
            <w:ins w:id="51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F0E0E" w14:textId="77777777" w:rsidR="001F6B01" w:rsidRPr="001F6B01" w:rsidRDefault="001F6B01" w:rsidP="002236B5">
            <w:pPr>
              <w:jc w:val="center"/>
              <w:rPr>
                <w:ins w:id="5107" w:author="Raisa.sell" w:date="2017-11-23T15:27:00Z"/>
                <w:rFonts w:ascii="Arial" w:hAnsi="Arial" w:cs="Arial"/>
                <w:sz w:val="16"/>
                <w:szCs w:val="16"/>
              </w:rPr>
            </w:pPr>
            <w:ins w:id="51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EFFA" w14:textId="77777777" w:rsidR="001F6B01" w:rsidRPr="001F6B01" w:rsidRDefault="001F6B01" w:rsidP="002236B5">
            <w:pPr>
              <w:jc w:val="center"/>
              <w:rPr>
                <w:ins w:id="5109" w:author="Raisa.sell" w:date="2017-11-23T15:27:00Z"/>
                <w:rFonts w:ascii="Arial" w:hAnsi="Arial" w:cs="Arial"/>
                <w:sz w:val="16"/>
                <w:szCs w:val="16"/>
              </w:rPr>
            </w:pPr>
            <w:ins w:id="51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C50C744" w14:textId="77777777" w:rsidTr="002236B5">
        <w:trPr>
          <w:trHeight w:val="255"/>
          <w:ins w:id="51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8B18A" w14:textId="77777777" w:rsidR="001F6B01" w:rsidRPr="001F6B01" w:rsidRDefault="001F6B01" w:rsidP="002236B5">
            <w:pPr>
              <w:jc w:val="center"/>
              <w:rPr>
                <w:ins w:id="5112" w:author="Raisa.sell" w:date="2017-11-23T15:27:00Z"/>
                <w:rFonts w:ascii="Arial" w:hAnsi="Arial" w:cs="Arial"/>
                <w:sz w:val="16"/>
                <w:szCs w:val="16"/>
              </w:rPr>
            </w:pPr>
            <w:ins w:id="51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FA7B8" w14:textId="77777777" w:rsidR="001F6B01" w:rsidRPr="001F6B01" w:rsidRDefault="001F6B01" w:rsidP="002236B5">
            <w:pPr>
              <w:rPr>
                <w:ins w:id="5114" w:author="Raisa.sell" w:date="2017-11-23T15:27:00Z"/>
                <w:rFonts w:ascii="Arial" w:hAnsi="Arial" w:cs="Arial"/>
                <w:sz w:val="16"/>
                <w:szCs w:val="16"/>
              </w:rPr>
            </w:pPr>
            <w:ins w:id="51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Lòng mang lá mác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F43E" w14:textId="77777777" w:rsidR="001F6B01" w:rsidRPr="001F6B01" w:rsidRDefault="001F6B01" w:rsidP="002236B5">
            <w:pPr>
              <w:rPr>
                <w:ins w:id="5116" w:author="Raisa.sell" w:date="2017-11-23T15:27:00Z"/>
                <w:rFonts w:ascii="Arial" w:hAnsi="Arial" w:cs="Arial"/>
                <w:sz w:val="16"/>
                <w:szCs w:val="16"/>
              </w:rPr>
            </w:pPr>
            <w:ins w:id="51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L.mang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C36A" w14:textId="77777777" w:rsidR="001F6B01" w:rsidRPr="001F6B01" w:rsidRDefault="001F6B01" w:rsidP="002236B5">
            <w:pPr>
              <w:rPr>
                <w:ins w:id="5118" w:author="Raisa.sell" w:date="2017-11-23T15:27:00Z"/>
                <w:rFonts w:ascii="Arial" w:hAnsi="Arial" w:cs="Arial"/>
                <w:sz w:val="16"/>
                <w:szCs w:val="16"/>
              </w:rPr>
            </w:pPr>
            <w:ins w:id="51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Pterospermum lancaefolium Roxb.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CB1FE" w14:textId="77777777" w:rsidR="001F6B01" w:rsidRPr="001F6B01" w:rsidRDefault="001F6B01" w:rsidP="002236B5">
            <w:pPr>
              <w:rPr>
                <w:ins w:id="5120" w:author="Raisa.sell" w:date="2017-11-23T15:27:00Z"/>
                <w:rFonts w:ascii="Arial" w:hAnsi="Arial" w:cs="Arial"/>
                <w:sz w:val="16"/>
                <w:szCs w:val="16"/>
              </w:rPr>
            </w:pPr>
            <w:ins w:id="51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53A1C" w14:textId="77777777" w:rsidR="001F6B01" w:rsidRPr="001F6B01" w:rsidRDefault="001F6B01" w:rsidP="002236B5">
            <w:pPr>
              <w:jc w:val="center"/>
              <w:rPr>
                <w:ins w:id="5122" w:author="Raisa.sell" w:date="2017-11-23T15:27:00Z"/>
                <w:rFonts w:ascii="Arial" w:hAnsi="Arial" w:cs="Arial"/>
                <w:sz w:val="16"/>
                <w:szCs w:val="16"/>
              </w:rPr>
            </w:pPr>
            <w:ins w:id="51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32009" w14:textId="77777777" w:rsidR="001F6B01" w:rsidRPr="001F6B01" w:rsidRDefault="001F6B01" w:rsidP="002236B5">
            <w:pPr>
              <w:jc w:val="center"/>
              <w:rPr>
                <w:ins w:id="5124" w:author="Raisa.sell" w:date="2017-11-23T15:27:00Z"/>
                <w:rFonts w:ascii="Arial" w:hAnsi="Arial" w:cs="Arial"/>
                <w:sz w:val="16"/>
                <w:szCs w:val="16"/>
              </w:rPr>
            </w:pPr>
            <w:ins w:id="51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E6554FC" w14:textId="77777777" w:rsidTr="002236B5">
        <w:trPr>
          <w:trHeight w:val="255"/>
          <w:ins w:id="51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97F47" w14:textId="77777777" w:rsidR="001F6B01" w:rsidRPr="001F6B01" w:rsidRDefault="001F6B01" w:rsidP="002236B5">
            <w:pPr>
              <w:jc w:val="center"/>
              <w:rPr>
                <w:ins w:id="5127" w:author="Raisa.sell" w:date="2017-11-23T15:27:00Z"/>
                <w:rFonts w:ascii="Arial" w:hAnsi="Arial" w:cs="Arial"/>
                <w:sz w:val="16"/>
                <w:szCs w:val="16"/>
              </w:rPr>
            </w:pPr>
            <w:ins w:id="51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89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49F23" w14:textId="77777777" w:rsidR="001F6B01" w:rsidRPr="001F6B01" w:rsidRDefault="001F6B01" w:rsidP="002236B5">
            <w:pPr>
              <w:rPr>
                <w:ins w:id="5129" w:author="Raisa.sell" w:date="2017-11-23T15:27:00Z"/>
                <w:rFonts w:ascii="Arial" w:hAnsi="Arial" w:cs="Arial"/>
                <w:sz w:val="16"/>
                <w:szCs w:val="16"/>
              </w:rPr>
            </w:pPr>
            <w:ins w:id="51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Lòng mức (Thừng mức)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9BB1C" w14:textId="77777777" w:rsidR="001F6B01" w:rsidRPr="001F6B01" w:rsidRDefault="001F6B01" w:rsidP="002236B5">
            <w:pPr>
              <w:rPr>
                <w:ins w:id="5131" w:author="Raisa.sell" w:date="2017-11-23T15:27:00Z"/>
                <w:rFonts w:ascii="Arial" w:hAnsi="Arial" w:cs="Arial"/>
                <w:sz w:val="16"/>
                <w:szCs w:val="16"/>
              </w:rPr>
            </w:pPr>
            <w:ins w:id="51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L.muc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C0042" w14:textId="77777777" w:rsidR="001F6B01" w:rsidRPr="001F6B01" w:rsidRDefault="001F6B01" w:rsidP="002236B5">
            <w:pPr>
              <w:rPr>
                <w:ins w:id="5133" w:author="Raisa.sell" w:date="2017-11-23T15:27:00Z"/>
                <w:rFonts w:ascii="Arial" w:hAnsi="Arial" w:cs="Arial"/>
                <w:sz w:val="16"/>
                <w:szCs w:val="16"/>
              </w:rPr>
            </w:pPr>
            <w:ins w:id="51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Wrightia annamensis Eberh. &amp; Dub.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2AAB6" w14:textId="77777777" w:rsidR="001F6B01" w:rsidRPr="001F6B01" w:rsidRDefault="001F6B01" w:rsidP="002236B5">
            <w:pPr>
              <w:rPr>
                <w:ins w:id="5135" w:author="Raisa.sell" w:date="2017-11-23T15:27:00Z"/>
                <w:rFonts w:ascii="Arial" w:hAnsi="Arial" w:cs="Arial"/>
                <w:sz w:val="16"/>
                <w:szCs w:val="16"/>
              </w:rPr>
            </w:pPr>
            <w:ins w:id="51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BCD94" w14:textId="77777777" w:rsidR="001F6B01" w:rsidRPr="001F6B01" w:rsidRDefault="001F6B01" w:rsidP="002236B5">
            <w:pPr>
              <w:jc w:val="center"/>
              <w:rPr>
                <w:ins w:id="5137" w:author="Raisa.sell" w:date="2017-11-23T15:27:00Z"/>
                <w:rFonts w:ascii="Arial" w:hAnsi="Arial" w:cs="Arial"/>
                <w:sz w:val="16"/>
                <w:szCs w:val="16"/>
              </w:rPr>
            </w:pPr>
            <w:ins w:id="51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A68DA" w14:textId="77777777" w:rsidR="001F6B01" w:rsidRPr="001F6B01" w:rsidRDefault="001F6B01" w:rsidP="002236B5">
            <w:pPr>
              <w:jc w:val="center"/>
              <w:rPr>
                <w:ins w:id="5139" w:author="Raisa.sell" w:date="2017-11-23T15:27:00Z"/>
                <w:rFonts w:ascii="Arial" w:hAnsi="Arial" w:cs="Arial"/>
                <w:sz w:val="16"/>
                <w:szCs w:val="16"/>
              </w:rPr>
            </w:pPr>
            <w:ins w:id="51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E24550B" w14:textId="77777777" w:rsidTr="002236B5">
        <w:trPr>
          <w:trHeight w:val="255"/>
          <w:ins w:id="51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9ED3C" w14:textId="77777777" w:rsidR="001F6B01" w:rsidRPr="001F6B01" w:rsidRDefault="001F6B01" w:rsidP="002236B5">
            <w:pPr>
              <w:jc w:val="center"/>
              <w:rPr>
                <w:ins w:id="5142" w:author="Raisa.sell" w:date="2017-11-23T15:27:00Z"/>
                <w:rFonts w:ascii="Arial" w:hAnsi="Arial" w:cs="Arial"/>
                <w:sz w:val="16"/>
                <w:szCs w:val="16"/>
              </w:rPr>
            </w:pPr>
            <w:ins w:id="51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EFEA6" w14:textId="77777777" w:rsidR="001F6B01" w:rsidRPr="001F6B01" w:rsidRDefault="001F6B01" w:rsidP="002236B5">
            <w:pPr>
              <w:rPr>
                <w:ins w:id="5144" w:author="Raisa.sell" w:date="2017-11-23T15:27:00Z"/>
                <w:rFonts w:ascii="Arial" w:hAnsi="Arial" w:cs="Arial"/>
                <w:sz w:val="16"/>
                <w:szCs w:val="16"/>
              </w:rPr>
            </w:pPr>
            <w:ins w:id="51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Long não (Dã hương)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BF6B4" w14:textId="77777777" w:rsidR="001F6B01" w:rsidRPr="001F6B01" w:rsidRDefault="001F6B01" w:rsidP="002236B5">
            <w:pPr>
              <w:rPr>
                <w:ins w:id="5146" w:author="Raisa.sell" w:date="2017-11-23T15:27:00Z"/>
                <w:rFonts w:ascii="Arial" w:hAnsi="Arial" w:cs="Arial"/>
                <w:sz w:val="16"/>
                <w:szCs w:val="16"/>
              </w:rPr>
            </w:pPr>
            <w:ins w:id="51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L.nao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42D68" w14:textId="77777777" w:rsidR="001F6B01" w:rsidRPr="001F6B01" w:rsidRDefault="001F6B01" w:rsidP="002236B5">
            <w:pPr>
              <w:rPr>
                <w:ins w:id="5148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51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Cinnamomum camphora (L.) J. Presl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DCB4" w14:textId="77777777" w:rsidR="001F6B01" w:rsidRPr="001F6B01" w:rsidRDefault="001F6B01" w:rsidP="002236B5">
            <w:pPr>
              <w:rPr>
                <w:ins w:id="5150" w:author="Raisa.sell" w:date="2017-11-23T15:27:00Z"/>
                <w:rFonts w:ascii="Arial" w:hAnsi="Arial" w:cs="Arial"/>
                <w:sz w:val="16"/>
                <w:szCs w:val="16"/>
              </w:rPr>
            </w:pPr>
            <w:ins w:id="51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5AAC6" w14:textId="77777777" w:rsidR="001F6B01" w:rsidRPr="001F6B01" w:rsidRDefault="001F6B01" w:rsidP="002236B5">
            <w:pPr>
              <w:jc w:val="center"/>
              <w:rPr>
                <w:ins w:id="5152" w:author="Raisa.sell" w:date="2017-11-23T15:27:00Z"/>
                <w:rFonts w:ascii="Arial" w:hAnsi="Arial" w:cs="Arial"/>
                <w:sz w:val="16"/>
                <w:szCs w:val="16"/>
              </w:rPr>
            </w:pPr>
            <w:ins w:id="51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4F69" w14:textId="77777777" w:rsidR="001F6B01" w:rsidRPr="001F6B01" w:rsidRDefault="001F6B01" w:rsidP="002236B5">
            <w:pPr>
              <w:jc w:val="center"/>
              <w:rPr>
                <w:ins w:id="5154" w:author="Raisa.sell" w:date="2017-11-23T15:27:00Z"/>
                <w:rFonts w:ascii="Arial" w:hAnsi="Arial" w:cs="Arial"/>
                <w:sz w:val="16"/>
                <w:szCs w:val="16"/>
              </w:rPr>
            </w:pPr>
            <w:ins w:id="51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2B740AF" w14:textId="77777777" w:rsidTr="002236B5">
        <w:trPr>
          <w:trHeight w:val="255"/>
          <w:ins w:id="51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8867" w14:textId="77777777" w:rsidR="001F6B01" w:rsidRPr="001F6B01" w:rsidRDefault="001F6B01" w:rsidP="002236B5">
            <w:pPr>
              <w:jc w:val="center"/>
              <w:rPr>
                <w:ins w:id="5157" w:author="Raisa.sell" w:date="2017-11-23T15:27:00Z"/>
                <w:rFonts w:ascii="Arial" w:hAnsi="Arial" w:cs="Arial"/>
                <w:sz w:val="16"/>
                <w:szCs w:val="16"/>
              </w:rPr>
            </w:pPr>
            <w:ins w:id="51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07F34" w14:textId="77777777" w:rsidR="001F6B01" w:rsidRPr="001F6B01" w:rsidRDefault="001F6B01" w:rsidP="002236B5">
            <w:pPr>
              <w:rPr>
                <w:ins w:id="5159" w:author="Raisa.sell" w:date="2017-11-23T15:27:00Z"/>
                <w:rFonts w:ascii="Arial" w:hAnsi="Arial" w:cs="Arial"/>
                <w:sz w:val="16"/>
                <w:szCs w:val="16"/>
              </w:rPr>
            </w:pPr>
            <w:ins w:id="51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Lõi thọ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CD90A" w14:textId="77777777" w:rsidR="001F6B01" w:rsidRPr="001F6B01" w:rsidRDefault="001F6B01" w:rsidP="002236B5">
            <w:pPr>
              <w:rPr>
                <w:ins w:id="5161" w:author="Raisa.sell" w:date="2017-11-23T15:27:00Z"/>
                <w:rFonts w:ascii="Arial" w:hAnsi="Arial" w:cs="Arial"/>
                <w:sz w:val="16"/>
                <w:szCs w:val="16"/>
              </w:rPr>
            </w:pPr>
            <w:ins w:id="51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L.tho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F3BBB" w14:textId="77777777" w:rsidR="001F6B01" w:rsidRPr="001F6B01" w:rsidRDefault="001F6B01" w:rsidP="002236B5">
            <w:pPr>
              <w:rPr>
                <w:ins w:id="5163" w:author="Raisa.sell" w:date="2017-11-23T15:27:00Z"/>
                <w:rFonts w:ascii="Arial" w:hAnsi="Arial" w:cs="Arial"/>
                <w:sz w:val="16"/>
                <w:szCs w:val="16"/>
              </w:rPr>
            </w:pPr>
            <w:ins w:id="51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Gmelina arborea Roxb.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372BE" w14:textId="77777777" w:rsidR="001F6B01" w:rsidRPr="001F6B01" w:rsidRDefault="001F6B01" w:rsidP="002236B5">
            <w:pPr>
              <w:rPr>
                <w:ins w:id="5165" w:author="Raisa.sell" w:date="2017-11-23T15:27:00Z"/>
                <w:rFonts w:ascii="Arial" w:hAnsi="Arial" w:cs="Arial"/>
                <w:sz w:val="16"/>
                <w:szCs w:val="16"/>
              </w:rPr>
            </w:pPr>
            <w:ins w:id="51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59599" w14:textId="77777777" w:rsidR="001F6B01" w:rsidRPr="001F6B01" w:rsidRDefault="001F6B01" w:rsidP="002236B5">
            <w:pPr>
              <w:jc w:val="center"/>
              <w:rPr>
                <w:ins w:id="5167" w:author="Raisa.sell" w:date="2017-11-23T15:27:00Z"/>
                <w:rFonts w:ascii="Arial" w:hAnsi="Arial" w:cs="Arial"/>
                <w:sz w:val="16"/>
                <w:szCs w:val="16"/>
              </w:rPr>
            </w:pPr>
            <w:ins w:id="51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8FFB9" w14:textId="77777777" w:rsidR="001F6B01" w:rsidRPr="001F6B01" w:rsidRDefault="001F6B01" w:rsidP="002236B5">
            <w:pPr>
              <w:jc w:val="center"/>
              <w:rPr>
                <w:ins w:id="5169" w:author="Raisa.sell" w:date="2017-11-23T15:27:00Z"/>
                <w:rFonts w:ascii="Arial" w:hAnsi="Arial" w:cs="Arial"/>
                <w:sz w:val="16"/>
                <w:szCs w:val="16"/>
              </w:rPr>
            </w:pPr>
            <w:ins w:id="51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5A915943" w14:textId="77777777" w:rsidTr="002236B5">
        <w:trPr>
          <w:trHeight w:val="255"/>
          <w:ins w:id="51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969AB" w14:textId="77777777" w:rsidR="001F6B01" w:rsidRPr="001F6B01" w:rsidRDefault="001F6B01" w:rsidP="002236B5">
            <w:pPr>
              <w:jc w:val="center"/>
              <w:rPr>
                <w:ins w:id="5172" w:author="Raisa.sell" w:date="2017-11-23T15:27:00Z"/>
                <w:rFonts w:ascii="Arial" w:hAnsi="Arial" w:cs="Arial"/>
                <w:sz w:val="16"/>
                <w:szCs w:val="16"/>
              </w:rPr>
            </w:pPr>
            <w:ins w:id="51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794C5" w14:textId="77777777" w:rsidR="001F6B01" w:rsidRPr="001F6B01" w:rsidRDefault="001F6B01" w:rsidP="002236B5">
            <w:pPr>
              <w:rPr>
                <w:ins w:id="5174" w:author="Raisa.sell" w:date="2017-11-23T15:27:00Z"/>
                <w:rFonts w:ascii="Arial" w:hAnsi="Arial" w:cs="Arial"/>
                <w:sz w:val="16"/>
                <w:szCs w:val="16"/>
              </w:rPr>
            </w:pPr>
            <w:ins w:id="51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Lim xẹt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326A0" w14:textId="77777777" w:rsidR="001F6B01" w:rsidRPr="001F6B01" w:rsidRDefault="001F6B01" w:rsidP="002236B5">
            <w:pPr>
              <w:rPr>
                <w:ins w:id="5176" w:author="Raisa.sell" w:date="2017-11-23T15:27:00Z"/>
                <w:rFonts w:ascii="Arial" w:hAnsi="Arial" w:cs="Arial"/>
                <w:sz w:val="16"/>
                <w:szCs w:val="16"/>
              </w:rPr>
            </w:pPr>
            <w:ins w:id="51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L.xet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DB8E5" w14:textId="77777777" w:rsidR="001F6B01" w:rsidRPr="001F6B01" w:rsidRDefault="001F6B01" w:rsidP="002236B5">
            <w:pPr>
              <w:rPr>
                <w:ins w:id="5178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51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Pelthophorum dasyrrachis (Miq.) Kurz. var. tonkinensis (Pierre) K. &amp; S. Larsen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AEAD4" w14:textId="77777777" w:rsidR="001F6B01" w:rsidRPr="001F6B01" w:rsidRDefault="001F6B01" w:rsidP="002236B5">
            <w:pPr>
              <w:rPr>
                <w:ins w:id="5180" w:author="Raisa.sell" w:date="2017-11-23T15:27:00Z"/>
                <w:rFonts w:ascii="Arial" w:hAnsi="Arial" w:cs="Arial"/>
                <w:sz w:val="16"/>
                <w:szCs w:val="16"/>
              </w:rPr>
            </w:pPr>
            <w:ins w:id="51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FA55A" w14:textId="77777777" w:rsidR="001F6B01" w:rsidRPr="001F6B01" w:rsidRDefault="001F6B01" w:rsidP="002236B5">
            <w:pPr>
              <w:jc w:val="center"/>
              <w:rPr>
                <w:ins w:id="5182" w:author="Raisa.sell" w:date="2017-11-23T15:27:00Z"/>
                <w:rFonts w:ascii="Arial" w:hAnsi="Arial" w:cs="Arial"/>
                <w:sz w:val="16"/>
                <w:szCs w:val="16"/>
              </w:rPr>
            </w:pPr>
            <w:ins w:id="51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73B79" w14:textId="77777777" w:rsidR="001F6B01" w:rsidRPr="001F6B01" w:rsidRDefault="001F6B01" w:rsidP="002236B5">
            <w:pPr>
              <w:jc w:val="center"/>
              <w:rPr>
                <w:ins w:id="5184" w:author="Raisa.sell" w:date="2017-11-23T15:27:00Z"/>
                <w:rFonts w:ascii="Arial" w:hAnsi="Arial" w:cs="Arial"/>
                <w:sz w:val="16"/>
                <w:szCs w:val="16"/>
              </w:rPr>
            </w:pPr>
            <w:ins w:id="51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259D0208" w14:textId="77777777" w:rsidTr="002236B5">
        <w:trPr>
          <w:trHeight w:val="255"/>
          <w:ins w:id="51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A440C" w14:textId="77777777" w:rsidR="001F6B01" w:rsidRPr="001F6B01" w:rsidRDefault="001F6B01" w:rsidP="002236B5">
            <w:pPr>
              <w:jc w:val="center"/>
              <w:rPr>
                <w:ins w:id="5187" w:author="Raisa.sell" w:date="2017-11-23T15:27:00Z"/>
                <w:rFonts w:ascii="Arial" w:hAnsi="Arial" w:cs="Arial"/>
                <w:sz w:val="16"/>
                <w:szCs w:val="16"/>
              </w:rPr>
            </w:pPr>
            <w:ins w:id="51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93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38A2" w14:textId="77777777" w:rsidR="001F6B01" w:rsidRPr="001F6B01" w:rsidRDefault="001F6B01" w:rsidP="002236B5">
            <w:pPr>
              <w:rPr>
                <w:ins w:id="5189" w:author="Raisa.sell" w:date="2017-11-23T15:27:00Z"/>
                <w:rFonts w:ascii="Arial" w:hAnsi="Arial" w:cs="Arial"/>
                <w:sz w:val="16"/>
                <w:szCs w:val="16"/>
              </w:rPr>
            </w:pPr>
            <w:ins w:id="51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Lát hoa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66223" w14:textId="77777777" w:rsidR="001F6B01" w:rsidRPr="001F6B01" w:rsidRDefault="001F6B01" w:rsidP="002236B5">
            <w:pPr>
              <w:rPr>
                <w:ins w:id="5191" w:author="Raisa.sell" w:date="2017-11-23T15:27:00Z"/>
                <w:rFonts w:ascii="Arial" w:hAnsi="Arial" w:cs="Arial"/>
                <w:sz w:val="16"/>
                <w:szCs w:val="16"/>
              </w:rPr>
            </w:pPr>
            <w:ins w:id="51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Lat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FB6E6" w14:textId="77777777" w:rsidR="001F6B01" w:rsidRPr="001F6B01" w:rsidRDefault="001F6B01" w:rsidP="002236B5">
            <w:pPr>
              <w:rPr>
                <w:ins w:id="5193" w:author="Raisa.sell" w:date="2017-11-23T15:27:00Z"/>
                <w:rFonts w:ascii="Arial" w:hAnsi="Arial" w:cs="Arial"/>
                <w:sz w:val="16"/>
                <w:szCs w:val="16"/>
              </w:rPr>
            </w:pPr>
            <w:ins w:id="51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Chukrasia tabularis A. Juss.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87BC2" w14:textId="77777777" w:rsidR="001F6B01" w:rsidRPr="001F6B01" w:rsidRDefault="001F6B01" w:rsidP="002236B5">
            <w:pPr>
              <w:rPr>
                <w:ins w:id="5195" w:author="Raisa.sell" w:date="2017-11-23T15:27:00Z"/>
                <w:rFonts w:ascii="Arial" w:hAnsi="Arial" w:cs="Arial"/>
                <w:sz w:val="16"/>
                <w:szCs w:val="16"/>
              </w:rPr>
            </w:pPr>
            <w:ins w:id="51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09207" w14:textId="77777777" w:rsidR="001F6B01" w:rsidRPr="001F6B01" w:rsidRDefault="001F6B01" w:rsidP="002236B5">
            <w:pPr>
              <w:jc w:val="center"/>
              <w:rPr>
                <w:ins w:id="5197" w:author="Raisa.sell" w:date="2017-11-23T15:27:00Z"/>
                <w:rFonts w:ascii="Arial" w:hAnsi="Arial" w:cs="Arial"/>
                <w:sz w:val="16"/>
                <w:szCs w:val="16"/>
              </w:rPr>
            </w:pPr>
            <w:ins w:id="51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ED423" w14:textId="77777777" w:rsidR="001F6B01" w:rsidRPr="001F6B01" w:rsidRDefault="001F6B01" w:rsidP="002236B5">
            <w:pPr>
              <w:jc w:val="center"/>
              <w:rPr>
                <w:ins w:id="5199" w:author="Raisa.sell" w:date="2017-11-23T15:27:00Z"/>
                <w:rFonts w:ascii="Arial" w:hAnsi="Arial" w:cs="Arial"/>
                <w:sz w:val="16"/>
                <w:szCs w:val="16"/>
              </w:rPr>
            </w:pPr>
            <w:ins w:id="52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567C43E" w14:textId="77777777" w:rsidTr="002236B5">
        <w:trPr>
          <w:trHeight w:val="255"/>
          <w:ins w:id="52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B30B" w14:textId="77777777" w:rsidR="001F6B01" w:rsidRPr="001F6B01" w:rsidRDefault="001F6B01" w:rsidP="002236B5">
            <w:pPr>
              <w:jc w:val="center"/>
              <w:rPr>
                <w:ins w:id="5202" w:author="Raisa.sell" w:date="2017-11-23T15:27:00Z"/>
                <w:rFonts w:ascii="Arial" w:hAnsi="Arial" w:cs="Arial"/>
                <w:sz w:val="16"/>
                <w:szCs w:val="16"/>
              </w:rPr>
            </w:pPr>
            <w:ins w:id="52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86112" w14:textId="77777777" w:rsidR="001F6B01" w:rsidRPr="001F6B01" w:rsidRDefault="001F6B01" w:rsidP="002236B5">
            <w:pPr>
              <w:rPr>
                <w:ins w:id="5204" w:author="Raisa.sell" w:date="2017-11-23T15:27:00Z"/>
                <w:rFonts w:ascii="Arial" w:hAnsi="Arial" w:cs="Arial"/>
                <w:sz w:val="16"/>
                <w:szCs w:val="16"/>
              </w:rPr>
            </w:pPr>
            <w:ins w:id="52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Lát mêhicô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0D297" w14:textId="77777777" w:rsidR="001F6B01" w:rsidRPr="001F6B01" w:rsidRDefault="001F6B01" w:rsidP="002236B5">
            <w:pPr>
              <w:rPr>
                <w:ins w:id="5206" w:author="Raisa.sell" w:date="2017-11-23T15:27:00Z"/>
                <w:rFonts w:ascii="Arial" w:hAnsi="Arial" w:cs="Arial"/>
                <w:sz w:val="16"/>
                <w:szCs w:val="16"/>
              </w:rPr>
            </w:pPr>
            <w:ins w:id="52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Latm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BF028" w14:textId="77777777" w:rsidR="001F6B01" w:rsidRPr="001F6B01" w:rsidRDefault="001F6B01" w:rsidP="002236B5">
            <w:pPr>
              <w:rPr>
                <w:ins w:id="5208" w:author="Raisa.sell" w:date="2017-11-23T15:27:00Z"/>
                <w:rFonts w:ascii="Arial" w:hAnsi="Arial" w:cs="Arial"/>
                <w:sz w:val="16"/>
                <w:szCs w:val="16"/>
              </w:rPr>
            </w:pPr>
            <w:ins w:id="52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Cedrela odorata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8E766" w14:textId="77777777" w:rsidR="001F6B01" w:rsidRPr="001F6B01" w:rsidRDefault="001F6B01" w:rsidP="002236B5">
            <w:pPr>
              <w:rPr>
                <w:ins w:id="5210" w:author="Raisa.sell" w:date="2017-11-23T15:27:00Z"/>
                <w:rFonts w:ascii="Arial" w:hAnsi="Arial" w:cs="Arial"/>
                <w:sz w:val="16"/>
                <w:szCs w:val="16"/>
              </w:rPr>
            </w:pPr>
            <w:ins w:id="52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22F17" w14:textId="77777777" w:rsidR="001F6B01" w:rsidRPr="001F6B01" w:rsidRDefault="001F6B01" w:rsidP="002236B5">
            <w:pPr>
              <w:jc w:val="center"/>
              <w:rPr>
                <w:ins w:id="5212" w:author="Raisa.sell" w:date="2017-11-23T15:27:00Z"/>
                <w:rFonts w:ascii="Arial" w:hAnsi="Arial" w:cs="Arial"/>
                <w:sz w:val="16"/>
                <w:szCs w:val="16"/>
              </w:rPr>
            </w:pPr>
            <w:ins w:id="52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54293" w14:textId="77777777" w:rsidR="001F6B01" w:rsidRPr="001F6B01" w:rsidRDefault="001F6B01" w:rsidP="002236B5">
            <w:pPr>
              <w:jc w:val="center"/>
              <w:rPr>
                <w:ins w:id="5214" w:author="Raisa.sell" w:date="2017-11-23T15:27:00Z"/>
                <w:rFonts w:ascii="Arial" w:hAnsi="Arial" w:cs="Arial"/>
                <w:sz w:val="16"/>
                <w:szCs w:val="16"/>
              </w:rPr>
            </w:pPr>
            <w:ins w:id="52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F1F39DB" w14:textId="77777777" w:rsidTr="002236B5">
        <w:trPr>
          <w:trHeight w:val="255"/>
          <w:ins w:id="52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032E7" w14:textId="77777777" w:rsidR="001F6B01" w:rsidRPr="001F6B01" w:rsidRDefault="001F6B01" w:rsidP="002236B5">
            <w:pPr>
              <w:jc w:val="center"/>
              <w:rPr>
                <w:ins w:id="5217" w:author="Raisa.sell" w:date="2017-11-23T15:27:00Z"/>
                <w:rFonts w:ascii="Arial" w:hAnsi="Arial" w:cs="Arial"/>
                <w:sz w:val="16"/>
                <w:szCs w:val="16"/>
              </w:rPr>
            </w:pPr>
            <w:ins w:id="52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D7A1E" w14:textId="77777777" w:rsidR="001F6B01" w:rsidRPr="001F6B01" w:rsidRDefault="001F6B01" w:rsidP="002236B5">
            <w:pPr>
              <w:rPr>
                <w:ins w:id="5219" w:author="Raisa.sell" w:date="2017-11-23T15:27:00Z"/>
                <w:rFonts w:ascii="Arial" w:hAnsi="Arial" w:cs="Arial"/>
                <w:sz w:val="16"/>
                <w:szCs w:val="16"/>
              </w:rPr>
            </w:pPr>
            <w:ins w:id="52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Lim xanh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2C58F" w14:textId="77777777" w:rsidR="001F6B01" w:rsidRPr="001F6B01" w:rsidRDefault="001F6B01" w:rsidP="002236B5">
            <w:pPr>
              <w:rPr>
                <w:ins w:id="5221" w:author="Raisa.sell" w:date="2017-11-23T15:27:00Z"/>
                <w:rFonts w:ascii="Arial" w:hAnsi="Arial" w:cs="Arial"/>
                <w:sz w:val="16"/>
                <w:szCs w:val="16"/>
              </w:rPr>
            </w:pPr>
            <w:ins w:id="52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Lim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1F81B" w14:textId="77777777" w:rsidR="001F6B01" w:rsidRPr="001F6B01" w:rsidRDefault="001F6B01" w:rsidP="002236B5">
            <w:pPr>
              <w:rPr>
                <w:ins w:id="5223" w:author="Raisa.sell" w:date="2017-11-23T15:27:00Z"/>
                <w:rFonts w:ascii="Arial" w:hAnsi="Arial" w:cs="Arial"/>
                <w:sz w:val="16"/>
                <w:szCs w:val="16"/>
              </w:rPr>
            </w:pPr>
            <w:ins w:id="52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Erythrophloeum fordii Oliv.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818FF" w14:textId="77777777" w:rsidR="001F6B01" w:rsidRPr="001F6B01" w:rsidRDefault="001F6B01" w:rsidP="002236B5">
            <w:pPr>
              <w:rPr>
                <w:ins w:id="5225" w:author="Raisa.sell" w:date="2017-11-23T15:27:00Z"/>
                <w:rFonts w:ascii="Arial" w:hAnsi="Arial" w:cs="Arial"/>
                <w:sz w:val="16"/>
                <w:szCs w:val="16"/>
              </w:rPr>
            </w:pPr>
            <w:ins w:id="52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3CBC5" w14:textId="77777777" w:rsidR="001F6B01" w:rsidRPr="001F6B01" w:rsidRDefault="001F6B01" w:rsidP="002236B5">
            <w:pPr>
              <w:jc w:val="center"/>
              <w:rPr>
                <w:ins w:id="5227" w:author="Raisa.sell" w:date="2017-11-23T15:27:00Z"/>
                <w:rFonts w:ascii="Arial" w:hAnsi="Arial" w:cs="Arial"/>
                <w:sz w:val="16"/>
                <w:szCs w:val="16"/>
              </w:rPr>
            </w:pPr>
            <w:ins w:id="52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D3C4E" w14:textId="77777777" w:rsidR="001F6B01" w:rsidRPr="001F6B01" w:rsidRDefault="001F6B01" w:rsidP="002236B5">
            <w:pPr>
              <w:jc w:val="center"/>
              <w:rPr>
                <w:ins w:id="5229" w:author="Raisa.sell" w:date="2017-11-23T15:27:00Z"/>
                <w:rFonts w:ascii="Arial" w:hAnsi="Arial" w:cs="Arial"/>
                <w:sz w:val="16"/>
                <w:szCs w:val="16"/>
              </w:rPr>
            </w:pPr>
            <w:ins w:id="52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60EF9F25" w14:textId="77777777" w:rsidTr="002236B5">
        <w:trPr>
          <w:trHeight w:val="255"/>
          <w:ins w:id="52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B3EE8" w14:textId="77777777" w:rsidR="001F6B01" w:rsidRPr="001F6B01" w:rsidRDefault="001F6B01" w:rsidP="002236B5">
            <w:pPr>
              <w:jc w:val="center"/>
              <w:rPr>
                <w:ins w:id="5232" w:author="Raisa.sell" w:date="2017-11-23T15:27:00Z"/>
                <w:rFonts w:ascii="Arial" w:hAnsi="Arial" w:cs="Arial"/>
                <w:sz w:val="16"/>
                <w:szCs w:val="16"/>
              </w:rPr>
            </w:pPr>
            <w:ins w:id="52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1489" w14:textId="77777777" w:rsidR="001F6B01" w:rsidRPr="001F6B01" w:rsidRDefault="001F6B01" w:rsidP="002236B5">
            <w:pPr>
              <w:rPr>
                <w:ins w:id="5234" w:author="Raisa.sell" w:date="2017-11-23T15:27:00Z"/>
                <w:rFonts w:ascii="Arial" w:hAnsi="Arial" w:cs="Arial"/>
                <w:sz w:val="16"/>
                <w:szCs w:val="16"/>
              </w:rPr>
            </w:pPr>
            <w:ins w:id="52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Mạy châu (Mạy chấu)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5A5D6" w14:textId="77777777" w:rsidR="001F6B01" w:rsidRPr="001F6B01" w:rsidRDefault="001F6B01" w:rsidP="002236B5">
            <w:pPr>
              <w:rPr>
                <w:ins w:id="5236" w:author="Raisa.sell" w:date="2017-11-23T15:27:00Z"/>
                <w:rFonts w:ascii="Arial" w:hAnsi="Arial" w:cs="Arial"/>
                <w:sz w:val="16"/>
                <w:szCs w:val="16"/>
              </w:rPr>
            </w:pPr>
            <w:ins w:id="52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M.chau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7C2F4" w14:textId="77777777" w:rsidR="001F6B01" w:rsidRPr="001F6B01" w:rsidRDefault="001F6B01" w:rsidP="002236B5">
            <w:pPr>
              <w:rPr>
                <w:ins w:id="5238" w:author="Raisa.sell" w:date="2017-11-23T15:27:00Z"/>
                <w:rFonts w:ascii="Arial" w:hAnsi="Arial" w:cs="Arial"/>
                <w:sz w:val="16"/>
                <w:szCs w:val="16"/>
              </w:rPr>
            </w:pPr>
            <w:ins w:id="52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Carya tonkinensis Lecomte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EFE08" w14:textId="77777777" w:rsidR="001F6B01" w:rsidRPr="001F6B01" w:rsidRDefault="001F6B01" w:rsidP="002236B5">
            <w:pPr>
              <w:rPr>
                <w:ins w:id="5240" w:author="Raisa.sell" w:date="2017-11-23T15:27:00Z"/>
                <w:rFonts w:ascii="Arial" w:hAnsi="Arial" w:cs="Arial"/>
                <w:sz w:val="16"/>
                <w:szCs w:val="16"/>
              </w:rPr>
            </w:pPr>
            <w:ins w:id="52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44842" w14:textId="77777777" w:rsidR="001F6B01" w:rsidRPr="001F6B01" w:rsidRDefault="001F6B01" w:rsidP="002236B5">
            <w:pPr>
              <w:jc w:val="center"/>
              <w:rPr>
                <w:ins w:id="5242" w:author="Raisa.sell" w:date="2017-11-23T15:27:00Z"/>
                <w:rFonts w:ascii="Arial" w:hAnsi="Arial" w:cs="Arial"/>
                <w:sz w:val="16"/>
                <w:szCs w:val="16"/>
              </w:rPr>
            </w:pPr>
            <w:ins w:id="52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4CD2B" w14:textId="77777777" w:rsidR="001F6B01" w:rsidRPr="001F6B01" w:rsidRDefault="001F6B01" w:rsidP="002236B5">
            <w:pPr>
              <w:jc w:val="center"/>
              <w:rPr>
                <w:ins w:id="5244" w:author="Raisa.sell" w:date="2017-11-23T15:27:00Z"/>
                <w:rFonts w:ascii="Arial" w:hAnsi="Arial" w:cs="Arial"/>
                <w:sz w:val="16"/>
                <w:szCs w:val="16"/>
              </w:rPr>
            </w:pPr>
            <w:ins w:id="52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4E7DB51" w14:textId="77777777" w:rsidTr="002236B5">
        <w:trPr>
          <w:trHeight w:val="255"/>
          <w:ins w:id="52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934F1" w14:textId="77777777" w:rsidR="001F6B01" w:rsidRPr="001F6B01" w:rsidRDefault="001F6B01" w:rsidP="002236B5">
            <w:pPr>
              <w:jc w:val="center"/>
              <w:rPr>
                <w:ins w:id="5247" w:author="Raisa.sell" w:date="2017-11-23T15:27:00Z"/>
                <w:rFonts w:ascii="Arial" w:hAnsi="Arial" w:cs="Arial"/>
                <w:sz w:val="16"/>
                <w:szCs w:val="16"/>
              </w:rPr>
            </w:pPr>
            <w:ins w:id="52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0EDF9" w14:textId="77777777" w:rsidR="001F6B01" w:rsidRPr="001F6B01" w:rsidRDefault="001F6B01" w:rsidP="002236B5">
            <w:pPr>
              <w:rPr>
                <w:ins w:id="5249" w:author="Raisa.sell" w:date="2017-11-23T15:27:00Z"/>
                <w:rFonts w:ascii="Arial" w:hAnsi="Arial" w:cs="Arial"/>
                <w:sz w:val="16"/>
                <w:szCs w:val="16"/>
              </w:rPr>
            </w:pPr>
            <w:ins w:id="52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Mấm biển (Mắm biển)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63CEE" w14:textId="77777777" w:rsidR="001F6B01" w:rsidRPr="001F6B01" w:rsidRDefault="001F6B01" w:rsidP="002236B5">
            <w:pPr>
              <w:rPr>
                <w:ins w:id="5251" w:author="Raisa.sell" w:date="2017-11-23T15:27:00Z"/>
                <w:rFonts w:ascii="Arial" w:hAnsi="Arial" w:cs="Arial"/>
                <w:sz w:val="16"/>
                <w:szCs w:val="16"/>
              </w:rPr>
            </w:pPr>
            <w:ins w:id="52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3746" w14:textId="77777777" w:rsidR="001F6B01" w:rsidRPr="001F6B01" w:rsidRDefault="001F6B01" w:rsidP="002236B5">
            <w:pPr>
              <w:rPr>
                <w:ins w:id="5253" w:author="Raisa.sell" w:date="2017-11-23T15:27:00Z"/>
                <w:rFonts w:ascii="Arial" w:hAnsi="Arial" w:cs="Arial"/>
                <w:sz w:val="16"/>
                <w:szCs w:val="16"/>
              </w:rPr>
            </w:pPr>
            <w:ins w:id="52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Avicennia marina (Fork.) Vierh.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156D7" w14:textId="77777777" w:rsidR="001F6B01" w:rsidRPr="001F6B01" w:rsidRDefault="001F6B01" w:rsidP="002236B5">
            <w:pPr>
              <w:rPr>
                <w:ins w:id="5255" w:author="Raisa.sell" w:date="2017-11-23T15:27:00Z"/>
                <w:rFonts w:ascii="Arial" w:hAnsi="Arial" w:cs="Arial"/>
                <w:sz w:val="16"/>
                <w:szCs w:val="16"/>
              </w:rPr>
            </w:pPr>
            <w:ins w:id="52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D4ADA" w14:textId="77777777" w:rsidR="001F6B01" w:rsidRPr="001F6B01" w:rsidRDefault="001F6B01" w:rsidP="002236B5">
            <w:pPr>
              <w:jc w:val="center"/>
              <w:rPr>
                <w:ins w:id="5257" w:author="Raisa.sell" w:date="2017-11-23T15:27:00Z"/>
                <w:rFonts w:ascii="Arial" w:hAnsi="Arial" w:cs="Arial"/>
                <w:sz w:val="16"/>
                <w:szCs w:val="16"/>
              </w:rPr>
            </w:pPr>
            <w:ins w:id="52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D5161" w14:textId="77777777" w:rsidR="001F6B01" w:rsidRPr="001F6B01" w:rsidRDefault="001F6B01" w:rsidP="002236B5">
            <w:pPr>
              <w:jc w:val="center"/>
              <w:rPr>
                <w:ins w:id="5259" w:author="Raisa.sell" w:date="2017-11-23T15:27:00Z"/>
                <w:rFonts w:ascii="Arial" w:hAnsi="Arial" w:cs="Arial"/>
                <w:sz w:val="16"/>
                <w:szCs w:val="16"/>
              </w:rPr>
            </w:pPr>
            <w:ins w:id="52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20CB54A" w14:textId="77777777" w:rsidTr="002236B5">
        <w:trPr>
          <w:trHeight w:val="255"/>
          <w:ins w:id="52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8D8A" w14:textId="77777777" w:rsidR="001F6B01" w:rsidRPr="001F6B01" w:rsidRDefault="001F6B01" w:rsidP="002236B5">
            <w:pPr>
              <w:jc w:val="center"/>
              <w:rPr>
                <w:ins w:id="5262" w:author="Raisa.sell" w:date="2017-11-23T15:27:00Z"/>
                <w:rFonts w:ascii="Arial" w:hAnsi="Arial" w:cs="Arial"/>
                <w:sz w:val="16"/>
                <w:szCs w:val="16"/>
              </w:rPr>
            </w:pPr>
            <w:ins w:id="52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BC2C" w14:textId="77777777" w:rsidR="001F6B01" w:rsidRPr="001F6B01" w:rsidRDefault="001F6B01" w:rsidP="002236B5">
            <w:pPr>
              <w:rPr>
                <w:ins w:id="5264" w:author="Raisa.sell" w:date="2017-11-23T15:27:00Z"/>
                <w:rFonts w:ascii="Arial" w:hAnsi="Arial" w:cs="Arial"/>
                <w:sz w:val="16"/>
                <w:szCs w:val="16"/>
              </w:rPr>
            </w:pPr>
            <w:ins w:id="52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Mấm lưỡi đòng (Mắm đen)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6EA68" w14:textId="77777777" w:rsidR="001F6B01" w:rsidRPr="001F6B01" w:rsidRDefault="001F6B01" w:rsidP="002236B5">
            <w:pPr>
              <w:rPr>
                <w:ins w:id="5266" w:author="Raisa.sell" w:date="2017-11-23T15:27:00Z"/>
                <w:rFonts w:ascii="Arial" w:hAnsi="Arial" w:cs="Arial"/>
                <w:sz w:val="16"/>
                <w:szCs w:val="16"/>
              </w:rPr>
            </w:pPr>
            <w:ins w:id="52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B6C87" w14:textId="77777777" w:rsidR="001F6B01" w:rsidRPr="001F6B01" w:rsidRDefault="001F6B01" w:rsidP="002236B5">
            <w:pPr>
              <w:rPr>
                <w:ins w:id="5268" w:author="Raisa.sell" w:date="2017-11-23T15:27:00Z"/>
                <w:rFonts w:ascii="Arial" w:hAnsi="Arial" w:cs="Arial"/>
                <w:sz w:val="16"/>
                <w:szCs w:val="16"/>
              </w:rPr>
            </w:pPr>
            <w:ins w:id="52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Avicennia officinalis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3B3A" w14:textId="77777777" w:rsidR="001F6B01" w:rsidRPr="001F6B01" w:rsidRDefault="001F6B01" w:rsidP="002236B5">
            <w:pPr>
              <w:rPr>
                <w:ins w:id="5270" w:author="Raisa.sell" w:date="2017-11-23T15:27:00Z"/>
                <w:rFonts w:ascii="Arial" w:hAnsi="Arial" w:cs="Arial"/>
                <w:sz w:val="16"/>
                <w:szCs w:val="16"/>
              </w:rPr>
            </w:pPr>
            <w:ins w:id="52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00526" w14:textId="77777777" w:rsidR="001F6B01" w:rsidRPr="001F6B01" w:rsidRDefault="001F6B01" w:rsidP="002236B5">
            <w:pPr>
              <w:jc w:val="center"/>
              <w:rPr>
                <w:ins w:id="5272" w:author="Raisa.sell" w:date="2017-11-23T15:27:00Z"/>
                <w:rFonts w:ascii="Arial" w:hAnsi="Arial" w:cs="Arial"/>
                <w:sz w:val="16"/>
                <w:szCs w:val="16"/>
              </w:rPr>
            </w:pPr>
            <w:ins w:id="52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5DFD" w14:textId="77777777" w:rsidR="001F6B01" w:rsidRPr="001F6B01" w:rsidRDefault="001F6B01" w:rsidP="002236B5">
            <w:pPr>
              <w:jc w:val="center"/>
              <w:rPr>
                <w:ins w:id="5274" w:author="Raisa.sell" w:date="2017-11-23T15:27:00Z"/>
                <w:rFonts w:ascii="Arial" w:hAnsi="Arial" w:cs="Arial"/>
                <w:sz w:val="16"/>
                <w:szCs w:val="16"/>
              </w:rPr>
            </w:pPr>
            <w:ins w:id="52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9C2E9CE" w14:textId="77777777" w:rsidTr="002236B5">
        <w:trPr>
          <w:trHeight w:val="255"/>
          <w:ins w:id="52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38D76" w14:textId="77777777" w:rsidR="001F6B01" w:rsidRPr="001F6B01" w:rsidRDefault="001F6B01" w:rsidP="002236B5">
            <w:pPr>
              <w:jc w:val="center"/>
              <w:rPr>
                <w:ins w:id="5277" w:author="Raisa.sell" w:date="2017-11-23T15:27:00Z"/>
                <w:rFonts w:ascii="Arial" w:hAnsi="Arial" w:cs="Arial"/>
                <w:sz w:val="16"/>
                <w:szCs w:val="16"/>
              </w:rPr>
            </w:pPr>
            <w:ins w:id="52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6967A" w14:textId="77777777" w:rsidR="001F6B01" w:rsidRPr="001F6B01" w:rsidRDefault="001F6B01" w:rsidP="002236B5">
            <w:pPr>
              <w:rPr>
                <w:ins w:id="5279" w:author="Raisa.sell" w:date="2017-11-23T15:27:00Z"/>
                <w:rFonts w:ascii="Arial" w:hAnsi="Arial" w:cs="Arial"/>
                <w:sz w:val="16"/>
                <w:szCs w:val="16"/>
              </w:rPr>
            </w:pPr>
            <w:ins w:id="52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Mấm quăn (Mắm quăn)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7790B" w14:textId="77777777" w:rsidR="001F6B01" w:rsidRPr="001F6B01" w:rsidRDefault="001F6B01" w:rsidP="002236B5">
            <w:pPr>
              <w:rPr>
                <w:ins w:id="5281" w:author="Raisa.sell" w:date="2017-11-23T15:27:00Z"/>
                <w:rFonts w:ascii="Arial" w:hAnsi="Arial" w:cs="Arial"/>
                <w:sz w:val="16"/>
                <w:szCs w:val="16"/>
              </w:rPr>
            </w:pPr>
            <w:ins w:id="52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B9A13" w14:textId="77777777" w:rsidR="001F6B01" w:rsidRPr="001F6B01" w:rsidRDefault="001F6B01" w:rsidP="002236B5">
            <w:pPr>
              <w:rPr>
                <w:ins w:id="5283" w:author="Raisa.sell" w:date="2017-11-23T15:27:00Z"/>
                <w:rFonts w:ascii="Arial" w:hAnsi="Arial" w:cs="Arial"/>
                <w:sz w:val="16"/>
                <w:szCs w:val="16"/>
              </w:rPr>
            </w:pPr>
            <w:ins w:id="52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Avicennia lanata Ridl.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2A724" w14:textId="77777777" w:rsidR="001F6B01" w:rsidRPr="001F6B01" w:rsidRDefault="001F6B01" w:rsidP="002236B5">
            <w:pPr>
              <w:rPr>
                <w:ins w:id="5285" w:author="Raisa.sell" w:date="2017-11-23T15:27:00Z"/>
                <w:rFonts w:ascii="Arial" w:hAnsi="Arial" w:cs="Arial"/>
                <w:sz w:val="16"/>
                <w:szCs w:val="16"/>
              </w:rPr>
            </w:pPr>
            <w:ins w:id="52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2DA8E" w14:textId="77777777" w:rsidR="001F6B01" w:rsidRPr="001F6B01" w:rsidRDefault="001F6B01" w:rsidP="002236B5">
            <w:pPr>
              <w:jc w:val="center"/>
              <w:rPr>
                <w:ins w:id="5287" w:author="Raisa.sell" w:date="2017-11-23T15:27:00Z"/>
                <w:rFonts w:ascii="Arial" w:hAnsi="Arial" w:cs="Arial"/>
                <w:sz w:val="16"/>
                <w:szCs w:val="16"/>
              </w:rPr>
            </w:pPr>
            <w:ins w:id="52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7688D" w14:textId="77777777" w:rsidR="001F6B01" w:rsidRPr="001F6B01" w:rsidRDefault="001F6B01" w:rsidP="002236B5">
            <w:pPr>
              <w:jc w:val="center"/>
              <w:rPr>
                <w:ins w:id="5289" w:author="Raisa.sell" w:date="2017-11-23T15:27:00Z"/>
                <w:rFonts w:ascii="Arial" w:hAnsi="Arial" w:cs="Arial"/>
                <w:sz w:val="16"/>
                <w:szCs w:val="16"/>
              </w:rPr>
            </w:pPr>
            <w:ins w:id="52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A4906F7" w14:textId="77777777" w:rsidTr="002236B5">
        <w:trPr>
          <w:trHeight w:val="255"/>
          <w:ins w:id="52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2BA0" w14:textId="77777777" w:rsidR="001F6B01" w:rsidRPr="001F6B01" w:rsidRDefault="001F6B01" w:rsidP="002236B5">
            <w:pPr>
              <w:jc w:val="center"/>
              <w:rPr>
                <w:ins w:id="5292" w:author="Raisa.sell" w:date="2017-11-23T15:27:00Z"/>
                <w:rFonts w:ascii="Arial" w:hAnsi="Arial" w:cs="Arial"/>
                <w:sz w:val="16"/>
                <w:szCs w:val="16"/>
              </w:rPr>
            </w:pPr>
            <w:ins w:id="52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65DE8" w14:textId="77777777" w:rsidR="001F6B01" w:rsidRPr="001F6B01" w:rsidRDefault="001F6B01" w:rsidP="002236B5">
            <w:pPr>
              <w:rPr>
                <w:ins w:id="5294" w:author="Raisa.sell" w:date="2017-11-23T15:27:00Z"/>
                <w:rFonts w:ascii="Arial" w:hAnsi="Arial" w:cs="Arial"/>
                <w:sz w:val="16"/>
                <w:szCs w:val="16"/>
              </w:rPr>
            </w:pPr>
            <w:ins w:id="52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Mấm trắng (Mắm trắng)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D83BE" w14:textId="77777777" w:rsidR="001F6B01" w:rsidRPr="001F6B01" w:rsidRDefault="001F6B01" w:rsidP="002236B5">
            <w:pPr>
              <w:rPr>
                <w:ins w:id="5296" w:author="Raisa.sell" w:date="2017-11-23T15:27:00Z"/>
                <w:rFonts w:ascii="Arial" w:hAnsi="Arial" w:cs="Arial"/>
                <w:sz w:val="16"/>
                <w:szCs w:val="16"/>
              </w:rPr>
            </w:pPr>
            <w:ins w:id="52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3F088" w14:textId="77777777" w:rsidR="001F6B01" w:rsidRPr="001F6B01" w:rsidRDefault="001F6B01" w:rsidP="002236B5">
            <w:pPr>
              <w:rPr>
                <w:ins w:id="5298" w:author="Raisa.sell" w:date="2017-11-23T15:27:00Z"/>
                <w:rFonts w:ascii="Arial" w:hAnsi="Arial" w:cs="Arial"/>
                <w:sz w:val="16"/>
                <w:szCs w:val="16"/>
              </w:rPr>
            </w:pPr>
            <w:ins w:id="52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Avicennia alba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F6972" w14:textId="77777777" w:rsidR="001F6B01" w:rsidRPr="001F6B01" w:rsidRDefault="001F6B01" w:rsidP="002236B5">
            <w:pPr>
              <w:rPr>
                <w:ins w:id="5300" w:author="Raisa.sell" w:date="2017-11-23T15:27:00Z"/>
                <w:rFonts w:ascii="Arial" w:hAnsi="Arial" w:cs="Arial"/>
                <w:sz w:val="16"/>
                <w:szCs w:val="16"/>
              </w:rPr>
            </w:pPr>
            <w:ins w:id="53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D24AB" w14:textId="77777777" w:rsidR="001F6B01" w:rsidRPr="001F6B01" w:rsidRDefault="001F6B01" w:rsidP="002236B5">
            <w:pPr>
              <w:jc w:val="center"/>
              <w:rPr>
                <w:ins w:id="5302" w:author="Raisa.sell" w:date="2017-11-23T15:27:00Z"/>
                <w:rFonts w:ascii="Arial" w:hAnsi="Arial" w:cs="Arial"/>
                <w:sz w:val="16"/>
                <w:szCs w:val="16"/>
              </w:rPr>
            </w:pPr>
            <w:ins w:id="53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456F6" w14:textId="77777777" w:rsidR="001F6B01" w:rsidRPr="001F6B01" w:rsidRDefault="001F6B01" w:rsidP="002236B5">
            <w:pPr>
              <w:jc w:val="center"/>
              <w:rPr>
                <w:ins w:id="5304" w:author="Raisa.sell" w:date="2017-11-23T15:27:00Z"/>
                <w:rFonts w:ascii="Arial" w:hAnsi="Arial" w:cs="Arial"/>
                <w:sz w:val="16"/>
                <w:szCs w:val="16"/>
              </w:rPr>
            </w:pPr>
            <w:ins w:id="53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D3F70D7" w14:textId="77777777" w:rsidTr="002236B5">
        <w:trPr>
          <w:trHeight w:val="255"/>
          <w:ins w:id="53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0547" w14:textId="77777777" w:rsidR="001F6B01" w:rsidRPr="001F6B01" w:rsidRDefault="001F6B01" w:rsidP="002236B5">
            <w:pPr>
              <w:jc w:val="center"/>
              <w:rPr>
                <w:ins w:id="5307" w:author="Raisa.sell" w:date="2017-11-23T15:27:00Z"/>
                <w:rFonts w:ascii="Arial" w:hAnsi="Arial" w:cs="Arial"/>
                <w:sz w:val="16"/>
                <w:szCs w:val="16"/>
              </w:rPr>
            </w:pPr>
            <w:ins w:id="53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3C93" w14:textId="77777777" w:rsidR="001F6B01" w:rsidRPr="001F6B01" w:rsidRDefault="001F6B01" w:rsidP="002236B5">
            <w:pPr>
              <w:rPr>
                <w:ins w:id="5309" w:author="Raisa.sell" w:date="2017-11-23T15:27:00Z"/>
                <w:rFonts w:ascii="Arial" w:hAnsi="Arial" w:cs="Arial"/>
                <w:sz w:val="16"/>
                <w:szCs w:val="16"/>
              </w:rPr>
            </w:pPr>
            <w:ins w:id="53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0ADB1" w14:textId="77777777" w:rsidR="001F6B01" w:rsidRPr="001F6B01" w:rsidRDefault="001F6B01" w:rsidP="002236B5">
            <w:pPr>
              <w:rPr>
                <w:ins w:id="5311" w:author="Raisa.sell" w:date="2017-11-23T15:27:00Z"/>
                <w:rFonts w:ascii="Arial" w:hAnsi="Arial" w:cs="Arial"/>
                <w:sz w:val="16"/>
                <w:szCs w:val="16"/>
              </w:rPr>
            </w:pPr>
            <w:ins w:id="53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4346C" w14:textId="77777777" w:rsidR="001F6B01" w:rsidRPr="001F6B01" w:rsidRDefault="001F6B01" w:rsidP="002236B5">
            <w:pPr>
              <w:rPr>
                <w:ins w:id="5313" w:author="Raisa.sell" w:date="2017-11-23T15:27:00Z"/>
                <w:rFonts w:ascii="Arial" w:hAnsi="Arial" w:cs="Arial"/>
                <w:sz w:val="16"/>
                <w:szCs w:val="16"/>
              </w:rPr>
            </w:pPr>
            <w:ins w:id="53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Tamarindus indica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BD3E6" w14:textId="77777777" w:rsidR="001F6B01" w:rsidRPr="001F6B01" w:rsidRDefault="001F6B01" w:rsidP="002236B5">
            <w:pPr>
              <w:rPr>
                <w:ins w:id="5315" w:author="Raisa.sell" w:date="2017-11-23T15:27:00Z"/>
                <w:rFonts w:ascii="Arial" w:hAnsi="Arial" w:cs="Arial"/>
                <w:sz w:val="16"/>
                <w:szCs w:val="16"/>
              </w:rPr>
            </w:pPr>
            <w:ins w:id="53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CEF07" w14:textId="77777777" w:rsidR="001F6B01" w:rsidRPr="001F6B01" w:rsidRDefault="001F6B01" w:rsidP="002236B5">
            <w:pPr>
              <w:jc w:val="center"/>
              <w:rPr>
                <w:ins w:id="5317" w:author="Raisa.sell" w:date="2017-11-23T15:27:00Z"/>
                <w:rFonts w:ascii="Arial" w:hAnsi="Arial" w:cs="Arial"/>
                <w:sz w:val="16"/>
                <w:szCs w:val="16"/>
              </w:rPr>
            </w:pPr>
            <w:ins w:id="53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ABC87" w14:textId="77777777" w:rsidR="001F6B01" w:rsidRPr="001F6B01" w:rsidRDefault="001F6B01" w:rsidP="002236B5">
            <w:pPr>
              <w:jc w:val="center"/>
              <w:rPr>
                <w:ins w:id="5319" w:author="Raisa.sell" w:date="2017-11-23T15:27:00Z"/>
                <w:rFonts w:ascii="Arial" w:hAnsi="Arial" w:cs="Arial"/>
                <w:sz w:val="16"/>
                <w:szCs w:val="16"/>
              </w:rPr>
            </w:pPr>
            <w:ins w:id="53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CE3A5D9" w14:textId="77777777" w:rsidTr="002236B5">
        <w:trPr>
          <w:trHeight w:val="255"/>
          <w:ins w:id="53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8D43B" w14:textId="77777777" w:rsidR="001F6B01" w:rsidRPr="001F6B01" w:rsidRDefault="001F6B01" w:rsidP="002236B5">
            <w:pPr>
              <w:jc w:val="center"/>
              <w:rPr>
                <w:ins w:id="5322" w:author="Raisa.sell" w:date="2017-11-23T15:27:00Z"/>
                <w:rFonts w:ascii="Arial" w:hAnsi="Arial" w:cs="Arial"/>
                <w:sz w:val="16"/>
                <w:szCs w:val="16"/>
              </w:rPr>
            </w:pPr>
            <w:ins w:id="53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2931A" w14:textId="77777777" w:rsidR="001F6B01" w:rsidRPr="001F6B01" w:rsidRDefault="001F6B01" w:rsidP="002236B5">
            <w:pPr>
              <w:rPr>
                <w:ins w:id="5324" w:author="Raisa.sell" w:date="2017-11-23T15:27:00Z"/>
                <w:rFonts w:ascii="Arial" w:hAnsi="Arial" w:cs="Arial"/>
                <w:sz w:val="16"/>
                <w:szCs w:val="16"/>
              </w:rPr>
            </w:pPr>
            <w:ins w:id="53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Mít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24B12" w14:textId="77777777" w:rsidR="001F6B01" w:rsidRPr="001F6B01" w:rsidRDefault="001F6B01" w:rsidP="002236B5">
            <w:pPr>
              <w:rPr>
                <w:ins w:id="5326" w:author="Raisa.sell" w:date="2017-11-23T15:27:00Z"/>
                <w:rFonts w:ascii="Arial" w:hAnsi="Arial" w:cs="Arial"/>
                <w:sz w:val="16"/>
                <w:szCs w:val="16"/>
              </w:rPr>
            </w:pPr>
            <w:ins w:id="53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6F0B2" w14:textId="77777777" w:rsidR="001F6B01" w:rsidRPr="001F6B01" w:rsidRDefault="001F6B01" w:rsidP="002236B5">
            <w:pPr>
              <w:rPr>
                <w:ins w:id="5328" w:author="Raisa.sell" w:date="2017-11-23T15:27:00Z"/>
                <w:rFonts w:ascii="Arial" w:hAnsi="Arial" w:cs="Arial"/>
                <w:sz w:val="16"/>
                <w:szCs w:val="16"/>
              </w:rPr>
            </w:pPr>
            <w:ins w:id="53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Artocarpus intergrifolius L. 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C9994" w14:textId="77777777" w:rsidR="001F6B01" w:rsidRPr="001F6B01" w:rsidRDefault="001F6B01" w:rsidP="002236B5">
            <w:pPr>
              <w:rPr>
                <w:ins w:id="5330" w:author="Raisa.sell" w:date="2017-11-23T15:27:00Z"/>
                <w:rFonts w:ascii="Arial" w:hAnsi="Arial" w:cs="Arial"/>
                <w:sz w:val="16"/>
                <w:szCs w:val="16"/>
              </w:rPr>
            </w:pPr>
            <w:ins w:id="53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CB675" w14:textId="77777777" w:rsidR="001F6B01" w:rsidRPr="001F6B01" w:rsidRDefault="001F6B01" w:rsidP="002236B5">
            <w:pPr>
              <w:jc w:val="center"/>
              <w:rPr>
                <w:ins w:id="5332" w:author="Raisa.sell" w:date="2017-11-23T15:27:00Z"/>
                <w:rFonts w:ascii="Arial" w:hAnsi="Arial" w:cs="Arial"/>
                <w:sz w:val="16"/>
                <w:szCs w:val="16"/>
              </w:rPr>
            </w:pPr>
            <w:ins w:id="53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06B5C" w14:textId="77777777" w:rsidR="001F6B01" w:rsidRPr="001F6B01" w:rsidRDefault="001F6B01" w:rsidP="002236B5">
            <w:pPr>
              <w:jc w:val="center"/>
              <w:rPr>
                <w:ins w:id="5334" w:author="Raisa.sell" w:date="2017-11-23T15:27:00Z"/>
                <w:rFonts w:ascii="Arial" w:hAnsi="Arial" w:cs="Arial"/>
                <w:sz w:val="16"/>
                <w:szCs w:val="16"/>
              </w:rPr>
            </w:pPr>
            <w:ins w:id="53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75FF87D" w14:textId="77777777" w:rsidTr="002236B5">
        <w:trPr>
          <w:trHeight w:val="255"/>
          <w:ins w:id="53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E78BB" w14:textId="77777777" w:rsidR="001F6B01" w:rsidRPr="001F6B01" w:rsidRDefault="001F6B01" w:rsidP="002236B5">
            <w:pPr>
              <w:jc w:val="center"/>
              <w:rPr>
                <w:ins w:id="5337" w:author="Raisa.sell" w:date="2017-11-23T15:27:00Z"/>
                <w:rFonts w:ascii="Arial" w:hAnsi="Arial" w:cs="Arial"/>
                <w:sz w:val="16"/>
                <w:szCs w:val="16"/>
              </w:rPr>
            </w:pPr>
            <w:ins w:id="53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A845C" w14:textId="77777777" w:rsidR="001F6B01" w:rsidRPr="001F6B01" w:rsidRDefault="001F6B01" w:rsidP="002236B5">
            <w:pPr>
              <w:rPr>
                <w:ins w:id="5339" w:author="Raisa.sell" w:date="2017-11-23T15:27:00Z"/>
                <w:rFonts w:ascii="Arial" w:hAnsi="Arial" w:cs="Arial"/>
                <w:sz w:val="16"/>
                <w:szCs w:val="16"/>
              </w:rPr>
            </w:pPr>
            <w:ins w:id="53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Mò lá bạc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A2E1" w14:textId="77777777" w:rsidR="001F6B01" w:rsidRPr="001F6B01" w:rsidRDefault="001F6B01" w:rsidP="002236B5">
            <w:pPr>
              <w:rPr>
                <w:ins w:id="5341" w:author="Raisa.sell" w:date="2017-11-23T15:27:00Z"/>
                <w:rFonts w:ascii="Arial" w:hAnsi="Arial" w:cs="Arial"/>
                <w:sz w:val="16"/>
                <w:szCs w:val="16"/>
              </w:rPr>
            </w:pPr>
            <w:ins w:id="53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Ml.bac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9431E" w14:textId="77777777" w:rsidR="001F6B01" w:rsidRPr="001F6B01" w:rsidRDefault="001F6B01" w:rsidP="002236B5">
            <w:pPr>
              <w:rPr>
                <w:ins w:id="5343" w:author="Raisa.sell" w:date="2017-11-23T15:27:00Z"/>
                <w:rFonts w:ascii="Arial" w:hAnsi="Arial" w:cs="Arial"/>
                <w:sz w:val="16"/>
                <w:szCs w:val="16"/>
              </w:rPr>
            </w:pPr>
            <w:ins w:id="53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Cryptocarya maclurei Merr.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0A447" w14:textId="77777777" w:rsidR="001F6B01" w:rsidRPr="001F6B01" w:rsidRDefault="001F6B01" w:rsidP="002236B5">
            <w:pPr>
              <w:rPr>
                <w:ins w:id="5345" w:author="Raisa.sell" w:date="2017-11-23T15:27:00Z"/>
                <w:rFonts w:ascii="Arial" w:hAnsi="Arial" w:cs="Arial"/>
                <w:sz w:val="16"/>
                <w:szCs w:val="16"/>
              </w:rPr>
            </w:pPr>
            <w:ins w:id="53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AF69F" w14:textId="77777777" w:rsidR="001F6B01" w:rsidRPr="001F6B01" w:rsidRDefault="001F6B01" w:rsidP="002236B5">
            <w:pPr>
              <w:jc w:val="center"/>
              <w:rPr>
                <w:ins w:id="5347" w:author="Raisa.sell" w:date="2017-11-23T15:27:00Z"/>
                <w:rFonts w:ascii="Arial" w:hAnsi="Arial" w:cs="Arial"/>
                <w:sz w:val="16"/>
                <w:szCs w:val="16"/>
              </w:rPr>
            </w:pPr>
            <w:ins w:id="53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40426" w14:textId="77777777" w:rsidR="001F6B01" w:rsidRPr="001F6B01" w:rsidRDefault="001F6B01" w:rsidP="002236B5">
            <w:pPr>
              <w:jc w:val="center"/>
              <w:rPr>
                <w:ins w:id="5349" w:author="Raisa.sell" w:date="2017-11-23T15:27:00Z"/>
                <w:rFonts w:ascii="Arial" w:hAnsi="Arial" w:cs="Arial"/>
                <w:sz w:val="16"/>
                <w:szCs w:val="16"/>
              </w:rPr>
            </w:pPr>
            <w:ins w:id="53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397833E" w14:textId="77777777" w:rsidTr="002236B5">
        <w:trPr>
          <w:trHeight w:val="255"/>
          <w:ins w:id="53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CAAED" w14:textId="77777777" w:rsidR="001F6B01" w:rsidRPr="001F6B01" w:rsidRDefault="001F6B01" w:rsidP="002236B5">
            <w:pPr>
              <w:jc w:val="center"/>
              <w:rPr>
                <w:ins w:id="5352" w:author="Raisa.sell" w:date="2017-11-23T15:27:00Z"/>
                <w:rFonts w:ascii="Arial" w:hAnsi="Arial" w:cs="Arial"/>
                <w:sz w:val="16"/>
                <w:szCs w:val="16"/>
              </w:rPr>
            </w:pPr>
            <w:ins w:id="53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625EF" w14:textId="77777777" w:rsidR="001F6B01" w:rsidRPr="001F6B01" w:rsidRDefault="001F6B01" w:rsidP="002236B5">
            <w:pPr>
              <w:rPr>
                <w:ins w:id="5354" w:author="Raisa.sell" w:date="2017-11-23T15:27:00Z"/>
                <w:rFonts w:ascii="Arial" w:hAnsi="Arial" w:cs="Arial"/>
                <w:sz w:val="16"/>
                <w:szCs w:val="16"/>
              </w:rPr>
            </w:pPr>
            <w:ins w:id="53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Mỡ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A0183" w14:textId="77777777" w:rsidR="001F6B01" w:rsidRPr="001F6B01" w:rsidRDefault="001F6B01" w:rsidP="002236B5">
            <w:pPr>
              <w:rPr>
                <w:ins w:id="5356" w:author="Raisa.sell" w:date="2017-11-23T15:27:00Z"/>
                <w:rFonts w:ascii="Arial" w:hAnsi="Arial" w:cs="Arial"/>
                <w:sz w:val="16"/>
                <w:szCs w:val="16"/>
              </w:rPr>
            </w:pPr>
            <w:ins w:id="53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E791" w14:textId="77777777" w:rsidR="001F6B01" w:rsidRPr="001F6B01" w:rsidRDefault="001F6B01" w:rsidP="002236B5">
            <w:pPr>
              <w:rPr>
                <w:ins w:id="5358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53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Manglietia conifera Dandy,̃ Manglietia glauca Blume)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86B96" w14:textId="77777777" w:rsidR="001F6B01" w:rsidRPr="001F6B01" w:rsidRDefault="001F6B01" w:rsidP="002236B5">
            <w:pPr>
              <w:rPr>
                <w:ins w:id="5360" w:author="Raisa.sell" w:date="2017-11-23T15:27:00Z"/>
                <w:rFonts w:ascii="Arial" w:hAnsi="Arial" w:cs="Arial"/>
                <w:sz w:val="16"/>
                <w:szCs w:val="16"/>
              </w:rPr>
            </w:pPr>
            <w:ins w:id="53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41F06" w14:textId="77777777" w:rsidR="001F6B01" w:rsidRPr="001F6B01" w:rsidRDefault="001F6B01" w:rsidP="002236B5">
            <w:pPr>
              <w:jc w:val="center"/>
              <w:rPr>
                <w:ins w:id="5362" w:author="Raisa.sell" w:date="2017-11-23T15:27:00Z"/>
                <w:rFonts w:ascii="Arial" w:hAnsi="Arial" w:cs="Arial"/>
                <w:sz w:val="16"/>
                <w:szCs w:val="16"/>
              </w:rPr>
            </w:pPr>
            <w:ins w:id="53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189A" w14:textId="77777777" w:rsidR="001F6B01" w:rsidRPr="001F6B01" w:rsidRDefault="001F6B01" w:rsidP="002236B5">
            <w:pPr>
              <w:jc w:val="center"/>
              <w:rPr>
                <w:ins w:id="5364" w:author="Raisa.sell" w:date="2017-11-23T15:27:00Z"/>
                <w:rFonts w:ascii="Arial" w:hAnsi="Arial" w:cs="Arial"/>
                <w:sz w:val="16"/>
                <w:szCs w:val="16"/>
              </w:rPr>
            </w:pPr>
            <w:ins w:id="53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57B6F70" w14:textId="77777777" w:rsidTr="002236B5">
        <w:trPr>
          <w:trHeight w:val="255"/>
          <w:ins w:id="53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2BD4F" w14:textId="77777777" w:rsidR="001F6B01" w:rsidRPr="001F6B01" w:rsidRDefault="001F6B01" w:rsidP="002236B5">
            <w:pPr>
              <w:jc w:val="center"/>
              <w:rPr>
                <w:ins w:id="5367" w:author="Raisa.sell" w:date="2017-11-23T15:27:00Z"/>
                <w:rFonts w:ascii="Arial" w:hAnsi="Arial" w:cs="Arial"/>
                <w:sz w:val="16"/>
                <w:szCs w:val="16"/>
              </w:rPr>
            </w:pPr>
            <w:ins w:id="53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56D18" w14:textId="77777777" w:rsidR="001F6B01" w:rsidRPr="001F6B01" w:rsidRDefault="001F6B01" w:rsidP="002236B5">
            <w:pPr>
              <w:rPr>
                <w:ins w:id="5369" w:author="Raisa.sell" w:date="2017-11-23T15:27:00Z"/>
                <w:rFonts w:ascii="Arial" w:hAnsi="Arial" w:cs="Arial"/>
                <w:sz w:val="16"/>
                <w:szCs w:val="16"/>
              </w:rPr>
            </w:pPr>
            <w:ins w:id="53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E7130C" w14:textId="77777777" w:rsidR="001F6B01" w:rsidRPr="001F6B01" w:rsidRDefault="001F6B01" w:rsidP="002236B5">
            <w:pPr>
              <w:rPr>
                <w:ins w:id="5371" w:author="Raisa.sell" w:date="2017-11-23T15:27:00Z"/>
                <w:rFonts w:ascii="Arial" w:hAnsi="Arial" w:cs="Arial"/>
                <w:sz w:val="16"/>
                <w:szCs w:val="16"/>
              </w:rPr>
            </w:pPr>
            <w:ins w:id="53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2B1B0" w14:textId="77777777" w:rsidR="001F6B01" w:rsidRPr="001F6B01" w:rsidRDefault="001F6B01" w:rsidP="002236B5">
            <w:pPr>
              <w:rPr>
                <w:ins w:id="5373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53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Diospyros mun A. Chev.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ex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 Le comte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7905E" w14:textId="77777777" w:rsidR="001F6B01" w:rsidRPr="001F6B01" w:rsidRDefault="001F6B01" w:rsidP="002236B5">
            <w:pPr>
              <w:rPr>
                <w:ins w:id="5375" w:author="Raisa.sell" w:date="2017-11-23T15:27:00Z"/>
                <w:rFonts w:ascii="Arial" w:hAnsi="Arial" w:cs="Arial"/>
                <w:sz w:val="16"/>
                <w:szCs w:val="16"/>
              </w:rPr>
            </w:pPr>
            <w:ins w:id="53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A416A" w14:textId="77777777" w:rsidR="001F6B01" w:rsidRPr="001F6B01" w:rsidRDefault="001F6B01" w:rsidP="002236B5">
            <w:pPr>
              <w:jc w:val="center"/>
              <w:rPr>
                <w:ins w:id="5377" w:author="Raisa.sell" w:date="2017-11-23T15:27:00Z"/>
                <w:rFonts w:ascii="Arial" w:hAnsi="Arial" w:cs="Arial"/>
                <w:sz w:val="16"/>
                <w:szCs w:val="16"/>
              </w:rPr>
            </w:pPr>
            <w:ins w:id="53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3C20" w14:textId="77777777" w:rsidR="001F6B01" w:rsidRPr="001F6B01" w:rsidRDefault="001F6B01" w:rsidP="002236B5">
            <w:pPr>
              <w:jc w:val="center"/>
              <w:rPr>
                <w:ins w:id="5379" w:author="Raisa.sell" w:date="2017-11-23T15:27:00Z"/>
                <w:rFonts w:ascii="Arial" w:hAnsi="Arial" w:cs="Arial"/>
                <w:sz w:val="16"/>
                <w:szCs w:val="16"/>
              </w:rPr>
            </w:pPr>
            <w:ins w:id="53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4083842D" w14:textId="77777777" w:rsidTr="002236B5">
        <w:trPr>
          <w:trHeight w:val="255"/>
          <w:ins w:id="53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F1766" w14:textId="77777777" w:rsidR="001F6B01" w:rsidRPr="001F6B01" w:rsidRDefault="001F6B01" w:rsidP="002236B5">
            <w:pPr>
              <w:jc w:val="center"/>
              <w:rPr>
                <w:ins w:id="5382" w:author="Raisa.sell" w:date="2017-11-23T15:27:00Z"/>
                <w:rFonts w:ascii="Arial" w:hAnsi="Arial" w:cs="Arial"/>
                <w:sz w:val="16"/>
                <w:szCs w:val="16"/>
              </w:rPr>
            </w:pPr>
            <w:ins w:id="53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15356" w14:textId="77777777" w:rsidR="001F6B01" w:rsidRPr="001F6B01" w:rsidRDefault="001F6B01" w:rsidP="002236B5">
            <w:pPr>
              <w:rPr>
                <w:ins w:id="5384" w:author="Raisa.sell" w:date="2017-11-23T15:27:00Z"/>
                <w:rFonts w:ascii="Arial" w:hAnsi="Arial" w:cs="Arial"/>
                <w:sz w:val="16"/>
                <w:szCs w:val="16"/>
              </w:rPr>
            </w:pPr>
            <w:ins w:id="53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 sọc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6D552" w14:textId="77777777" w:rsidR="001F6B01" w:rsidRPr="001F6B01" w:rsidRDefault="001F6B01" w:rsidP="002236B5">
            <w:pPr>
              <w:rPr>
                <w:ins w:id="5386" w:author="Raisa.sell" w:date="2017-11-23T15:27:00Z"/>
                <w:rFonts w:ascii="Arial" w:hAnsi="Arial" w:cs="Arial"/>
                <w:sz w:val="16"/>
                <w:szCs w:val="16"/>
              </w:rPr>
            </w:pPr>
            <w:ins w:id="53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284C8" w14:textId="77777777" w:rsidR="001F6B01" w:rsidRPr="001F6B01" w:rsidRDefault="001F6B01" w:rsidP="002236B5">
            <w:pPr>
              <w:rPr>
                <w:ins w:id="5388" w:author="Raisa.sell" w:date="2017-11-23T15:27:00Z"/>
                <w:rFonts w:ascii="Arial" w:hAnsi="Arial" w:cs="Arial"/>
                <w:sz w:val="16"/>
                <w:szCs w:val="16"/>
              </w:rPr>
            </w:pPr>
            <w:ins w:id="53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Diospyros sp.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CA5E6" w14:textId="77777777" w:rsidR="001F6B01" w:rsidRPr="001F6B01" w:rsidRDefault="001F6B01" w:rsidP="002236B5">
            <w:pPr>
              <w:rPr>
                <w:ins w:id="5390" w:author="Raisa.sell" w:date="2017-11-23T15:27:00Z"/>
                <w:rFonts w:ascii="Arial" w:hAnsi="Arial" w:cs="Arial"/>
                <w:sz w:val="16"/>
                <w:szCs w:val="16"/>
              </w:rPr>
            </w:pPr>
            <w:ins w:id="53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56011" w14:textId="77777777" w:rsidR="001F6B01" w:rsidRPr="001F6B01" w:rsidRDefault="001F6B01" w:rsidP="002236B5">
            <w:pPr>
              <w:jc w:val="center"/>
              <w:rPr>
                <w:ins w:id="5392" w:author="Raisa.sell" w:date="2017-11-23T15:27:00Z"/>
                <w:rFonts w:ascii="Arial" w:hAnsi="Arial" w:cs="Arial"/>
                <w:sz w:val="16"/>
                <w:szCs w:val="16"/>
              </w:rPr>
            </w:pPr>
            <w:ins w:id="53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35227" w14:textId="77777777" w:rsidR="001F6B01" w:rsidRPr="001F6B01" w:rsidRDefault="001F6B01" w:rsidP="002236B5">
            <w:pPr>
              <w:jc w:val="center"/>
              <w:rPr>
                <w:ins w:id="5394" w:author="Raisa.sell" w:date="2017-11-23T15:27:00Z"/>
                <w:rFonts w:ascii="Arial" w:hAnsi="Arial" w:cs="Arial"/>
                <w:sz w:val="16"/>
                <w:szCs w:val="16"/>
              </w:rPr>
            </w:pPr>
            <w:ins w:id="53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2B9D49A6" w14:textId="77777777" w:rsidTr="002236B5">
        <w:trPr>
          <w:trHeight w:val="255"/>
          <w:ins w:id="53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27C4E" w14:textId="77777777" w:rsidR="001F6B01" w:rsidRPr="001F6B01" w:rsidRDefault="001F6B01" w:rsidP="002236B5">
            <w:pPr>
              <w:jc w:val="center"/>
              <w:rPr>
                <w:ins w:id="5397" w:author="Raisa.sell" w:date="2017-11-23T15:27:00Z"/>
                <w:rFonts w:ascii="Arial" w:hAnsi="Arial" w:cs="Arial"/>
                <w:sz w:val="16"/>
                <w:szCs w:val="16"/>
              </w:rPr>
            </w:pPr>
            <w:ins w:id="53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77A88" w14:textId="77777777" w:rsidR="001F6B01" w:rsidRPr="001F6B01" w:rsidRDefault="001F6B01" w:rsidP="002236B5">
            <w:pPr>
              <w:rPr>
                <w:ins w:id="5399" w:author="Raisa.sell" w:date="2017-11-23T15:27:00Z"/>
                <w:rFonts w:ascii="Arial" w:hAnsi="Arial" w:cs="Arial"/>
                <w:sz w:val="16"/>
                <w:szCs w:val="16"/>
              </w:rPr>
            </w:pPr>
            <w:ins w:id="54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Muỗm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45DBF" w14:textId="77777777" w:rsidR="001F6B01" w:rsidRPr="001F6B01" w:rsidRDefault="001F6B01" w:rsidP="002236B5">
            <w:pPr>
              <w:rPr>
                <w:ins w:id="5401" w:author="Raisa.sell" w:date="2017-11-23T15:27:00Z"/>
                <w:rFonts w:ascii="Arial" w:hAnsi="Arial" w:cs="Arial"/>
                <w:sz w:val="16"/>
                <w:szCs w:val="16"/>
              </w:rPr>
            </w:pPr>
            <w:ins w:id="54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D0D8D" w14:textId="77777777" w:rsidR="001F6B01" w:rsidRPr="001F6B01" w:rsidRDefault="001F6B01" w:rsidP="002236B5">
            <w:pPr>
              <w:rPr>
                <w:ins w:id="5403" w:author="Raisa.sell" w:date="2017-11-23T15:27:00Z"/>
                <w:rFonts w:ascii="Arial" w:hAnsi="Arial" w:cs="Arial"/>
                <w:sz w:val="16"/>
                <w:szCs w:val="16"/>
              </w:rPr>
            </w:pPr>
            <w:ins w:id="54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Mangifera foetida Lour.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DB7A9" w14:textId="77777777" w:rsidR="001F6B01" w:rsidRPr="001F6B01" w:rsidRDefault="001F6B01" w:rsidP="002236B5">
            <w:pPr>
              <w:rPr>
                <w:ins w:id="5405" w:author="Raisa.sell" w:date="2017-11-23T15:27:00Z"/>
                <w:rFonts w:ascii="Arial" w:hAnsi="Arial" w:cs="Arial"/>
                <w:sz w:val="16"/>
                <w:szCs w:val="16"/>
              </w:rPr>
            </w:pPr>
            <w:ins w:id="54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B9547" w14:textId="77777777" w:rsidR="001F6B01" w:rsidRPr="001F6B01" w:rsidRDefault="001F6B01" w:rsidP="002236B5">
            <w:pPr>
              <w:jc w:val="center"/>
              <w:rPr>
                <w:ins w:id="5407" w:author="Raisa.sell" w:date="2017-11-23T15:27:00Z"/>
                <w:rFonts w:ascii="Arial" w:hAnsi="Arial" w:cs="Arial"/>
                <w:sz w:val="16"/>
                <w:szCs w:val="16"/>
              </w:rPr>
            </w:pPr>
            <w:ins w:id="54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9831" w14:textId="77777777" w:rsidR="001F6B01" w:rsidRPr="001F6B01" w:rsidRDefault="001F6B01" w:rsidP="002236B5">
            <w:pPr>
              <w:jc w:val="center"/>
              <w:rPr>
                <w:ins w:id="5409" w:author="Raisa.sell" w:date="2017-11-23T15:27:00Z"/>
                <w:rFonts w:ascii="Arial" w:hAnsi="Arial" w:cs="Arial"/>
                <w:sz w:val="16"/>
                <w:szCs w:val="16"/>
              </w:rPr>
            </w:pPr>
            <w:ins w:id="54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C47AF5A" w14:textId="77777777" w:rsidTr="002236B5">
        <w:trPr>
          <w:trHeight w:val="255"/>
          <w:ins w:id="54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F2179" w14:textId="77777777" w:rsidR="001F6B01" w:rsidRPr="001F6B01" w:rsidRDefault="001F6B01" w:rsidP="002236B5">
            <w:pPr>
              <w:jc w:val="center"/>
              <w:rPr>
                <w:ins w:id="5412" w:author="Raisa.sell" w:date="2017-11-23T15:27:00Z"/>
                <w:rFonts w:ascii="Arial" w:hAnsi="Arial" w:cs="Arial"/>
                <w:sz w:val="16"/>
                <w:szCs w:val="16"/>
              </w:rPr>
            </w:pPr>
            <w:ins w:id="54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3FED3" w14:textId="77777777" w:rsidR="001F6B01" w:rsidRPr="001F6B01" w:rsidRDefault="001F6B01" w:rsidP="002236B5">
            <w:pPr>
              <w:rPr>
                <w:ins w:id="5414" w:author="Raisa.sell" w:date="2017-11-23T15:27:00Z"/>
                <w:rFonts w:ascii="Arial" w:hAnsi="Arial" w:cs="Arial"/>
                <w:sz w:val="16"/>
                <w:szCs w:val="16"/>
              </w:rPr>
            </w:pPr>
            <w:ins w:id="54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đen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3E155" w14:textId="77777777" w:rsidR="001F6B01" w:rsidRPr="001F6B01" w:rsidRDefault="001F6B01" w:rsidP="002236B5">
            <w:pPr>
              <w:rPr>
                <w:ins w:id="5416" w:author="Raisa.sell" w:date="2017-11-23T15:27:00Z"/>
                <w:rFonts w:ascii="Arial" w:hAnsi="Arial" w:cs="Arial"/>
                <w:sz w:val="16"/>
                <w:szCs w:val="16"/>
              </w:rPr>
            </w:pPr>
            <w:ins w:id="54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85D50" w14:textId="77777777" w:rsidR="001F6B01" w:rsidRPr="001F6B01" w:rsidRDefault="001F6B01" w:rsidP="002236B5">
            <w:pPr>
              <w:rPr>
                <w:ins w:id="5418" w:author="Raisa.sell" w:date="2017-11-23T15:27:00Z"/>
                <w:rFonts w:ascii="Arial" w:hAnsi="Arial" w:cs="Arial"/>
                <w:sz w:val="16"/>
                <w:szCs w:val="16"/>
              </w:rPr>
            </w:pPr>
            <w:ins w:id="54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Cassia siamea Lam.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07B0A" w14:textId="77777777" w:rsidR="001F6B01" w:rsidRPr="001F6B01" w:rsidRDefault="001F6B01" w:rsidP="002236B5">
            <w:pPr>
              <w:rPr>
                <w:ins w:id="5420" w:author="Raisa.sell" w:date="2017-11-23T15:27:00Z"/>
                <w:rFonts w:ascii="Arial" w:hAnsi="Arial" w:cs="Arial"/>
                <w:sz w:val="16"/>
                <w:szCs w:val="16"/>
              </w:rPr>
            </w:pPr>
            <w:ins w:id="54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CF238" w14:textId="77777777" w:rsidR="001F6B01" w:rsidRPr="001F6B01" w:rsidRDefault="001F6B01" w:rsidP="002236B5">
            <w:pPr>
              <w:jc w:val="center"/>
              <w:rPr>
                <w:ins w:id="5422" w:author="Raisa.sell" w:date="2017-11-23T15:27:00Z"/>
                <w:rFonts w:ascii="Arial" w:hAnsi="Arial" w:cs="Arial"/>
                <w:sz w:val="16"/>
                <w:szCs w:val="16"/>
              </w:rPr>
            </w:pPr>
            <w:ins w:id="54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220A" w14:textId="77777777" w:rsidR="001F6B01" w:rsidRPr="001F6B01" w:rsidRDefault="001F6B01" w:rsidP="002236B5">
            <w:pPr>
              <w:jc w:val="center"/>
              <w:rPr>
                <w:ins w:id="5424" w:author="Raisa.sell" w:date="2017-11-23T15:27:00Z"/>
                <w:rFonts w:ascii="Arial" w:hAnsi="Arial" w:cs="Arial"/>
                <w:sz w:val="16"/>
                <w:szCs w:val="16"/>
              </w:rPr>
            </w:pPr>
            <w:ins w:id="54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778E274" w14:textId="77777777" w:rsidTr="002236B5">
        <w:trPr>
          <w:trHeight w:val="255"/>
          <w:ins w:id="54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EE1BD" w14:textId="77777777" w:rsidR="001F6B01" w:rsidRPr="001F6B01" w:rsidRDefault="001F6B01" w:rsidP="002236B5">
            <w:pPr>
              <w:jc w:val="center"/>
              <w:rPr>
                <w:ins w:id="5427" w:author="Raisa.sell" w:date="2017-11-23T15:27:00Z"/>
                <w:rFonts w:ascii="Arial" w:hAnsi="Arial" w:cs="Arial"/>
                <w:sz w:val="16"/>
                <w:szCs w:val="16"/>
              </w:rPr>
            </w:pPr>
            <w:ins w:id="54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0BE4" w14:textId="77777777" w:rsidR="001F6B01" w:rsidRPr="001F6B01" w:rsidRDefault="001F6B01" w:rsidP="002236B5">
            <w:pPr>
              <w:rPr>
                <w:ins w:id="5429" w:author="Raisa.sell" w:date="2017-11-23T15:27:00Z"/>
                <w:rFonts w:ascii="Arial" w:hAnsi="Arial" w:cs="Arial"/>
                <w:sz w:val="16"/>
                <w:szCs w:val="16"/>
              </w:rPr>
            </w:pPr>
            <w:ins w:id="54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hoa đào (Bò cạp nước)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09F6" w14:textId="77777777" w:rsidR="001F6B01" w:rsidRPr="001F6B01" w:rsidRDefault="001F6B01" w:rsidP="002236B5">
            <w:pPr>
              <w:rPr>
                <w:ins w:id="5431" w:author="Raisa.sell" w:date="2017-11-23T15:27:00Z"/>
                <w:rFonts w:ascii="Arial" w:hAnsi="Arial" w:cs="Arial"/>
                <w:sz w:val="16"/>
                <w:szCs w:val="16"/>
              </w:rPr>
            </w:pPr>
            <w:ins w:id="54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AFDEE" w14:textId="77777777" w:rsidR="001F6B01" w:rsidRPr="001F6B01" w:rsidRDefault="001F6B01" w:rsidP="002236B5">
            <w:pPr>
              <w:rPr>
                <w:ins w:id="5433" w:author="Raisa.sell" w:date="2017-11-23T15:27:00Z"/>
                <w:rFonts w:ascii="Arial" w:hAnsi="Arial" w:cs="Arial"/>
                <w:sz w:val="16"/>
                <w:szCs w:val="16"/>
              </w:rPr>
            </w:pPr>
            <w:ins w:id="54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Cassia javanica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C6BF4" w14:textId="77777777" w:rsidR="001F6B01" w:rsidRPr="001F6B01" w:rsidRDefault="001F6B01" w:rsidP="002236B5">
            <w:pPr>
              <w:rPr>
                <w:ins w:id="5435" w:author="Raisa.sell" w:date="2017-11-23T15:27:00Z"/>
                <w:rFonts w:ascii="Arial" w:hAnsi="Arial" w:cs="Arial"/>
                <w:sz w:val="16"/>
                <w:szCs w:val="16"/>
              </w:rPr>
            </w:pPr>
            <w:ins w:id="54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636FA" w14:textId="77777777" w:rsidR="001F6B01" w:rsidRPr="001F6B01" w:rsidRDefault="001F6B01" w:rsidP="002236B5">
            <w:pPr>
              <w:jc w:val="center"/>
              <w:rPr>
                <w:ins w:id="5437" w:author="Raisa.sell" w:date="2017-11-23T15:27:00Z"/>
                <w:rFonts w:ascii="Arial" w:hAnsi="Arial" w:cs="Arial"/>
                <w:sz w:val="16"/>
                <w:szCs w:val="16"/>
              </w:rPr>
            </w:pPr>
            <w:ins w:id="54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7C54D" w14:textId="77777777" w:rsidR="001F6B01" w:rsidRPr="001F6B01" w:rsidRDefault="001F6B01" w:rsidP="002236B5">
            <w:pPr>
              <w:jc w:val="center"/>
              <w:rPr>
                <w:ins w:id="5439" w:author="Raisa.sell" w:date="2017-11-23T15:27:00Z"/>
                <w:rFonts w:ascii="Arial" w:hAnsi="Arial" w:cs="Arial"/>
                <w:sz w:val="16"/>
                <w:szCs w:val="16"/>
              </w:rPr>
            </w:pPr>
            <w:ins w:id="54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1B52623" w14:textId="77777777" w:rsidTr="002236B5">
        <w:trPr>
          <w:trHeight w:val="255"/>
          <w:ins w:id="54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460EC" w14:textId="77777777" w:rsidR="001F6B01" w:rsidRPr="001F6B01" w:rsidRDefault="001F6B01" w:rsidP="002236B5">
            <w:pPr>
              <w:jc w:val="center"/>
              <w:rPr>
                <w:ins w:id="5442" w:author="Raisa.sell" w:date="2017-11-23T15:27:00Z"/>
                <w:rFonts w:ascii="Arial" w:hAnsi="Arial" w:cs="Arial"/>
                <w:sz w:val="16"/>
                <w:szCs w:val="16"/>
              </w:rPr>
            </w:pPr>
            <w:ins w:id="54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6FCF9" w14:textId="77777777" w:rsidR="001F6B01" w:rsidRPr="001F6B01" w:rsidRDefault="001F6B01" w:rsidP="002236B5">
            <w:pPr>
              <w:rPr>
                <w:ins w:id="5444" w:author="Raisa.sell" w:date="2017-11-23T15:27:00Z"/>
                <w:rFonts w:ascii="Arial" w:hAnsi="Arial" w:cs="Arial"/>
                <w:sz w:val="16"/>
                <w:szCs w:val="16"/>
              </w:rPr>
            </w:pPr>
            <w:ins w:id="54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hoàng yến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3C1FD" w14:textId="77777777" w:rsidR="001F6B01" w:rsidRPr="001F6B01" w:rsidRDefault="001F6B01" w:rsidP="002236B5">
            <w:pPr>
              <w:rPr>
                <w:ins w:id="5446" w:author="Raisa.sell" w:date="2017-11-23T15:27:00Z"/>
                <w:rFonts w:ascii="Arial" w:hAnsi="Arial" w:cs="Arial"/>
                <w:sz w:val="16"/>
                <w:szCs w:val="16"/>
              </w:rPr>
            </w:pPr>
            <w:ins w:id="54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5BF2E" w14:textId="77777777" w:rsidR="001F6B01" w:rsidRPr="001F6B01" w:rsidRDefault="001F6B01" w:rsidP="002236B5">
            <w:pPr>
              <w:rPr>
                <w:ins w:id="5448" w:author="Raisa.sell" w:date="2017-11-23T15:27:00Z"/>
                <w:rFonts w:ascii="Arial" w:hAnsi="Arial" w:cs="Arial"/>
                <w:sz w:val="16"/>
                <w:szCs w:val="16"/>
              </w:rPr>
            </w:pPr>
            <w:ins w:id="54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Cassia fistula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4315C" w14:textId="77777777" w:rsidR="001F6B01" w:rsidRPr="001F6B01" w:rsidRDefault="001F6B01" w:rsidP="002236B5">
            <w:pPr>
              <w:rPr>
                <w:ins w:id="5450" w:author="Raisa.sell" w:date="2017-11-23T15:27:00Z"/>
                <w:rFonts w:ascii="Arial" w:hAnsi="Arial" w:cs="Arial"/>
                <w:sz w:val="16"/>
                <w:szCs w:val="16"/>
              </w:rPr>
            </w:pPr>
            <w:ins w:id="54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6749C" w14:textId="77777777" w:rsidR="001F6B01" w:rsidRPr="001F6B01" w:rsidRDefault="001F6B01" w:rsidP="002236B5">
            <w:pPr>
              <w:jc w:val="center"/>
              <w:rPr>
                <w:ins w:id="5452" w:author="Raisa.sell" w:date="2017-11-23T15:27:00Z"/>
                <w:rFonts w:ascii="Arial" w:hAnsi="Arial" w:cs="Arial"/>
                <w:sz w:val="16"/>
                <w:szCs w:val="16"/>
              </w:rPr>
            </w:pPr>
            <w:ins w:id="54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4482" w14:textId="77777777" w:rsidR="001F6B01" w:rsidRPr="001F6B01" w:rsidRDefault="001F6B01" w:rsidP="002236B5">
            <w:pPr>
              <w:jc w:val="center"/>
              <w:rPr>
                <w:ins w:id="5454" w:author="Raisa.sell" w:date="2017-11-23T15:27:00Z"/>
                <w:rFonts w:ascii="Arial" w:hAnsi="Arial" w:cs="Arial"/>
                <w:sz w:val="16"/>
                <w:szCs w:val="16"/>
              </w:rPr>
            </w:pPr>
            <w:ins w:id="54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4EE8D1D" w14:textId="77777777" w:rsidTr="002236B5">
        <w:trPr>
          <w:trHeight w:val="255"/>
          <w:ins w:id="54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4FC48" w14:textId="77777777" w:rsidR="001F6B01" w:rsidRPr="001F6B01" w:rsidRDefault="001F6B01" w:rsidP="002236B5">
            <w:pPr>
              <w:jc w:val="center"/>
              <w:rPr>
                <w:ins w:id="5457" w:author="Raisa.sell" w:date="2017-11-23T15:27:00Z"/>
                <w:rFonts w:ascii="Arial" w:hAnsi="Arial" w:cs="Arial"/>
                <w:sz w:val="16"/>
                <w:szCs w:val="16"/>
              </w:rPr>
            </w:pPr>
            <w:ins w:id="54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F41D5" w14:textId="77777777" w:rsidR="001F6B01" w:rsidRPr="001F6B01" w:rsidRDefault="001F6B01" w:rsidP="002236B5">
            <w:pPr>
              <w:rPr>
                <w:ins w:id="5459" w:author="Raisa.sell" w:date="2017-11-23T15:27:00Z"/>
                <w:rFonts w:ascii="Arial" w:hAnsi="Arial" w:cs="Arial"/>
                <w:sz w:val="16"/>
                <w:szCs w:val="16"/>
              </w:rPr>
            </w:pPr>
            <w:ins w:id="54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ngủ (Còng)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3C88" w14:textId="77777777" w:rsidR="001F6B01" w:rsidRPr="001F6B01" w:rsidRDefault="001F6B01" w:rsidP="002236B5">
            <w:pPr>
              <w:rPr>
                <w:ins w:id="5461" w:author="Raisa.sell" w:date="2017-11-23T15:27:00Z"/>
                <w:rFonts w:ascii="Arial" w:hAnsi="Arial" w:cs="Arial"/>
                <w:sz w:val="16"/>
                <w:szCs w:val="16"/>
              </w:rPr>
            </w:pPr>
            <w:ins w:id="54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7F113" w14:textId="77777777" w:rsidR="001F6B01" w:rsidRPr="001F6B01" w:rsidRDefault="001F6B01" w:rsidP="002236B5">
            <w:pPr>
              <w:rPr>
                <w:ins w:id="5463" w:author="Raisa.sell" w:date="2017-11-23T15:27:00Z"/>
                <w:rFonts w:ascii="Arial" w:hAnsi="Arial" w:cs="Arial"/>
                <w:sz w:val="16"/>
                <w:szCs w:val="16"/>
              </w:rPr>
            </w:pPr>
            <w:ins w:id="54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Samanea saman (Jacq.) Merr.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80AD5" w14:textId="77777777" w:rsidR="001F6B01" w:rsidRPr="001F6B01" w:rsidRDefault="001F6B01" w:rsidP="002236B5">
            <w:pPr>
              <w:rPr>
                <w:ins w:id="5465" w:author="Raisa.sell" w:date="2017-11-23T15:27:00Z"/>
                <w:rFonts w:ascii="Arial" w:hAnsi="Arial" w:cs="Arial"/>
                <w:sz w:val="16"/>
                <w:szCs w:val="16"/>
              </w:rPr>
            </w:pPr>
            <w:ins w:id="54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46D05" w14:textId="77777777" w:rsidR="001F6B01" w:rsidRPr="001F6B01" w:rsidRDefault="001F6B01" w:rsidP="002236B5">
            <w:pPr>
              <w:jc w:val="center"/>
              <w:rPr>
                <w:ins w:id="5467" w:author="Raisa.sell" w:date="2017-11-23T15:27:00Z"/>
                <w:rFonts w:ascii="Arial" w:hAnsi="Arial" w:cs="Arial"/>
                <w:sz w:val="16"/>
                <w:szCs w:val="16"/>
              </w:rPr>
            </w:pPr>
            <w:ins w:id="54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0B06" w14:textId="77777777" w:rsidR="001F6B01" w:rsidRPr="001F6B01" w:rsidRDefault="001F6B01" w:rsidP="002236B5">
            <w:pPr>
              <w:jc w:val="center"/>
              <w:rPr>
                <w:ins w:id="5469" w:author="Raisa.sell" w:date="2017-11-23T15:27:00Z"/>
                <w:rFonts w:ascii="Arial" w:hAnsi="Arial" w:cs="Arial"/>
                <w:sz w:val="16"/>
                <w:szCs w:val="16"/>
              </w:rPr>
            </w:pPr>
            <w:ins w:id="54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EB8996A" w14:textId="77777777" w:rsidTr="002236B5">
        <w:trPr>
          <w:trHeight w:val="255"/>
          <w:ins w:id="54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88A9F" w14:textId="77777777" w:rsidR="001F6B01" w:rsidRPr="001F6B01" w:rsidRDefault="001F6B01" w:rsidP="002236B5">
            <w:pPr>
              <w:jc w:val="center"/>
              <w:rPr>
                <w:ins w:id="5472" w:author="Raisa.sell" w:date="2017-11-23T15:27:00Z"/>
                <w:rFonts w:ascii="Arial" w:hAnsi="Arial" w:cs="Arial"/>
                <w:sz w:val="16"/>
                <w:szCs w:val="16"/>
              </w:rPr>
            </w:pPr>
            <w:ins w:id="54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ABD9F" w14:textId="77777777" w:rsidR="001F6B01" w:rsidRPr="001F6B01" w:rsidRDefault="001F6B01" w:rsidP="002236B5">
            <w:pPr>
              <w:rPr>
                <w:ins w:id="5474" w:author="Raisa.sell" w:date="2017-11-23T15:27:00Z"/>
                <w:rFonts w:ascii="Arial" w:hAnsi="Arial" w:cs="Arial"/>
                <w:sz w:val="16"/>
                <w:szCs w:val="16"/>
              </w:rPr>
            </w:pPr>
            <w:ins w:id="54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pháo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937A7" w14:textId="77777777" w:rsidR="001F6B01" w:rsidRPr="001F6B01" w:rsidRDefault="001F6B01" w:rsidP="002236B5">
            <w:pPr>
              <w:rPr>
                <w:ins w:id="5476" w:author="Raisa.sell" w:date="2017-11-23T15:27:00Z"/>
                <w:rFonts w:ascii="Arial" w:hAnsi="Arial" w:cs="Arial"/>
                <w:sz w:val="16"/>
                <w:szCs w:val="16"/>
              </w:rPr>
            </w:pPr>
            <w:ins w:id="54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8F908" w14:textId="77777777" w:rsidR="001F6B01" w:rsidRPr="001F6B01" w:rsidRDefault="001F6B01" w:rsidP="002236B5">
            <w:pPr>
              <w:rPr>
                <w:ins w:id="5478" w:author="Raisa.sell" w:date="2017-11-23T15:27:00Z"/>
                <w:rFonts w:ascii="Arial" w:hAnsi="Arial" w:cs="Arial"/>
                <w:sz w:val="16"/>
                <w:szCs w:val="16"/>
              </w:rPr>
            </w:pPr>
            <w:ins w:id="54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Calliandra calothyrsus Meissner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066904" w14:textId="77777777" w:rsidR="001F6B01" w:rsidRPr="001F6B01" w:rsidRDefault="001F6B01" w:rsidP="002236B5">
            <w:pPr>
              <w:rPr>
                <w:ins w:id="5480" w:author="Raisa.sell" w:date="2017-11-23T15:27:00Z"/>
                <w:rFonts w:ascii="Arial" w:hAnsi="Arial" w:cs="Arial"/>
                <w:sz w:val="16"/>
                <w:szCs w:val="16"/>
              </w:rPr>
            </w:pPr>
            <w:ins w:id="54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7B8BD" w14:textId="77777777" w:rsidR="001F6B01" w:rsidRPr="001F6B01" w:rsidRDefault="001F6B01" w:rsidP="002236B5">
            <w:pPr>
              <w:jc w:val="center"/>
              <w:rPr>
                <w:ins w:id="5482" w:author="Raisa.sell" w:date="2017-11-23T15:27:00Z"/>
                <w:rFonts w:ascii="Arial" w:hAnsi="Arial" w:cs="Arial"/>
                <w:sz w:val="16"/>
                <w:szCs w:val="16"/>
              </w:rPr>
            </w:pPr>
            <w:ins w:id="54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EEEB" w14:textId="77777777" w:rsidR="001F6B01" w:rsidRPr="001F6B01" w:rsidRDefault="001F6B01" w:rsidP="002236B5">
            <w:pPr>
              <w:jc w:val="center"/>
              <w:rPr>
                <w:ins w:id="5484" w:author="Raisa.sell" w:date="2017-11-23T15:27:00Z"/>
                <w:rFonts w:ascii="Arial" w:hAnsi="Arial" w:cs="Arial"/>
                <w:sz w:val="16"/>
                <w:szCs w:val="16"/>
              </w:rPr>
            </w:pPr>
            <w:ins w:id="54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9363E69" w14:textId="77777777" w:rsidTr="002236B5">
        <w:trPr>
          <w:trHeight w:val="255"/>
          <w:ins w:id="54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274DE" w14:textId="77777777" w:rsidR="001F6B01" w:rsidRPr="001F6B01" w:rsidRDefault="001F6B01" w:rsidP="002236B5">
            <w:pPr>
              <w:jc w:val="center"/>
              <w:rPr>
                <w:ins w:id="5487" w:author="Raisa.sell" w:date="2017-11-23T15:27:00Z"/>
                <w:rFonts w:ascii="Arial" w:hAnsi="Arial" w:cs="Arial"/>
                <w:sz w:val="16"/>
                <w:szCs w:val="16"/>
              </w:rPr>
            </w:pPr>
            <w:ins w:id="54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A17C8" w14:textId="77777777" w:rsidR="001F6B01" w:rsidRPr="001F6B01" w:rsidRDefault="001F6B01" w:rsidP="002236B5">
            <w:pPr>
              <w:rPr>
                <w:ins w:id="5489" w:author="Raisa.sell" w:date="2017-11-23T15:27:00Z"/>
                <w:rFonts w:ascii="Arial" w:hAnsi="Arial" w:cs="Arial"/>
                <w:sz w:val="16"/>
                <w:szCs w:val="16"/>
              </w:rPr>
            </w:pPr>
            <w:ins w:id="54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Muồng ràng ràng (Cườm rắn)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F10CD" w14:textId="77777777" w:rsidR="001F6B01" w:rsidRPr="001F6B01" w:rsidRDefault="001F6B01" w:rsidP="002236B5">
            <w:pPr>
              <w:rPr>
                <w:ins w:id="5491" w:author="Raisa.sell" w:date="2017-11-23T15:27:00Z"/>
                <w:rFonts w:ascii="Arial" w:hAnsi="Arial" w:cs="Arial"/>
                <w:sz w:val="16"/>
                <w:szCs w:val="16"/>
              </w:rPr>
            </w:pPr>
            <w:ins w:id="54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44458" w14:textId="77777777" w:rsidR="001F6B01" w:rsidRPr="001F6B01" w:rsidRDefault="001F6B01" w:rsidP="002236B5">
            <w:pPr>
              <w:rPr>
                <w:ins w:id="5493" w:author="Raisa.sell" w:date="2017-11-23T15:27:00Z"/>
                <w:rFonts w:ascii="Arial" w:hAnsi="Arial" w:cs="Arial"/>
                <w:sz w:val="16"/>
                <w:szCs w:val="16"/>
              </w:rPr>
            </w:pPr>
            <w:ins w:id="54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Adenanthera pavonina L. (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A.microsperma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 Teysm)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E9C78" w14:textId="77777777" w:rsidR="001F6B01" w:rsidRPr="001F6B01" w:rsidRDefault="001F6B01" w:rsidP="002236B5">
            <w:pPr>
              <w:rPr>
                <w:ins w:id="5495" w:author="Raisa.sell" w:date="2017-11-23T15:27:00Z"/>
                <w:rFonts w:ascii="Arial" w:hAnsi="Arial" w:cs="Arial"/>
                <w:sz w:val="16"/>
                <w:szCs w:val="16"/>
              </w:rPr>
            </w:pPr>
            <w:ins w:id="54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5596C" w14:textId="77777777" w:rsidR="001F6B01" w:rsidRPr="001F6B01" w:rsidRDefault="001F6B01" w:rsidP="002236B5">
            <w:pPr>
              <w:jc w:val="center"/>
              <w:rPr>
                <w:ins w:id="5497" w:author="Raisa.sell" w:date="2017-11-23T15:27:00Z"/>
                <w:rFonts w:ascii="Arial" w:hAnsi="Arial" w:cs="Arial"/>
                <w:sz w:val="16"/>
                <w:szCs w:val="16"/>
              </w:rPr>
            </w:pPr>
            <w:ins w:id="54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4560E" w14:textId="77777777" w:rsidR="001F6B01" w:rsidRPr="001F6B01" w:rsidRDefault="001F6B01" w:rsidP="002236B5">
            <w:pPr>
              <w:jc w:val="center"/>
              <w:rPr>
                <w:ins w:id="5499" w:author="Raisa.sell" w:date="2017-11-23T15:27:00Z"/>
                <w:rFonts w:ascii="Arial" w:hAnsi="Arial" w:cs="Arial"/>
                <w:sz w:val="16"/>
                <w:szCs w:val="16"/>
              </w:rPr>
            </w:pPr>
            <w:ins w:id="55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F428229" w14:textId="77777777" w:rsidTr="002236B5">
        <w:trPr>
          <w:trHeight w:val="255"/>
          <w:ins w:id="55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2E91" w14:textId="77777777" w:rsidR="001F6B01" w:rsidRPr="001F6B01" w:rsidRDefault="001F6B01" w:rsidP="002236B5">
            <w:pPr>
              <w:jc w:val="center"/>
              <w:rPr>
                <w:ins w:id="5502" w:author="Raisa.sell" w:date="2017-11-23T15:27:00Z"/>
                <w:rFonts w:ascii="Arial" w:hAnsi="Arial" w:cs="Arial"/>
                <w:sz w:val="16"/>
                <w:szCs w:val="16"/>
              </w:rPr>
            </w:pPr>
            <w:ins w:id="55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84439" w14:textId="77777777" w:rsidR="001F6B01" w:rsidRPr="001F6B01" w:rsidRDefault="001F6B01" w:rsidP="002236B5">
            <w:pPr>
              <w:rPr>
                <w:ins w:id="5504" w:author="Raisa.sell" w:date="2017-11-23T15:27:00Z"/>
                <w:rFonts w:ascii="Arial" w:hAnsi="Arial" w:cs="Arial"/>
                <w:sz w:val="16"/>
                <w:szCs w:val="16"/>
              </w:rPr>
            </w:pPr>
            <w:ins w:id="55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Mù 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E067D" w14:textId="77777777" w:rsidR="001F6B01" w:rsidRPr="001F6B01" w:rsidRDefault="001F6B01" w:rsidP="002236B5">
            <w:pPr>
              <w:rPr>
                <w:ins w:id="5506" w:author="Raisa.sell" w:date="2017-11-23T15:27:00Z"/>
                <w:rFonts w:ascii="Arial" w:hAnsi="Arial" w:cs="Arial"/>
                <w:sz w:val="16"/>
                <w:szCs w:val="16"/>
              </w:rPr>
            </w:pPr>
            <w:ins w:id="55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BC3B3" w14:textId="77777777" w:rsidR="001F6B01" w:rsidRPr="001F6B01" w:rsidRDefault="001F6B01" w:rsidP="002236B5">
            <w:pPr>
              <w:rPr>
                <w:ins w:id="5508" w:author="Raisa.sell" w:date="2017-11-23T15:27:00Z"/>
                <w:rFonts w:ascii="Arial" w:hAnsi="Arial" w:cs="Arial"/>
                <w:sz w:val="16"/>
                <w:szCs w:val="16"/>
              </w:rPr>
            </w:pPr>
            <w:ins w:id="55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Calophyllum inophyllum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F7F25" w14:textId="77777777" w:rsidR="001F6B01" w:rsidRPr="001F6B01" w:rsidRDefault="001F6B01" w:rsidP="002236B5">
            <w:pPr>
              <w:rPr>
                <w:ins w:id="5510" w:author="Raisa.sell" w:date="2017-11-23T15:27:00Z"/>
                <w:rFonts w:ascii="Arial" w:hAnsi="Arial" w:cs="Arial"/>
                <w:sz w:val="16"/>
                <w:szCs w:val="16"/>
              </w:rPr>
            </w:pPr>
            <w:ins w:id="55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D9578" w14:textId="77777777" w:rsidR="001F6B01" w:rsidRPr="001F6B01" w:rsidRDefault="001F6B01" w:rsidP="002236B5">
            <w:pPr>
              <w:jc w:val="center"/>
              <w:rPr>
                <w:ins w:id="5512" w:author="Raisa.sell" w:date="2017-11-23T15:27:00Z"/>
                <w:rFonts w:ascii="Arial" w:hAnsi="Arial" w:cs="Arial"/>
                <w:sz w:val="16"/>
                <w:szCs w:val="16"/>
              </w:rPr>
            </w:pPr>
            <w:ins w:id="55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BED10" w14:textId="77777777" w:rsidR="001F6B01" w:rsidRPr="001F6B01" w:rsidRDefault="001F6B01" w:rsidP="002236B5">
            <w:pPr>
              <w:jc w:val="center"/>
              <w:rPr>
                <w:ins w:id="5514" w:author="Raisa.sell" w:date="2017-11-23T15:27:00Z"/>
                <w:rFonts w:ascii="Arial" w:hAnsi="Arial" w:cs="Arial"/>
                <w:sz w:val="16"/>
                <w:szCs w:val="16"/>
              </w:rPr>
            </w:pPr>
            <w:ins w:id="55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BCE2686" w14:textId="77777777" w:rsidTr="002236B5">
        <w:trPr>
          <w:trHeight w:val="255"/>
          <w:ins w:id="55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848C5" w14:textId="77777777" w:rsidR="001F6B01" w:rsidRPr="001F6B01" w:rsidRDefault="001F6B01" w:rsidP="002236B5">
            <w:pPr>
              <w:jc w:val="center"/>
              <w:rPr>
                <w:ins w:id="5517" w:author="Raisa.sell" w:date="2017-11-23T15:27:00Z"/>
                <w:rFonts w:ascii="Arial" w:hAnsi="Arial" w:cs="Arial"/>
                <w:sz w:val="16"/>
                <w:szCs w:val="16"/>
              </w:rPr>
            </w:pPr>
            <w:ins w:id="55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C7A5E" w14:textId="77777777" w:rsidR="001F6B01" w:rsidRPr="001F6B01" w:rsidRDefault="001F6B01" w:rsidP="002236B5">
            <w:pPr>
              <w:rPr>
                <w:ins w:id="5519" w:author="Raisa.sell" w:date="2017-11-23T15:27:00Z"/>
                <w:rFonts w:ascii="Arial" w:hAnsi="Arial" w:cs="Arial"/>
                <w:sz w:val="16"/>
                <w:szCs w:val="16"/>
              </w:rPr>
            </w:pPr>
            <w:ins w:id="55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 chịu hạn (Neem)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F48F5" w14:textId="77777777" w:rsidR="001F6B01" w:rsidRPr="001F6B01" w:rsidRDefault="001F6B01" w:rsidP="002236B5">
            <w:pPr>
              <w:rPr>
                <w:ins w:id="5521" w:author="Raisa.sell" w:date="2017-11-23T15:27:00Z"/>
                <w:rFonts w:ascii="Arial" w:hAnsi="Arial" w:cs="Arial"/>
                <w:sz w:val="16"/>
                <w:szCs w:val="16"/>
              </w:rPr>
            </w:pPr>
            <w:ins w:id="55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Neem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EAC8F" w14:textId="77777777" w:rsidR="001F6B01" w:rsidRPr="001F6B01" w:rsidRDefault="001F6B01" w:rsidP="002236B5">
            <w:pPr>
              <w:rPr>
                <w:ins w:id="5523" w:author="Raisa.sell" w:date="2017-11-23T15:27:00Z"/>
                <w:rFonts w:ascii="Arial" w:hAnsi="Arial" w:cs="Arial"/>
                <w:sz w:val="16"/>
                <w:szCs w:val="16"/>
              </w:rPr>
            </w:pPr>
            <w:ins w:id="55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Azedirachta indica Juss.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9D5A" w14:textId="77777777" w:rsidR="001F6B01" w:rsidRPr="001F6B01" w:rsidRDefault="001F6B01" w:rsidP="002236B5">
            <w:pPr>
              <w:rPr>
                <w:ins w:id="5525" w:author="Raisa.sell" w:date="2017-11-23T15:27:00Z"/>
                <w:rFonts w:ascii="Arial" w:hAnsi="Arial" w:cs="Arial"/>
                <w:sz w:val="16"/>
                <w:szCs w:val="16"/>
              </w:rPr>
            </w:pPr>
            <w:ins w:id="55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5066" w14:textId="77777777" w:rsidR="001F6B01" w:rsidRPr="001F6B01" w:rsidRDefault="001F6B01" w:rsidP="002236B5">
            <w:pPr>
              <w:jc w:val="center"/>
              <w:rPr>
                <w:ins w:id="5527" w:author="Raisa.sell" w:date="2017-11-23T15:27:00Z"/>
                <w:rFonts w:ascii="Arial" w:hAnsi="Arial" w:cs="Arial"/>
                <w:sz w:val="16"/>
                <w:szCs w:val="16"/>
              </w:rPr>
            </w:pPr>
            <w:ins w:id="55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3692" w14:textId="77777777" w:rsidR="001F6B01" w:rsidRPr="001F6B01" w:rsidRDefault="001F6B01" w:rsidP="002236B5">
            <w:pPr>
              <w:jc w:val="center"/>
              <w:rPr>
                <w:ins w:id="5529" w:author="Raisa.sell" w:date="2017-11-23T15:27:00Z"/>
                <w:rFonts w:ascii="Arial" w:hAnsi="Arial" w:cs="Arial"/>
                <w:sz w:val="16"/>
                <w:szCs w:val="16"/>
              </w:rPr>
            </w:pPr>
            <w:ins w:id="55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D55CA1A" w14:textId="77777777" w:rsidTr="002236B5">
        <w:trPr>
          <w:trHeight w:val="255"/>
          <w:ins w:id="55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8D852" w14:textId="77777777" w:rsidR="001F6B01" w:rsidRPr="001F6B01" w:rsidRDefault="001F6B01" w:rsidP="002236B5">
            <w:pPr>
              <w:jc w:val="center"/>
              <w:rPr>
                <w:ins w:id="5532" w:author="Raisa.sell" w:date="2017-11-23T15:27:00Z"/>
                <w:rFonts w:ascii="Arial" w:hAnsi="Arial" w:cs="Arial"/>
                <w:sz w:val="16"/>
                <w:szCs w:val="16"/>
              </w:rPr>
            </w:pPr>
            <w:ins w:id="55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F7C29" w14:textId="77777777" w:rsidR="001F6B01" w:rsidRPr="001F6B01" w:rsidRDefault="001F6B01" w:rsidP="002236B5">
            <w:pPr>
              <w:rPr>
                <w:ins w:id="5534" w:author="Raisa.sell" w:date="2017-11-23T15:27:00Z"/>
                <w:rFonts w:ascii="Arial" w:hAnsi="Arial" w:cs="Arial"/>
                <w:sz w:val="16"/>
                <w:szCs w:val="16"/>
              </w:rPr>
            </w:pPr>
            <w:ins w:id="55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Ngô đồng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AF77B" w14:textId="77777777" w:rsidR="001F6B01" w:rsidRPr="001F6B01" w:rsidRDefault="001F6B01" w:rsidP="002236B5">
            <w:pPr>
              <w:rPr>
                <w:ins w:id="553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55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Ng.dong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E134" w14:textId="77777777" w:rsidR="001F6B01" w:rsidRPr="001F6B01" w:rsidRDefault="001F6B01" w:rsidP="002236B5">
            <w:pPr>
              <w:rPr>
                <w:ins w:id="5538" w:author="Raisa.sell" w:date="2017-11-23T15:27:00Z"/>
                <w:rFonts w:ascii="Arial" w:hAnsi="Arial" w:cs="Arial"/>
                <w:sz w:val="16"/>
                <w:szCs w:val="16"/>
              </w:rPr>
            </w:pPr>
            <w:ins w:id="55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Firmiana simplex (L.)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W.Wight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07896" w14:textId="77777777" w:rsidR="001F6B01" w:rsidRPr="001F6B01" w:rsidRDefault="001F6B01" w:rsidP="002236B5">
            <w:pPr>
              <w:rPr>
                <w:ins w:id="5540" w:author="Raisa.sell" w:date="2017-11-23T15:27:00Z"/>
                <w:rFonts w:ascii="Arial" w:hAnsi="Arial" w:cs="Arial"/>
                <w:sz w:val="16"/>
                <w:szCs w:val="16"/>
              </w:rPr>
            </w:pPr>
            <w:ins w:id="55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CD29" w14:textId="77777777" w:rsidR="001F6B01" w:rsidRPr="001F6B01" w:rsidRDefault="001F6B01" w:rsidP="002236B5">
            <w:pPr>
              <w:jc w:val="center"/>
              <w:rPr>
                <w:ins w:id="5542" w:author="Raisa.sell" w:date="2017-11-23T15:27:00Z"/>
                <w:rFonts w:ascii="Arial" w:hAnsi="Arial" w:cs="Arial"/>
                <w:sz w:val="16"/>
                <w:szCs w:val="16"/>
              </w:rPr>
            </w:pPr>
            <w:ins w:id="55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1805A" w14:textId="77777777" w:rsidR="001F6B01" w:rsidRPr="001F6B01" w:rsidRDefault="001F6B01" w:rsidP="002236B5">
            <w:pPr>
              <w:jc w:val="center"/>
              <w:rPr>
                <w:ins w:id="5544" w:author="Raisa.sell" w:date="2017-11-23T15:27:00Z"/>
                <w:rFonts w:ascii="Arial" w:hAnsi="Arial" w:cs="Arial"/>
                <w:sz w:val="16"/>
                <w:szCs w:val="16"/>
              </w:rPr>
            </w:pPr>
            <w:ins w:id="55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E6E4626" w14:textId="77777777" w:rsidTr="002236B5">
        <w:trPr>
          <w:trHeight w:val="255"/>
          <w:ins w:id="55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ECE9" w14:textId="77777777" w:rsidR="001F6B01" w:rsidRPr="001F6B01" w:rsidRDefault="001F6B01" w:rsidP="002236B5">
            <w:pPr>
              <w:jc w:val="center"/>
              <w:rPr>
                <w:ins w:id="5547" w:author="Raisa.sell" w:date="2017-11-23T15:27:00Z"/>
                <w:rFonts w:ascii="Arial" w:hAnsi="Arial" w:cs="Arial"/>
                <w:sz w:val="16"/>
                <w:szCs w:val="16"/>
              </w:rPr>
            </w:pPr>
            <w:ins w:id="55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B7997" w14:textId="77777777" w:rsidR="001F6B01" w:rsidRPr="001F6B01" w:rsidRDefault="001F6B01" w:rsidP="002236B5">
            <w:pPr>
              <w:rPr>
                <w:ins w:id="5549" w:author="Raisa.sell" w:date="2017-11-23T15:27:00Z"/>
                <w:rFonts w:ascii="Arial" w:hAnsi="Arial" w:cs="Arial"/>
                <w:sz w:val="16"/>
                <w:szCs w:val="16"/>
              </w:rPr>
            </w:pPr>
            <w:ins w:id="55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Nghiến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4729E" w14:textId="77777777" w:rsidR="001F6B01" w:rsidRPr="001F6B01" w:rsidRDefault="001F6B01" w:rsidP="002236B5">
            <w:pPr>
              <w:rPr>
                <w:ins w:id="5551" w:author="Raisa.sell" w:date="2017-11-23T15:27:00Z"/>
                <w:rFonts w:ascii="Arial" w:hAnsi="Arial" w:cs="Arial"/>
                <w:sz w:val="16"/>
                <w:szCs w:val="16"/>
              </w:rPr>
            </w:pPr>
            <w:ins w:id="55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Nghien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DEC4B" w14:textId="77777777" w:rsidR="001F6B01" w:rsidRPr="001F6B01" w:rsidRDefault="001F6B01" w:rsidP="002236B5">
            <w:pPr>
              <w:rPr>
                <w:ins w:id="5553" w:author="Raisa.sell" w:date="2017-11-23T15:27:00Z"/>
                <w:rFonts w:ascii="Arial" w:hAnsi="Arial" w:cs="Arial"/>
                <w:sz w:val="16"/>
                <w:szCs w:val="16"/>
              </w:rPr>
            </w:pPr>
            <w:ins w:id="55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Burretiodendron tonkinensis (Gagnep.) Kosterm.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ECB5E" w14:textId="77777777" w:rsidR="001F6B01" w:rsidRPr="001F6B01" w:rsidRDefault="001F6B01" w:rsidP="002236B5">
            <w:pPr>
              <w:rPr>
                <w:ins w:id="5555" w:author="Raisa.sell" w:date="2017-11-23T15:27:00Z"/>
                <w:rFonts w:ascii="Arial" w:hAnsi="Arial" w:cs="Arial"/>
                <w:sz w:val="16"/>
                <w:szCs w:val="16"/>
              </w:rPr>
            </w:pPr>
            <w:ins w:id="55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CB1FD" w14:textId="77777777" w:rsidR="001F6B01" w:rsidRPr="001F6B01" w:rsidRDefault="001F6B01" w:rsidP="002236B5">
            <w:pPr>
              <w:jc w:val="center"/>
              <w:rPr>
                <w:ins w:id="5557" w:author="Raisa.sell" w:date="2017-11-23T15:27:00Z"/>
                <w:rFonts w:ascii="Arial" w:hAnsi="Arial" w:cs="Arial"/>
                <w:sz w:val="16"/>
                <w:szCs w:val="16"/>
              </w:rPr>
            </w:pPr>
            <w:ins w:id="55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4EC68" w14:textId="77777777" w:rsidR="001F6B01" w:rsidRPr="001F6B01" w:rsidRDefault="001F6B01" w:rsidP="002236B5">
            <w:pPr>
              <w:jc w:val="center"/>
              <w:rPr>
                <w:ins w:id="5559" w:author="Raisa.sell" w:date="2017-11-23T15:27:00Z"/>
                <w:rFonts w:ascii="Arial" w:hAnsi="Arial" w:cs="Arial"/>
                <w:sz w:val="16"/>
                <w:szCs w:val="16"/>
              </w:rPr>
            </w:pPr>
            <w:ins w:id="55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6CEECCC6" w14:textId="77777777" w:rsidTr="002236B5">
        <w:trPr>
          <w:trHeight w:val="255"/>
          <w:ins w:id="55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5D6BB" w14:textId="77777777" w:rsidR="001F6B01" w:rsidRPr="001F6B01" w:rsidRDefault="001F6B01" w:rsidP="002236B5">
            <w:pPr>
              <w:jc w:val="center"/>
              <w:rPr>
                <w:ins w:id="5562" w:author="Raisa.sell" w:date="2017-11-23T15:27:00Z"/>
                <w:rFonts w:ascii="Arial" w:hAnsi="Arial" w:cs="Arial"/>
                <w:sz w:val="16"/>
                <w:szCs w:val="16"/>
              </w:rPr>
            </w:pPr>
            <w:ins w:id="55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B7CE1" w14:textId="77777777" w:rsidR="001F6B01" w:rsidRPr="001F6B01" w:rsidRDefault="001F6B01" w:rsidP="002236B5">
            <w:pPr>
              <w:rPr>
                <w:ins w:id="5564" w:author="Raisa.sell" w:date="2017-11-23T15:27:00Z"/>
                <w:rFonts w:ascii="Arial" w:hAnsi="Arial" w:cs="Arial"/>
                <w:sz w:val="16"/>
                <w:szCs w:val="16"/>
              </w:rPr>
            </w:pPr>
            <w:ins w:id="55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Nhội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29F60" w14:textId="77777777" w:rsidR="001F6B01" w:rsidRPr="001F6B01" w:rsidRDefault="001F6B01" w:rsidP="002236B5">
            <w:pPr>
              <w:rPr>
                <w:ins w:id="5566" w:author="Raisa.sell" w:date="2017-11-23T15:27:00Z"/>
                <w:rFonts w:ascii="Arial" w:hAnsi="Arial" w:cs="Arial"/>
                <w:sz w:val="16"/>
                <w:szCs w:val="16"/>
              </w:rPr>
            </w:pPr>
            <w:ins w:id="55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Nhoi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90556" w14:textId="77777777" w:rsidR="001F6B01" w:rsidRPr="001F6B01" w:rsidRDefault="001F6B01" w:rsidP="002236B5">
            <w:pPr>
              <w:rPr>
                <w:ins w:id="5568" w:author="Raisa.sell" w:date="2017-11-23T15:27:00Z"/>
                <w:rFonts w:ascii="Arial" w:hAnsi="Arial" w:cs="Arial"/>
                <w:sz w:val="16"/>
                <w:szCs w:val="16"/>
              </w:rPr>
            </w:pPr>
            <w:ins w:id="55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 xml:space="preserve">Bischofia javanica Blume(Bischofia trifoliata (Roxb.) </w:t>
              </w:r>
              <w:r w:rsidRPr="001F6B01">
                <w:rPr>
                  <w:rFonts w:ascii="Arial" w:hAnsi="Arial" w:cs="Arial"/>
                  <w:sz w:val="16"/>
                  <w:szCs w:val="16"/>
                </w:rPr>
                <w:t>Hook.f.)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E7775" w14:textId="77777777" w:rsidR="001F6B01" w:rsidRPr="001F6B01" w:rsidRDefault="001F6B01" w:rsidP="002236B5">
            <w:pPr>
              <w:rPr>
                <w:ins w:id="5570" w:author="Raisa.sell" w:date="2017-11-23T15:27:00Z"/>
                <w:rFonts w:ascii="Arial" w:hAnsi="Arial" w:cs="Arial"/>
                <w:sz w:val="16"/>
                <w:szCs w:val="16"/>
              </w:rPr>
            </w:pPr>
            <w:ins w:id="55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9745D" w14:textId="77777777" w:rsidR="001F6B01" w:rsidRPr="001F6B01" w:rsidRDefault="001F6B01" w:rsidP="002236B5">
            <w:pPr>
              <w:jc w:val="center"/>
              <w:rPr>
                <w:ins w:id="5572" w:author="Raisa.sell" w:date="2017-11-23T15:27:00Z"/>
                <w:rFonts w:ascii="Arial" w:hAnsi="Arial" w:cs="Arial"/>
                <w:sz w:val="16"/>
                <w:szCs w:val="16"/>
              </w:rPr>
            </w:pPr>
            <w:ins w:id="55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1B161" w14:textId="77777777" w:rsidR="001F6B01" w:rsidRPr="001F6B01" w:rsidRDefault="001F6B01" w:rsidP="002236B5">
            <w:pPr>
              <w:jc w:val="center"/>
              <w:rPr>
                <w:ins w:id="5574" w:author="Raisa.sell" w:date="2017-11-23T15:27:00Z"/>
                <w:rFonts w:ascii="Arial" w:hAnsi="Arial" w:cs="Arial"/>
                <w:sz w:val="16"/>
                <w:szCs w:val="16"/>
              </w:rPr>
            </w:pPr>
            <w:ins w:id="55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D30071D" w14:textId="77777777" w:rsidTr="002236B5">
        <w:trPr>
          <w:trHeight w:val="255"/>
          <w:ins w:id="55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2BADF" w14:textId="77777777" w:rsidR="001F6B01" w:rsidRPr="001F6B01" w:rsidRDefault="001F6B01" w:rsidP="002236B5">
            <w:pPr>
              <w:jc w:val="center"/>
              <w:rPr>
                <w:ins w:id="5577" w:author="Raisa.sell" w:date="2017-11-23T15:27:00Z"/>
                <w:rFonts w:ascii="Arial" w:hAnsi="Arial" w:cs="Arial"/>
                <w:sz w:val="16"/>
                <w:szCs w:val="16"/>
              </w:rPr>
            </w:pPr>
            <w:ins w:id="55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119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7C910" w14:textId="77777777" w:rsidR="001F6B01" w:rsidRPr="001F6B01" w:rsidRDefault="001F6B01" w:rsidP="002236B5">
            <w:pPr>
              <w:rPr>
                <w:ins w:id="5579" w:author="Raisa.sell" w:date="2017-11-23T15:27:00Z"/>
                <w:rFonts w:ascii="Arial" w:hAnsi="Arial" w:cs="Arial"/>
                <w:sz w:val="16"/>
                <w:szCs w:val="16"/>
              </w:rPr>
            </w:pPr>
            <w:ins w:id="55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Phi lao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952A9" w14:textId="77777777" w:rsidR="001F6B01" w:rsidRPr="001F6B01" w:rsidRDefault="001F6B01" w:rsidP="002236B5">
            <w:pPr>
              <w:rPr>
                <w:ins w:id="5581" w:author="Raisa.sell" w:date="2017-11-23T15:27:00Z"/>
                <w:rFonts w:ascii="Arial" w:hAnsi="Arial" w:cs="Arial"/>
                <w:sz w:val="16"/>
                <w:szCs w:val="16"/>
              </w:rPr>
            </w:pPr>
            <w:ins w:id="55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P.lao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51428" w14:textId="77777777" w:rsidR="001F6B01" w:rsidRPr="001F6B01" w:rsidRDefault="001F6B01" w:rsidP="002236B5">
            <w:pPr>
              <w:rPr>
                <w:ins w:id="5583" w:author="Raisa.sell" w:date="2017-11-23T15:27:00Z"/>
                <w:rFonts w:ascii="Arial" w:hAnsi="Arial" w:cs="Arial"/>
                <w:sz w:val="16"/>
                <w:szCs w:val="16"/>
              </w:rPr>
            </w:pPr>
            <w:ins w:id="55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Casuarina equisetifolia Forst &amp; Forst f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188D" w14:textId="77777777" w:rsidR="001F6B01" w:rsidRPr="001F6B01" w:rsidRDefault="001F6B01" w:rsidP="002236B5">
            <w:pPr>
              <w:rPr>
                <w:ins w:id="5585" w:author="Raisa.sell" w:date="2017-11-23T15:27:00Z"/>
                <w:rFonts w:ascii="Arial" w:hAnsi="Arial" w:cs="Arial"/>
                <w:sz w:val="16"/>
                <w:szCs w:val="16"/>
              </w:rPr>
            </w:pPr>
            <w:ins w:id="55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1A0C8" w14:textId="77777777" w:rsidR="001F6B01" w:rsidRPr="001F6B01" w:rsidRDefault="001F6B01" w:rsidP="002236B5">
            <w:pPr>
              <w:jc w:val="center"/>
              <w:rPr>
                <w:ins w:id="5587" w:author="Raisa.sell" w:date="2017-11-23T15:27:00Z"/>
                <w:rFonts w:ascii="Arial" w:hAnsi="Arial" w:cs="Arial"/>
                <w:sz w:val="16"/>
                <w:szCs w:val="16"/>
              </w:rPr>
            </w:pPr>
            <w:ins w:id="55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1DE0B" w14:textId="77777777" w:rsidR="001F6B01" w:rsidRPr="001F6B01" w:rsidRDefault="001F6B01" w:rsidP="002236B5">
            <w:pPr>
              <w:jc w:val="center"/>
              <w:rPr>
                <w:ins w:id="5589" w:author="Raisa.sell" w:date="2017-11-23T15:27:00Z"/>
                <w:rFonts w:ascii="Arial" w:hAnsi="Arial" w:cs="Arial"/>
                <w:sz w:val="16"/>
                <w:szCs w:val="16"/>
              </w:rPr>
            </w:pPr>
            <w:ins w:id="55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E4359CE" w14:textId="77777777" w:rsidTr="002236B5">
        <w:trPr>
          <w:trHeight w:val="255"/>
          <w:ins w:id="55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DC96F" w14:textId="77777777" w:rsidR="001F6B01" w:rsidRPr="001F6B01" w:rsidRDefault="001F6B01" w:rsidP="002236B5">
            <w:pPr>
              <w:jc w:val="center"/>
              <w:rPr>
                <w:ins w:id="5592" w:author="Raisa.sell" w:date="2017-11-23T15:27:00Z"/>
                <w:rFonts w:ascii="Arial" w:hAnsi="Arial" w:cs="Arial"/>
                <w:sz w:val="16"/>
                <w:szCs w:val="16"/>
              </w:rPr>
            </w:pPr>
            <w:ins w:id="55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5A8BA" w14:textId="77777777" w:rsidR="001F6B01" w:rsidRPr="001F6B01" w:rsidRDefault="001F6B01" w:rsidP="002236B5">
            <w:pPr>
              <w:rPr>
                <w:ins w:id="5594" w:author="Raisa.sell" w:date="2017-11-23T15:27:00Z"/>
                <w:rFonts w:ascii="Arial" w:hAnsi="Arial" w:cs="Arial"/>
                <w:sz w:val="16"/>
                <w:szCs w:val="16"/>
              </w:rPr>
            </w:pPr>
            <w:ins w:id="55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Pơ mu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6B5B9" w14:textId="77777777" w:rsidR="001F6B01" w:rsidRPr="001F6B01" w:rsidRDefault="001F6B01" w:rsidP="002236B5">
            <w:pPr>
              <w:rPr>
                <w:ins w:id="5596" w:author="Raisa.sell" w:date="2017-11-23T15:27:00Z"/>
                <w:rFonts w:ascii="Arial" w:hAnsi="Arial" w:cs="Arial"/>
                <w:sz w:val="16"/>
                <w:szCs w:val="16"/>
              </w:rPr>
            </w:pPr>
            <w:ins w:id="55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P.mu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63EFF" w14:textId="77777777" w:rsidR="001F6B01" w:rsidRPr="001F6B01" w:rsidRDefault="001F6B01" w:rsidP="002236B5">
            <w:pPr>
              <w:rPr>
                <w:ins w:id="5598" w:author="Raisa.sell" w:date="2017-11-23T15:27:00Z"/>
                <w:rFonts w:ascii="Arial" w:hAnsi="Arial" w:cs="Arial"/>
                <w:sz w:val="16"/>
                <w:szCs w:val="16"/>
              </w:rPr>
            </w:pPr>
            <w:ins w:id="55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Fokienia hodginsii (Dunn) Henry &amp; Thomas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B665F" w14:textId="77777777" w:rsidR="001F6B01" w:rsidRPr="001F6B01" w:rsidRDefault="001F6B01" w:rsidP="002236B5">
            <w:pPr>
              <w:rPr>
                <w:ins w:id="5600" w:author="Raisa.sell" w:date="2017-11-23T15:27:00Z"/>
                <w:rFonts w:ascii="Arial" w:hAnsi="Arial" w:cs="Arial"/>
                <w:sz w:val="16"/>
                <w:szCs w:val="16"/>
              </w:rPr>
            </w:pPr>
            <w:ins w:id="56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32B05" w14:textId="77777777" w:rsidR="001F6B01" w:rsidRPr="001F6B01" w:rsidRDefault="001F6B01" w:rsidP="002236B5">
            <w:pPr>
              <w:jc w:val="center"/>
              <w:rPr>
                <w:ins w:id="5602" w:author="Raisa.sell" w:date="2017-11-23T15:27:00Z"/>
                <w:rFonts w:ascii="Arial" w:hAnsi="Arial" w:cs="Arial"/>
                <w:sz w:val="16"/>
                <w:szCs w:val="16"/>
              </w:rPr>
            </w:pPr>
            <w:ins w:id="56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636DC" w14:textId="77777777" w:rsidR="001F6B01" w:rsidRPr="001F6B01" w:rsidRDefault="001F6B01" w:rsidP="002236B5">
            <w:pPr>
              <w:jc w:val="center"/>
              <w:rPr>
                <w:ins w:id="5604" w:author="Raisa.sell" w:date="2017-11-23T15:27:00Z"/>
                <w:rFonts w:ascii="Arial" w:hAnsi="Arial" w:cs="Arial"/>
                <w:sz w:val="16"/>
                <w:szCs w:val="16"/>
              </w:rPr>
            </w:pPr>
            <w:ins w:id="56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238934C" w14:textId="77777777" w:rsidTr="002236B5">
        <w:trPr>
          <w:trHeight w:val="255"/>
          <w:ins w:id="56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92367" w14:textId="77777777" w:rsidR="001F6B01" w:rsidRPr="001F6B01" w:rsidRDefault="001F6B01" w:rsidP="002236B5">
            <w:pPr>
              <w:jc w:val="center"/>
              <w:rPr>
                <w:ins w:id="5607" w:author="Raisa.sell" w:date="2017-11-23T15:27:00Z"/>
                <w:rFonts w:ascii="Arial" w:hAnsi="Arial" w:cs="Arial"/>
                <w:sz w:val="16"/>
                <w:szCs w:val="16"/>
              </w:rPr>
            </w:pPr>
            <w:ins w:id="56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01204" w14:textId="77777777" w:rsidR="001F6B01" w:rsidRPr="001F6B01" w:rsidRDefault="001F6B01" w:rsidP="002236B5">
            <w:pPr>
              <w:rPr>
                <w:ins w:id="5609" w:author="Raisa.sell" w:date="2017-11-23T15:27:00Z"/>
                <w:rFonts w:ascii="Arial" w:hAnsi="Arial" w:cs="Arial"/>
                <w:sz w:val="16"/>
                <w:szCs w:val="16"/>
              </w:rPr>
            </w:pPr>
            <w:ins w:id="56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Phượng vĩ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F6FF" w14:textId="77777777" w:rsidR="001F6B01" w:rsidRPr="001F6B01" w:rsidRDefault="001F6B01" w:rsidP="002236B5">
            <w:pPr>
              <w:rPr>
                <w:ins w:id="5611" w:author="Raisa.sell" w:date="2017-11-23T15:27:00Z"/>
                <w:rFonts w:ascii="Arial" w:hAnsi="Arial" w:cs="Arial"/>
                <w:sz w:val="16"/>
                <w:szCs w:val="16"/>
              </w:rPr>
            </w:pPr>
            <w:ins w:id="56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Phuong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82C8" w14:textId="77777777" w:rsidR="001F6B01" w:rsidRPr="001F6B01" w:rsidRDefault="001F6B01" w:rsidP="002236B5">
            <w:pPr>
              <w:rPr>
                <w:ins w:id="5613" w:author="Raisa.sell" w:date="2017-11-23T15:27:00Z"/>
                <w:rFonts w:ascii="Arial" w:hAnsi="Arial" w:cs="Arial"/>
                <w:sz w:val="16"/>
                <w:szCs w:val="16"/>
              </w:rPr>
            </w:pPr>
            <w:ins w:id="56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Denolix regia (Bojer ex Hook,) Raf.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D0CF2" w14:textId="77777777" w:rsidR="001F6B01" w:rsidRPr="001F6B01" w:rsidRDefault="001F6B01" w:rsidP="002236B5">
            <w:pPr>
              <w:rPr>
                <w:ins w:id="5615" w:author="Raisa.sell" w:date="2017-11-23T15:27:00Z"/>
                <w:rFonts w:ascii="Arial" w:hAnsi="Arial" w:cs="Arial"/>
                <w:sz w:val="16"/>
                <w:szCs w:val="16"/>
              </w:rPr>
            </w:pPr>
            <w:ins w:id="56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67508" w14:textId="77777777" w:rsidR="001F6B01" w:rsidRPr="001F6B01" w:rsidRDefault="001F6B01" w:rsidP="002236B5">
            <w:pPr>
              <w:jc w:val="center"/>
              <w:rPr>
                <w:ins w:id="5617" w:author="Raisa.sell" w:date="2017-11-23T15:27:00Z"/>
                <w:rFonts w:ascii="Arial" w:hAnsi="Arial" w:cs="Arial"/>
                <w:sz w:val="16"/>
                <w:szCs w:val="16"/>
              </w:rPr>
            </w:pPr>
            <w:ins w:id="56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9AEF" w14:textId="77777777" w:rsidR="001F6B01" w:rsidRPr="001F6B01" w:rsidRDefault="001F6B01" w:rsidP="002236B5">
            <w:pPr>
              <w:jc w:val="center"/>
              <w:rPr>
                <w:ins w:id="5619" w:author="Raisa.sell" w:date="2017-11-23T15:27:00Z"/>
                <w:rFonts w:ascii="Arial" w:hAnsi="Arial" w:cs="Arial"/>
                <w:sz w:val="16"/>
                <w:szCs w:val="16"/>
              </w:rPr>
            </w:pPr>
            <w:ins w:id="56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6335DFA" w14:textId="77777777" w:rsidTr="002236B5">
        <w:trPr>
          <w:trHeight w:val="255"/>
          <w:ins w:id="56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7A799" w14:textId="77777777" w:rsidR="001F6B01" w:rsidRPr="001F6B01" w:rsidRDefault="001F6B01" w:rsidP="002236B5">
            <w:pPr>
              <w:jc w:val="center"/>
              <w:rPr>
                <w:ins w:id="5622" w:author="Raisa.sell" w:date="2017-11-23T15:27:00Z"/>
                <w:rFonts w:ascii="Arial" w:hAnsi="Arial" w:cs="Arial"/>
                <w:sz w:val="16"/>
                <w:szCs w:val="16"/>
              </w:rPr>
            </w:pPr>
            <w:ins w:id="56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5C04" w14:textId="77777777" w:rsidR="001F6B01" w:rsidRPr="001F6B01" w:rsidRDefault="001F6B01" w:rsidP="002236B5">
            <w:pPr>
              <w:rPr>
                <w:ins w:id="5624" w:author="Raisa.sell" w:date="2017-11-23T15:27:00Z"/>
                <w:rFonts w:ascii="Arial" w:hAnsi="Arial" w:cs="Arial"/>
                <w:sz w:val="16"/>
                <w:szCs w:val="16"/>
              </w:rPr>
            </w:pPr>
            <w:ins w:id="56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Quế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7F194" w14:textId="77777777" w:rsidR="001F6B01" w:rsidRPr="001F6B01" w:rsidRDefault="001F6B01" w:rsidP="002236B5">
            <w:pPr>
              <w:rPr>
                <w:ins w:id="5626" w:author="Raisa.sell" w:date="2017-11-23T15:27:00Z"/>
                <w:rFonts w:ascii="Arial" w:hAnsi="Arial" w:cs="Arial"/>
                <w:sz w:val="16"/>
                <w:szCs w:val="16"/>
              </w:rPr>
            </w:pPr>
            <w:ins w:id="56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Que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B7271" w14:textId="77777777" w:rsidR="001F6B01" w:rsidRPr="001F6B01" w:rsidRDefault="001F6B01" w:rsidP="002236B5">
            <w:pPr>
              <w:rPr>
                <w:ins w:id="5628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56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Cinnamomum cassia (L.) J.Presl.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20AF4" w14:textId="77777777" w:rsidR="001F6B01" w:rsidRPr="001F6B01" w:rsidRDefault="001F6B01" w:rsidP="002236B5">
            <w:pPr>
              <w:rPr>
                <w:ins w:id="5630" w:author="Raisa.sell" w:date="2017-11-23T15:27:00Z"/>
                <w:rFonts w:ascii="Arial" w:hAnsi="Arial" w:cs="Arial"/>
                <w:sz w:val="16"/>
                <w:szCs w:val="16"/>
              </w:rPr>
            </w:pPr>
            <w:ins w:id="56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B0B6E" w14:textId="77777777" w:rsidR="001F6B01" w:rsidRPr="001F6B01" w:rsidRDefault="001F6B01" w:rsidP="002236B5">
            <w:pPr>
              <w:jc w:val="center"/>
              <w:rPr>
                <w:ins w:id="5632" w:author="Raisa.sell" w:date="2017-11-23T15:27:00Z"/>
                <w:rFonts w:ascii="Arial" w:hAnsi="Arial" w:cs="Arial"/>
                <w:sz w:val="16"/>
                <w:szCs w:val="16"/>
              </w:rPr>
            </w:pPr>
            <w:ins w:id="56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25E2A" w14:textId="77777777" w:rsidR="001F6B01" w:rsidRPr="001F6B01" w:rsidRDefault="001F6B01" w:rsidP="002236B5">
            <w:pPr>
              <w:jc w:val="center"/>
              <w:rPr>
                <w:ins w:id="5634" w:author="Raisa.sell" w:date="2017-11-23T15:27:00Z"/>
                <w:rFonts w:ascii="Arial" w:hAnsi="Arial" w:cs="Arial"/>
                <w:sz w:val="16"/>
                <w:szCs w:val="16"/>
              </w:rPr>
            </w:pPr>
            <w:ins w:id="56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FF6CC83" w14:textId="77777777" w:rsidTr="002236B5">
        <w:trPr>
          <w:trHeight w:val="255"/>
          <w:ins w:id="56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92F2A" w14:textId="77777777" w:rsidR="001F6B01" w:rsidRPr="001F6B01" w:rsidRDefault="001F6B01" w:rsidP="002236B5">
            <w:pPr>
              <w:jc w:val="center"/>
              <w:rPr>
                <w:ins w:id="5637" w:author="Raisa.sell" w:date="2017-11-23T15:27:00Z"/>
                <w:rFonts w:ascii="Arial" w:hAnsi="Arial" w:cs="Arial"/>
                <w:sz w:val="16"/>
                <w:szCs w:val="16"/>
              </w:rPr>
            </w:pPr>
            <w:ins w:id="56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3351A" w14:textId="77777777" w:rsidR="001F6B01" w:rsidRPr="001F6B01" w:rsidRDefault="001F6B01" w:rsidP="002236B5">
            <w:pPr>
              <w:rPr>
                <w:ins w:id="5639" w:author="Raisa.sell" w:date="2017-11-23T15:27:00Z"/>
                <w:rFonts w:ascii="Arial" w:hAnsi="Arial" w:cs="Arial"/>
                <w:sz w:val="16"/>
                <w:szCs w:val="16"/>
              </w:rPr>
            </w:pPr>
            <w:ins w:id="56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Re hoa trắng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8EDEE" w14:textId="77777777" w:rsidR="001F6B01" w:rsidRPr="001F6B01" w:rsidRDefault="001F6B01" w:rsidP="002236B5">
            <w:pPr>
              <w:rPr>
                <w:ins w:id="5641" w:author="Raisa.sell" w:date="2017-11-23T15:27:00Z"/>
                <w:rFonts w:ascii="Arial" w:hAnsi="Arial" w:cs="Arial"/>
                <w:sz w:val="16"/>
                <w:szCs w:val="16"/>
              </w:rPr>
            </w:pPr>
            <w:ins w:id="56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81E0" w14:textId="77777777" w:rsidR="001F6B01" w:rsidRPr="001F6B01" w:rsidRDefault="001F6B01" w:rsidP="002236B5">
            <w:pPr>
              <w:rPr>
                <w:ins w:id="5643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56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Cinnamomum curvifolium (Lour.) Nees (Cinnamomum albiflorum Nees)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53FB" w14:textId="77777777" w:rsidR="001F6B01" w:rsidRPr="001F6B01" w:rsidRDefault="001F6B01" w:rsidP="002236B5">
            <w:pPr>
              <w:rPr>
                <w:ins w:id="5645" w:author="Raisa.sell" w:date="2017-11-23T15:27:00Z"/>
                <w:rFonts w:ascii="Arial" w:hAnsi="Arial" w:cs="Arial"/>
                <w:sz w:val="16"/>
                <w:szCs w:val="16"/>
              </w:rPr>
            </w:pPr>
            <w:ins w:id="56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835A" w14:textId="77777777" w:rsidR="001F6B01" w:rsidRPr="001F6B01" w:rsidRDefault="001F6B01" w:rsidP="002236B5">
            <w:pPr>
              <w:jc w:val="center"/>
              <w:rPr>
                <w:ins w:id="5647" w:author="Raisa.sell" w:date="2017-11-23T15:27:00Z"/>
                <w:rFonts w:ascii="Arial" w:hAnsi="Arial" w:cs="Arial"/>
                <w:sz w:val="16"/>
                <w:szCs w:val="16"/>
              </w:rPr>
            </w:pPr>
            <w:ins w:id="56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CCBE4" w14:textId="77777777" w:rsidR="001F6B01" w:rsidRPr="001F6B01" w:rsidRDefault="001F6B01" w:rsidP="002236B5">
            <w:pPr>
              <w:jc w:val="center"/>
              <w:rPr>
                <w:ins w:id="5649" w:author="Raisa.sell" w:date="2017-11-23T15:27:00Z"/>
                <w:rFonts w:ascii="Arial" w:hAnsi="Arial" w:cs="Arial"/>
                <w:sz w:val="16"/>
                <w:szCs w:val="16"/>
              </w:rPr>
            </w:pPr>
            <w:ins w:id="56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39BE70F" w14:textId="77777777" w:rsidTr="002236B5">
        <w:trPr>
          <w:trHeight w:val="255"/>
          <w:ins w:id="56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07988" w14:textId="77777777" w:rsidR="001F6B01" w:rsidRPr="001F6B01" w:rsidRDefault="001F6B01" w:rsidP="002236B5">
            <w:pPr>
              <w:jc w:val="center"/>
              <w:rPr>
                <w:ins w:id="5652" w:author="Raisa.sell" w:date="2017-11-23T15:27:00Z"/>
                <w:rFonts w:ascii="Arial" w:hAnsi="Arial" w:cs="Arial"/>
                <w:sz w:val="16"/>
                <w:szCs w:val="16"/>
              </w:rPr>
            </w:pPr>
            <w:ins w:id="56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33C3C" w14:textId="77777777" w:rsidR="001F6B01" w:rsidRPr="001F6B01" w:rsidRDefault="001F6B01" w:rsidP="002236B5">
            <w:pPr>
              <w:rPr>
                <w:ins w:id="5654" w:author="Raisa.sell" w:date="2017-11-23T15:27:00Z"/>
                <w:rFonts w:ascii="Arial" w:hAnsi="Arial" w:cs="Arial"/>
                <w:sz w:val="16"/>
                <w:szCs w:val="16"/>
              </w:rPr>
            </w:pPr>
            <w:ins w:id="56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Re hương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A9DDF" w14:textId="77777777" w:rsidR="001F6B01" w:rsidRPr="001F6B01" w:rsidRDefault="001F6B01" w:rsidP="002236B5">
            <w:pPr>
              <w:rPr>
                <w:ins w:id="5656" w:author="Raisa.sell" w:date="2017-11-23T15:27:00Z"/>
                <w:rFonts w:ascii="Arial" w:hAnsi="Arial" w:cs="Arial"/>
                <w:sz w:val="16"/>
                <w:szCs w:val="16"/>
              </w:rPr>
            </w:pPr>
            <w:ins w:id="56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Re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71FD8" w14:textId="77777777" w:rsidR="001F6B01" w:rsidRPr="001F6B01" w:rsidRDefault="001F6B01" w:rsidP="002236B5">
            <w:pPr>
              <w:rPr>
                <w:ins w:id="5658" w:author="Raisa.sell" w:date="2017-11-23T15:27:00Z"/>
                <w:rFonts w:ascii="Arial" w:hAnsi="Arial" w:cs="Arial"/>
                <w:sz w:val="16"/>
                <w:szCs w:val="16"/>
              </w:rPr>
            </w:pPr>
            <w:ins w:id="56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Cinnamomum partheroxylum (Jack.) Nees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D8545" w14:textId="77777777" w:rsidR="001F6B01" w:rsidRPr="001F6B01" w:rsidRDefault="001F6B01" w:rsidP="002236B5">
            <w:pPr>
              <w:rPr>
                <w:ins w:id="5660" w:author="Raisa.sell" w:date="2017-11-23T15:27:00Z"/>
                <w:rFonts w:ascii="Arial" w:hAnsi="Arial" w:cs="Arial"/>
                <w:sz w:val="16"/>
                <w:szCs w:val="16"/>
              </w:rPr>
            </w:pPr>
            <w:ins w:id="56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EA62B" w14:textId="77777777" w:rsidR="001F6B01" w:rsidRPr="001F6B01" w:rsidRDefault="001F6B01" w:rsidP="002236B5">
            <w:pPr>
              <w:jc w:val="center"/>
              <w:rPr>
                <w:ins w:id="5662" w:author="Raisa.sell" w:date="2017-11-23T15:27:00Z"/>
                <w:rFonts w:ascii="Arial" w:hAnsi="Arial" w:cs="Arial"/>
                <w:sz w:val="16"/>
                <w:szCs w:val="16"/>
              </w:rPr>
            </w:pPr>
            <w:ins w:id="56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B46E" w14:textId="77777777" w:rsidR="001F6B01" w:rsidRPr="001F6B01" w:rsidRDefault="001F6B01" w:rsidP="002236B5">
            <w:pPr>
              <w:jc w:val="center"/>
              <w:rPr>
                <w:ins w:id="5664" w:author="Raisa.sell" w:date="2017-11-23T15:27:00Z"/>
                <w:rFonts w:ascii="Arial" w:hAnsi="Arial" w:cs="Arial"/>
                <w:sz w:val="16"/>
                <w:szCs w:val="16"/>
              </w:rPr>
            </w:pPr>
            <w:ins w:id="56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0A79762" w14:textId="77777777" w:rsidTr="002236B5">
        <w:trPr>
          <w:trHeight w:val="255"/>
          <w:ins w:id="56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BF11A" w14:textId="77777777" w:rsidR="001F6B01" w:rsidRPr="001F6B01" w:rsidRDefault="001F6B01" w:rsidP="002236B5">
            <w:pPr>
              <w:jc w:val="center"/>
              <w:rPr>
                <w:ins w:id="5667" w:author="Raisa.sell" w:date="2017-11-23T15:27:00Z"/>
                <w:rFonts w:ascii="Arial" w:hAnsi="Arial" w:cs="Arial"/>
                <w:sz w:val="16"/>
                <w:szCs w:val="16"/>
              </w:rPr>
            </w:pPr>
            <w:ins w:id="56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D7DAA" w14:textId="77777777" w:rsidR="001F6B01" w:rsidRPr="001F6B01" w:rsidRDefault="001F6B01" w:rsidP="002236B5">
            <w:pPr>
              <w:rPr>
                <w:ins w:id="5669" w:author="Raisa.sell" w:date="2017-11-23T15:27:00Z"/>
                <w:rFonts w:ascii="Arial" w:hAnsi="Arial" w:cs="Arial"/>
                <w:sz w:val="16"/>
                <w:szCs w:val="16"/>
              </w:rPr>
            </w:pPr>
            <w:ins w:id="56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Ràng ràng mít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AA91D" w14:textId="77777777" w:rsidR="001F6B01" w:rsidRPr="001F6B01" w:rsidRDefault="001F6B01" w:rsidP="002236B5">
            <w:pPr>
              <w:rPr>
                <w:ins w:id="5671" w:author="Raisa.sell" w:date="2017-11-23T15:27:00Z"/>
                <w:rFonts w:ascii="Arial" w:hAnsi="Arial" w:cs="Arial"/>
                <w:sz w:val="16"/>
                <w:szCs w:val="16"/>
              </w:rPr>
            </w:pPr>
            <w:ins w:id="56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Rr.mit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6ACE0" w14:textId="77777777" w:rsidR="001F6B01" w:rsidRPr="001F6B01" w:rsidRDefault="001F6B01" w:rsidP="002236B5">
            <w:pPr>
              <w:rPr>
                <w:ins w:id="5673" w:author="Raisa.sell" w:date="2017-11-23T15:27:00Z"/>
                <w:rFonts w:ascii="Arial" w:hAnsi="Arial" w:cs="Arial"/>
                <w:sz w:val="16"/>
                <w:szCs w:val="16"/>
              </w:rPr>
            </w:pPr>
            <w:ins w:id="56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Ormosia balansae Drake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0A95" w14:textId="77777777" w:rsidR="001F6B01" w:rsidRPr="001F6B01" w:rsidRDefault="001F6B01" w:rsidP="002236B5">
            <w:pPr>
              <w:rPr>
                <w:ins w:id="5675" w:author="Raisa.sell" w:date="2017-11-23T15:27:00Z"/>
                <w:rFonts w:ascii="Arial" w:hAnsi="Arial" w:cs="Arial"/>
                <w:sz w:val="16"/>
                <w:szCs w:val="16"/>
              </w:rPr>
            </w:pPr>
            <w:ins w:id="56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9BD9C" w14:textId="77777777" w:rsidR="001F6B01" w:rsidRPr="001F6B01" w:rsidRDefault="001F6B01" w:rsidP="002236B5">
            <w:pPr>
              <w:jc w:val="center"/>
              <w:rPr>
                <w:ins w:id="5677" w:author="Raisa.sell" w:date="2017-11-23T15:27:00Z"/>
                <w:rFonts w:ascii="Arial" w:hAnsi="Arial" w:cs="Arial"/>
                <w:sz w:val="16"/>
                <w:szCs w:val="16"/>
              </w:rPr>
            </w:pPr>
            <w:ins w:id="56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BEE73" w14:textId="77777777" w:rsidR="001F6B01" w:rsidRPr="001F6B01" w:rsidRDefault="001F6B01" w:rsidP="002236B5">
            <w:pPr>
              <w:jc w:val="center"/>
              <w:rPr>
                <w:ins w:id="5679" w:author="Raisa.sell" w:date="2017-11-23T15:27:00Z"/>
                <w:rFonts w:ascii="Arial" w:hAnsi="Arial" w:cs="Arial"/>
                <w:sz w:val="16"/>
                <w:szCs w:val="16"/>
              </w:rPr>
            </w:pPr>
            <w:ins w:id="56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8BEA86B" w14:textId="77777777" w:rsidTr="002236B5">
        <w:trPr>
          <w:trHeight w:val="255"/>
          <w:ins w:id="56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749C5" w14:textId="77777777" w:rsidR="001F6B01" w:rsidRPr="001F6B01" w:rsidRDefault="001F6B01" w:rsidP="002236B5">
            <w:pPr>
              <w:jc w:val="center"/>
              <w:rPr>
                <w:ins w:id="5682" w:author="Raisa.sell" w:date="2017-11-23T15:27:00Z"/>
                <w:rFonts w:ascii="Arial" w:hAnsi="Arial" w:cs="Arial"/>
                <w:sz w:val="16"/>
                <w:szCs w:val="16"/>
              </w:rPr>
            </w:pPr>
            <w:ins w:id="56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126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5C2C2" w14:textId="77777777" w:rsidR="001F6B01" w:rsidRPr="001F6B01" w:rsidRDefault="001F6B01" w:rsidP="002236B5">
            <w:pPr>
              <w:rPr>
                <w:ins w:id="5684" w:author="Raisa.sell" w:date="2017-11-23T15:27:00Z"/>
                <w:rFonts w:ascii="Arial" w:hAnsi="Arial" w:cs="Arial"/>
                <w:sz w:val="16"/>
                <w:szCs w:val="16"/>
              </w:rPr>
            </w:pPr>
            <w:ins w:id="56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 mu (Sa mộc)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D9586" w14:textId="77777777" w:rsidR="001F6B01" w:rsidRPr="001F6B01" w:rsidRDefault="001F6B01" w:rsidP="002236B5">
            <w:pPr>
              <w:rPr>
                <w:ins w:id="5686" w:author="Raisa.sell" w:date="2017-11-23T15:27:00Z"/>
                <w:rFonts w:ascii="Arial" w:hAnsi="Arial" w:cs="Arial"/>
                <w:sz w:val="16"/>
                <w:szCs w:val="16"/>
              </w:rPr>
            </w:pPr>
            <w:ins w:id="56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S.mu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DF1B2" w14:textId="77777777" w:rsidR="001F6B01" w:rsidRPr="001F6B01" w:rsidRDefault="001F6B01" w:rsidP="002236B5">
            <w:pPr>
              <w:rPr>
                <w:ins w:id="5688" w:author="Raisa.sell" w:date="2017-11-23T15:27:00Z"/>
                <w:rFonts w:ascii="Arial" w:hAnsi="Arial" w:cs="Arial"/>
                <w:sz w:val="16"/>
                <w:szCs w:val="16"/>
              </w:rPr>
            </w:pPr>
            <w:ins w:id="56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Cunninghamia lanceolata (Lamb.) Hook.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E2676" w14:textId="77777777" w:rsidR="001F6B01" w:rsidRPr="001F6B01" w:rsidRDefault="001F6B01" w:rsidP="002236B5">
            <w:pPr>
              <w:rPr>
                <w:ins w:id="5690" w:author="Raisa.sell" w:date="2017-11-23T15:27:00Z"/>
                <w:rFonts w:ascii="Arial" w:hAnsi="Arial" w:cs="Arial"/>
                <w:sz w:val="16"/>
                <w:szCs w:val="16"/>
              </w:rPr>
            </w:pPr>
            <w:ins w:id="56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64CD1" w14:textId="77777777" w:rsidR="001F6B01" w:rsidRPr="001F6B01" w:rsidRDefault="001F6B01" w:rsidP="002236B5">
            <w:pPr>
              <w:jc w:val="center"/>
              <w:rPr>
                <w:ins w:id="5692" w:author="Raisa.sell" w:date="2017-11-23T15:27:00Z"/>
                <w:rFonts w:ascii="Arial" w:hAnsi="Arial" w:cs="Arial"/>
                <w:sz w:val="16"/>
                <w:szCs w:val="16"/>
              </w:rPr>
            </w:pPr>
            <w:ins w:id="56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C080" w14:textId="77777777" w:rsidR="001F6B01" w:rsidRPr="001F6B01" w:rsidRDefault="001F6B01" w:rsidP="002236B5">
            <w:pPr>
              <w:jc w:val="center"/>
              <w:rPr>
                <w:ins w:id="5694" w:author="Raisa.sell" w:date="2017-11-23T15:27:00Z"/>
                <w:rFonts w:ascii="Arial" w:hAnsi="Arial" w:cs="Arial"/>
                <w:sz w:val="16"/>
                <w:szCs w:val="16"/>
              </w:rPr>
            </w:pPr>
            <w:ins w:id="56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41F082C" w14:textId="77777777" w:rsidTr="002236B5">
        <w:trPr>
          <w:trHeight w:val="255"/>
          <w:ins w:id="56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FFA5E" w14:textId="77777777" w:rsidR="001F6B01" w:rsidRPr="001F6B01" w:rsidRDefault="001F6B01" w:rsidP="002236B5">
            <w:pPr>
              <w:jc w:val="center"/>
              <w:rPr>
                <w:ins w:id="5697" w:author="Raisa.sell" w:date="2017-11-23T15:27:00Z"/>
                <w:rFonts w:ascii="Arial" w:hAnsi="Arial" w:cs="Arial"/>
                <w:sz w:val="16"/>
                <w:szCs w:val="16"/>
              </w:rPr>
            </w:pPr>
            <w:ins w:id="56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4DEC3" w14:textId="77777777" w:rsidR="001F6B01" w:rsidRPr="001F6B01" w:rsidRDefault="001F6B01" w:rsidP="002236B5">
            <w:pPr>
              <w:rPr>
                <w:ins w:id="5699" w:author="Raisa.sell" w:date="2017-11-23T15:27:00Z"/>
                <w:rFonts w:ascii="Arial" w:hAnsi="Arial" w:cs="Arial"/>
                <w:sz w:val="16"/>
                <w:szCs w:val="16"/>
                <w:lang w:val="de-DE"/>
              </w:rPr>
            </w:pPr>
            <w:ins w:id="57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de-DE"/>
                </w:rPr>
                <w:t>Sa mu dầu (Ngọc am)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2A6FF" w14:textId="77777777" w:rsidR="001F6B01" w:rsidRPr="001F6B01" w:rsidRDefault="001F6B01" w:rsidP="002236B5">
            <w:pPr>
              <w:rPr>
                <w:ins w:id="5701" w:author="Raisa.sell" w:date="2017-11-23T15:27:00Z"/>
                <w:rFonts w:ascii="Arial" w:hAnsi="Arial" w:cs="Arial"/>
                <w:sz w:val="16"/>
                <w:szCs w:val="16"/>
              </w:rPr>
            </w:pPr>
            <w:ins w:id="57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S.mu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5B67" w14:textId="77777777" w:rsidR="001F6B01" w:rsidRPr="001F6B01" w:rsidRDefault="001F6B01" w:rsidP="002236B5">
            <w:pPr>
              <w:rPr>
                <w:ins w:id="5703" w:author="Raisa.sell" w:date="2017-11-23T15:27:00Z"/>
                <w:rFonts w:ascii="Arial" w:hAnsi="Arial" w:cs="Arial"/>
                <w:sz w:val="16"/>
                <w:szCs w:val="16"/>
                <w:lang w:val="fi-FI"/>
              </w:rPr>
            </w:pPr>
            <w:ins w:id="57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i-FI"/>
                </w:rPr>
                <w:t>Cunninghamia lanceolata var. konishii (Hayata)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8654C" w14:textId="77777777" w:rsidR="001F6B01" w:rsidRPr="001F6B01" w:rsidRDefault="001F6B01" w:rsidP="002236B5">
            <w:pPr>
              <w:rPr>
                <w:ins w:id="5705" w:author="Raisa.sell" w:date="2017-11-23T15:27:00Z"/>
                <w:rFonts w:ascii="Arial" w:hAnsi="Arial" w:cs="Arial"/>
                <w:sz w:val="16"/>
                <w:szCs w:val="16"/>
              </w:rPr>
            </w:pPr>
            <w:ins w:id="57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2D726" w14:textId="77777777" w:rsidR="001F6B01" w:rsidRPr="001F6B01" w:rsidRDefault="001F6B01" w:rsidP="002236B5">
            <w:pPr>
              <w:jc w:val="center"/>
              <w:rPr>
                <w:ins w:id="5707" w:author="Raisa.sell" w:date="2017-11-23T15:27:00Z"/>
                <w:rFonts w:ascii="Arial" w:hAnsi="Arial" w:cs="Arial"/>
                <w:sz w:val="16"/>
                <w:szCs w:val="16"/>
              </w:rPr>
            </w:pPr>
            <w:ins w:id="57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48BAC" w14:textId="77777777" w:rsidR="001F6B01" w:rsidRPr="001F6B01" w:rsidRDefault="001F6B01" w:rsidP="002236B5">
            <w:pPr>
              <w:jc w:val="center"/>
              <w:rPr>
                <w:ins w:id="5709" w:author="Raisa.sell" w:date="2017-11-23T15:27:00Z"/>
                <w:rFonts w:ascii="Arial" w:hAnsi="Arial" w:cs="Arial"/>
                <w:sz w:val="16"/>
                <w:szCs w:val="16"/>
              </w:rPr>
            </w:pPr>
            <w:ins w:id="57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0C52019" w14:textId="77777777" w:rsidTr="002236B5">
        <w:trPr>
          <w:trHeight w:val="255"/>
          <w:ins w:id="57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4CCA" w14:textId="77777777" w:rsidR="001F6B01" w:rsidRPr="001F6B01" w:rsidRDefault="001F6B01" w:rsidP="002236B5">
            <w:pPr>
              <w:jc w:val="center"/>
              <w:rPr>
                <w:ins w:id="5712" w:author="Raisa.sell" w:date="2017-11-23T15:27:00Z"/>
                <w:rFonts w:ascii="Arial" w:hAnsi="Arial" w:cs="Arial"/>
                <w:sz w:val="16"/>
                <w:szCs w:val="16"/>
              </w:rPr>
            </w:pPr>
            <w:ins w:id="57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39BD4" w14:textId="77777777" w:rsidR="001F6B01" w:rsidRPr="001F6B01" w:rsidRDefault="001F6B01" w:rsidP="002236B5">
            <w:pPr>
              <w:rPr>
                <w:ins w:id="5714" w:author="Raisa.sell" w:date="2017-11-23T15:27:00Z"/>
                <w:rFonts w:ascii="Arial" w:hAnsi="Arial" w:cs="Arial"/>
                <w:sz w:val="16"/>
                <w:szCs w:val="16"/>
              </w:rPr>
            </w:pPr>
            <w:ins w:id="57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Sau sau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DE190" w14:textId="77777777" w:rsidR="001F6B01" w:rsidRPr="001F6B01" w:rsidRDefault="001F6B01" w:rsidP="002236B5">
            <w:pPr>
              <w:rPr>
                <w:ins w:id="5716" w:author="Raisa.sell" w:date="2017-11-23T15:27:00Z"/>
                <w:rFonts w:ascii="Arial" w:hAnsi="Arial" w:cs="Arial"/>
                <w:sz w:val="16"/>
                <w:szCs w:val="16"/>
              </w:rPr>
            </w:pPr>
            <w:ins w:id="57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S.sau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35171" w14:textId="77777777" w:rsidR="001F6B01" w:rsidRPr="001F6B01" w:rsidRDefault="001F6B01" w:rsidP="002236B5">
            <w:pPr>
              <w:rPr>
                <w:ins w:id="5718" w:author="Raisa.sell" w:date="2017-11-23T15:27:00Z"/>
                <w:rFonts w:ascii="Arial" w:hAnsi="Arial" w:cs="Arial"/>
                <w:sz w:val="16"/>
                <w:szCs w:val="16"/>
              </w:rPr>
            </w:pPr>
            <w:ins w:id="57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Liquidambar formosana Hance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26C0" w14:textId="77777777" w:rsidR="001F6B01" w:rsidRPr="001F6B01" w:rsidRDefault="001F6B01" w:rsidP="002236B5">
            <w:pPr>
              <w:rPr>
                <w:ins w:id="5720" w:author="Raisa.sell" w:date="2017-11-23T15:27:00Z"/>
                <w:rFonts w:ascii="Arial" w:hAnsi="Arial" w:cs="Arial"/>
                <w:sz w:val="16"/>
                <w:szCs w:val="16"/>
              </w:rPr>
            </w:pPr>
            <w:ins w:id="57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3979F" w14:textId="77777777" w:rsidR="001F6B01" w:rsidRPr="001F6B01" w:rsidRDefault="001F6B01" w:rsidP="002236B5">
            <w:pPr>
              <w:jc w:val="center"/>
              <w:rPr>
                <w:ins w:id="5722" w:author="Raisa.sell" w:date="2017-11-23T15:27:00Z"/>
                <w:rFonts w:ascii="Arial" w:hAnsi="Arial" w:cs="Arial"/>
                <w:sz w:val="16"/>
                <w:szCs w:val="16"/>
              </w:rPr>
            </w:pPr>
            <w:ins w:id="57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CA2FA" w14:textId="77777777" w:rsidR="001F6B01" w:rsidRPr="001F6B01" w:rsidRDefault="001F6B01" w:rsidP="002236B5">
            <w:pPr>
              <w:jc w:val="center"/>
              <w:rPr>
                <w:ins w:id="5724" w:author="Raisa.sell" w:date="2017-11-23T15:27:00Z"/>
                <w:rFonts w:ascii="Arial" w:hAnsi="Arial" w:cs="Arial"/>
                <w:sz w:val="16"/>
                <w:szCs w:val="16"/>
              </w:rPr>
            </w:pPr>
            <w:ins w:id="57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18792EF" w14:textId="77777777" w:rsidTr="002236B5">
        <w:trPr>
          <w:trHeight w:val="255"/>
          <w:ins w:id="57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194E" w14:textId="77777777" w:rsidR="001F6B01" w:rsidRPr="001F6B01" w:rsidRDefault="001F6B01" w:rsidP="002236B5">
            <w:pPr>
              <w:jc w:val="center"/>
              <w:rPr>
                <w:ins w:id="5727" w:author="Raisa.sell" w:date="2017-11-23T15:27:00Z"/>
                <w:rFonts w:ascii="Arial" w:hAnsi="Arial" w:cs="Arial"/>
                <w:sz w:val="16"/>
                <w:szCs w:val="16"/>
              </w:rPr>
            </w:pPr>
            <w:ins w:id="57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129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7DFB" w14:textId="77777777" w:rsidR="001F6B01" w:rsidRPr="001F6B01" w:rsidRDefault="001F6B01" w:rsidP="002236B5">
            <w:pPr>
              <w:rPr>
                <w:ins w:id="5729" w:author="Raisa.sell" w:date="2017-11-23T15:27:00Z"/>
                <w:rFonts w:ascii="Arial" w:hAnsi="Arial" w:cs="Arial"/>
                <w:sz w:val="16"/>
                <w:szCs w:val="16"/>
              </w:rPr>
            </w:pPr>
            <w:ins w:id="57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 đen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DF7D0" w14:textId="77777777" w:rsidR="001F6B01" w:rsidRPr="001F6B01" w:rsidRDefault="001F6B01" w:rsidP="002236B5">
            <w:pPr>
              <w:rPr>
                <w:ins w:id="5731" w:author="Raisa.sell" w:date="2017-11-23T15:27:00Z"/>
                <w:rFonts w:ascii="Arial" w:hAnsi="Arial" w:cs="Arial"/>
                <w:sz w:val="16"/>
                <w:szCs w:val="16"/>
              </w:rPr>
            </w:pPr>
            <w:ins w:id="57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BED3" w14:textId="77777777" w:rsidR="001F6B01" w:rsidRPr="001F6B01" w:rsidRDefault="001F6B01" w:rsidP="002236B5">
            <w:pPr>
              <w:rPr>
                <w:ins w:id="5733" w:author="Raisa.sell" w:date="2017-11-23T15:27:00Z"/>
                <w:rFonts w:ascii="Arial" w:hAnsi="Arial" w:cs="Arial"/>
                <w:sz w:val="16"/>
                <w:szCs w:val="16"/>
              </w:rPr>
            </w:pPr>
            <w:ins w:id="57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Hopea odorata Roxb.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DA3CF" w14:textId="77777777" w:rsidR="001F6B01" w:rsidRPr="001F6B01" w:rsidRDefault="001F6B01" w:rsidP="002236B5">
            <w:pPr>
              <w:rPr>
                <w:ins w:id="5735" w:author="Raisa.sell" w:date="2017-11-23T15:27:00Z"/>
                <w:rFonts w:ascii="Arial" w:hAnsi="Arial" w:cs="Arial"/>
                <w:sz w:val="16"/>
                <w:szCs w:val="16"/>
              </w:rPr>
            </w:pPr>
            <w:ins w:id="57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1F91D" w14:textId="77777777" w:rsidR="001F6B01" w:rsidRPr="001F6B01" w:rsidRDefault="001F6B01" w:rsidP="002236B5">
            <w:pPr>
              <w:jc w:val="center"/>
              <w:rPr>
                <w:ins w:id="5737" w:author="Raisa.sell" w:date="2017-11-23T15:27:00Z"/>
                <w:rFonts w:ascii="Arial" w:hAnsi="Arial" w:cs="Arial"/>
                <w:sz w:val="16"/>
                <w:szCs w:val="16"/>
              </w:rPr>
            </w:pPr>
            <w:ins w:id="57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C13A" w14:textId="77777777" w:rsidR="001F6B01" w:rsidRPr="001F6B01" w:rsidRDefault="001F6B01" w:rsidP="002236B5">
            <w:pPr>
              <w:jc w:val="center"/>
              <w:rPr>
                <w:ins w:id="5739" w:author="Raisa.sell" w:date="2017-11-23T15:27:00Z"/>
                <w:rFonts w:ascii="Arial" w:hAnsi="Arial" w:cs="Arial"/>
                <w:sz w:val="16"/>
                <w:szCs w:val="16"/>
              </w:rPr>
            </w:pPr>
            <w:ins w:id="57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296C3B8" w14:textId="77777777" w:rsidTr="002236B5">
        <w:trPr>
          <w:trHeight w:val="255"/>
          <w:ins w:id="57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8B87" w14:textId="77777777" w:rsidR="001F6B01" w:rsidRPr="001F6B01" w:rsidRDefault="001F6B01" w:rsidP="002236B5">
            <w:pPr>
              <w:jc w:val="center"/>
              <w:rPr>
                <w:ins w:id="5742" w:author="Raisa.sell" w:date="2017-11-23T15:27:00Z"/>
                <w:rFonts w:ascii="Arial" w:hAnsi="Arial" w:cs="Arial"/>
                <w:sz w:val="16"/>
                <w:szCs w:val="16"/>
              </w:rPr>
            </w:pPr>
            <w:ins w:id="57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1966E" w14:textId="77777777" w:rsidR="001F6B01" w:rsidRPr="001F6B01" w:rsidRDefault="001F6B01" w:rsidP="002236B5">
            <w:pPr>
              <w:rPr>
                <w:ins w:id="5744" w:author="Raisa.sell" w:date="2017-11-23T15:27:00Z"/>
                <w:rFonts w:ascii="Arial" w:hAnsi="Arial" w:cs="Arial"/>
                <w:sz w:val="16"/>
                <w:szCs w:val="16"/>
              </w:rPr>
            </w:pPr>
            <w:ins w:id="57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 mặt quỷ (Táu mặt quỷ)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DDD8" w14:textId="77777777" w:rsidR="001F6B01" w:rsidRPr="001F6B01" w:rsidRDefault="001F6B01" w:rsidP="002236B5">
            <w:pPr>
              <w:rPr>
                <w:ins w:id="5746" w:author="Raisa.sell" w:date="2017-11-23T15:27:00Z"/>
                <w:rFonts w:ascii="Arial" w:hAnsi="Arial" w:cs="Arial"/>
                <w:sz w:val="16"/>
                <w:szCs w:val="16"/>
              </w:rPr>
            </w:pPr>
            <w:ins w:id="57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F5FD2" w14:textId="77777777" w:rsidR="001F6B01" w:rsidRPr="001F6B01" w:rsidRDefault="001F6B01" w:rsidP="002236B5">
            <w:pPr>
              <w:rPr>
                <w:ins w:id="5748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57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Hopea mollissima C.Y.Wu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9F2D" w14:textId="77777777" w:rsidR="001F6B01" w:rsidRPr="001F6B01" w:rsidRDefault="001F6B01" w:rsidP="002236B5">
            <w:pPr>
              <w:rPr>
                <w:ins w:id="5750" w:author="Raisa.sell" w:date="2017-11-23T15:27:00Z"/>
                <w:rFonts w:ascii="Arial" w:hAnsi="Arial" w:cs="Arial"/>
                <w:sz w:val="16"/>
                <w:szCs w:val="16"/>
              </w:rPr>
            </w:pPr>
            <w:ins w:id="57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681C7" w14:textId="77777777" w:rsidR="001F6B01" w:rsidRPr="001F6B01" w:rsidRDefault="001F6B01" w:rsidP="002236B5">
            <w:pPr>
              <w:jc w:val="center"/>
              <w:rPr>
                <w:ins w:id="5752" w:author="Raisa.sell" w:date="2017-11-23T15:27:00Z"/>
                <w:rFonts w:ascii="Arial" w:hAnsi="Arial" w:cs="Arial"/>
                <w:sz w:val="16"/>
                <w:szCs w:val="16"/>
              </w:rPr>
            </w:pPr>
            <w:ins w:id="57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D7D24" w14:textId="77777777" w:rsidR="001F6B01" w:rsidRPr="001F6B01" w:rsidRDefault="001F6B01" w:rsidP="002236B5">
            <w:pPr>
              <w:jc w:val="center"/>
              <w:rPr>
                <w:ins w:id="5754" w:author="Raisa.sell" w:date="2017-11-23T15:27:00Z"/>
                <w:rFonts w:ascii="Arial" w:hAnsi="Arial" w:cs="Arial"/>
                <w:sz w:val="16"/>
                <w:szCs w:val="16"/>
              </w:rPr>
            </w:pPr>
            <w:ins w:id="57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76F1C7CC" w14:textId="77777777" w:rsidTr="002236B5">
        <w:trPr>
          <w:trHeight w:val="255"/>
          <w:ins w:id="57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2437" w14:textId="77777777" w:rsidR="001F6B01" w:rsidRPr="001F6B01" w:rsidRDefault="001F6B01" w:rsidP="002236B5">
            <w:pPr>
              <w:jc w:val="center"/>
              <w:rPr>
                <w:ins w:id="5757" w:author="Raisa.sell" w:date="2017-11-23T15:27:00Z"/>
                <w:rFonts w:ascii="Arial" w:hAnsi="Arial" w:cs="Arial"/>
                <w:sz w:val="16"/>
                <w:szCs w:val="16"/>
              </w:rPr>
            </w:pPr>
            <w:ins w:id="57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1890" w14:textId="77777777" w:rsidR="001F6B01" w:rsidRPr="001F6B01" w:rsidRDefault="001F6B01" w:rsidP="002236B5">
            <w:pPr>
              <w:rPr>
                <w:ins w:id="5759" w:author="Raisa.sell" w:date="2017-11-23T15:27:00Z"/>
                <w:rFonts w:ascii="Arial" w:hAnsi="Arial" w:cs="Arial"/>
                <w:sz w:val="16"/>
                <w:szCs w:val="16"/>
              </w:rPr>
            </w:pPr>
            <w:ins w:id="57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 xanh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42A32" w14:textId="77777777" w:rsidR="001F6B01" w:rsidRPr="001F6B01" w:rsidRDefault="001F6B01" w:rsidP="002236B5">
            <w:pPr>
              <w:rPr>
                <w:ins w:id="5761" w:author="Raisa.sell" w:date="2017-11-23T15:27:00Z"/>
                <w:rFonts w:ascii="Arial" w:hAnsi="Arial" w:cs="Arial"/>
                <w:sz w:val="16"/>
                <w:szCs w:val="16"/>
              </w:rPr>
            </w:pPr>
            <w:ins w:id="57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3B0DC" w14:textId="77777777" w:rsidR="001F6B01" w:rsidRPr="001F6B01" w:rsidRDefault="001F6B01" w:rsidP="002236B5">
            <w:pPr>
              <w:rPr>
                <w:ins w:id="5763" w:author="Raisa.sell" w:date="2017-11-23T15:27:00Z"/>
                <w:rFonts w:ascii="Arial" w:hAnsi="Arial" w:cs="Arial"/>
                <w:sz w:val="16"/>
                <w:szCs w:val="16"/>
              </w:rPr>
            </w:pPr>
            <w:ins w:id="57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Hopea sp.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4A296" w14:textId="77777777" w:rsidR="001F6B01" w:rsidRPr="001F6B01" w:rsidRDefault="001F6B01" w:rsidP="002236B5">
            <w:pPr>
              <w:rPr>
                <w:ins w:id="5765" w:author="Raisa.sell" w:date="2017-11-23T15:27:00Z"/>
                <w:rFonts w:ascii="Arial" w:hAnsi="Arial" w:cs="Arial"/>
                <w:sz w:val="16"/>
                <w:szCs w:val="16"/>
              </w:rPr>
            </w:pPr>
            <w:ins w:id="57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E5D4F" w14:textId="77777777" w:rsidR="001F6B01" w:rsidRPr="001F6B01" w:rsidRDefault="001F6B01" w:rsidP="002236B5">
            <w:pPr>
              <w:jc w:val="center"/>
              <w:rPr>
                <w:ins w:id="5767" w:author="Raisa.sell" w:date="2017-11-23T15:27:00Z"/>
                <w:rFonts w:ascii="Arial" w:hAnsi="Arial" w:cs="Arial"/>
                <w:sz w:val="16"/>
                <w:szCs w:val="16"/>
              </w:rPr>
            </w:pPr>
            <w:ins w:id="57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939D" w14:textId="77777777" w:rsidR="001F6B01" w:rsidRPr="001F6B01" w:rsidRDefault="001F6B01" w:rsidP="002236B5">
            <w:pPr>
              <w:jc w:val="center"/>
              <w:rPr>
                <w:ins w:id="5769" w:author="Raisa.sell" w:date="2017-11-23T15:27:00Z"/>
                <w:rFonts w:ascii="Arial" w:hAnsi="Arial" w:cs="Arial"/>
                <w:sz w:val="16"/>
                <w:szCs w:val="16"/>
              </w:rPr>
            </w:pPr>
            <w:ins w:id="57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C593287" w14:textId="77777777" w:rsidTr="002236B5">
        <w:trPr>
          <w:trHeight w:val="255"/>
          <w:ins w:id="57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ACE2D" w14:textId="77777777" w:rsidR="001F6B01" w:rsidRPr="001F6B01" w:rsidRDefault="001F6B01" w:rsidP="002236B5">
            <w:pPr>
              <w:jc w:val="center"/>
              <w:rPr>
                <w:ins w:id="5772" w:author="Raisa.sell" w:date="2017-11-23T15:27:00Z"/>
                <w:rFonts w:ascii="Arial" w:hAnsi="Arial" w:cs="Arial"/>
                <w:sz w:val="16"/>
                <w:szCs w:val="16"/>
              </w:rPr>
            </w:pPr>
            <w:ins w:id="57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471EF" w14:textId="77777777" w:rsidR="001F6B01" w:rsidRPr="001F6B01" w:rsidRDefault="001F6B01" w:rsidP="002236B5">
            <w:pPr>
              <w:rPr>
                <w:ins w:id="5774" w:author="Raisa.sell" w:date="2017-11-23T15:27:00Z"/>
                <w:rFonts w:ascii="Arial" w:hAnsi="Arial" w:cs="Arial"/>
                <w:sz w:val="16"/>
                <w:szCs w:val="16"/>
              </w:rPr>
            </w:pPr>
            <w:ins w:id="57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Sấu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3B2A5" w14:textId="77777777" w:rsidR="001F6B01" w:rsidRPr="001F6B01" w:rsidRDefault="001F6B01" w:rsidP="002236B5">
            <w:pPr>
              <w:rPr>
                <w:ins w:id="5776" w:author="Raisa.sell" w:date="2017-11-23T15:27:00Z"/>
                <w:rFonts w:ascii="Arial" w:hAnsi="Arial" w:cs="Arial"/>
                <w:sz w:val="16"/>
                <w:szCs w:val="16"/>
              </w:rPr>
            </w:pPr>
            <w:ins w:id="57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92F18" w14:textId="77777777" w:rsidR="001F6B01" w:rsidRPr="001F6B01" w:rsidRDefault="001F6B01" w:rsidP="002236B5">
            <w:pPr>
              <w:rPr>
                <w:ins w:id="5778" w:author="Raisa.sell" w:date="2017-11-23T15:27:00Z"/>
                <w:rFonts w:ascii="Arial" w:hAnsi="Arial" w:cs="Arial"/>
                <w:sz w:val="16"/>
                <w:szCs w:val="16"/>
              </w:rPr>
            </w:pPr>
            <w:ins w:id="57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Dracontomelon dupperreanum Pierre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08CAC" w14:textId="77777777" w:rsidR="001F6B01" w:rsidRPr="001F6B01" w:rsidRDefault="001F6B01" w:rsidP="002236B5">
            <w:pPr>
              <w:rPr>
                <w:ins w:id="5780" w:author="Raisa.sell" w:date="2017-11-23T15:27:00Z"/>
                <w:rFonts w:ascii="Arial" w:hAnsi="Arial" w:cs="Arial"/>
                <w:sz w:val="16"/>
                <w:szCs w:val="16"/>
              </w:rPr>
            </w:pPr>
            <w:ins w:id="57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1A456" w14:textId="77777777" w:rsidR="001F6B01" w:rsidRPr="001F6B01" w:rsidRDefault="001F6B01" w:rsidP="002236B5">
            <w:pPr>
              <w:jc w:val="center"/>
              <w:rPr>
                <w:ins w:id="5782" w:author="Raisa.sell" w:date="2017-11-23T15:27:00Z"/>
                <w:rFonts w:ascii="Arial" w:hAnsi="Arial" w:cs="Arial"/>
                <w:sz w:val="16"/>
                <w:szCs w:val="16"/>
              </w:rPr>
            </w:pPr>
            <w:ins w:id="57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A48D8" w14:textId="77777777" w:rsidR="001F6B01" w:rsidRPr="001F6B01" w:rsidRDefault="001F6B01" w:rsidP="002236B5">
            <w:pPr>
              <w:jc w:val="center"/>
              <w:rPr>
                <w:ins w:id="5784" w:author="Raisa.sell" w:date="2017-11-23T15:27:00Z"/>
                <w:rFonts w:ascii="Arial" w:hAnsi="Arial" w:cs="Arial"/>
                <w:sz w:val="16"/>
                <w:szCs w:val="16"/>
              </w:rPr>
            </w:pPr>
            <w:ins w:id="57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24187A3" w14:textId="77777777" w:rsidTr="002236B5">
        <w:trPr>
          <w:trHeight w:val="255"/>
          <w:ins w:id="57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43764" w14:textId="77777777" w:rsidR="001F6B01" w:rsidRPr="001F6B01" w:rsidRDefault="001F6B01" w:rsidP="002236B5">
            <w:pPr>
              <w:jc w:val="center"/>
              <w:rPr>
                <w:ins w:id="5787" w:author="Raisa.sell" w:date="2017-11-23T15:27:00Z"/>
                <w:rFonts w:ascii="Arial" w:hAnsi="Arial" w:cs="Arial"/>
                <w:sz w:val="16"/>
                <w:szCs w:val="16"/>
              </w:rPr>
            </w:pPr>
            <w:ins w:id="57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DC2B4" w14:textId="77777777" w:rsidR="001F6B01" w:rsidRPr="001F6B01" w:rsidRDefault="001F6B01" w:rsidP="002236B5">
            <w:pPr>
              <w:rPr>
                <w:ins w:id="5789" w:author="Raisa.sell" w:date="2017-11-23T15:27:00Z"/>
                <w:rFonts w:ascii="Arial" w:hAnsi="Arial" w:cs="Arial"/>
                <w:sz w:val="16"/>
                <w:szCs w:val="16"/>
              </w:rPr>
            </w:pPr>
            <w:ins w:id="57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Sến bo bo (Vên vên nghệ)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36942" w14:textId="77777777" w:rsidR="001F6B01" w:rsidRPr="001F6B01" w:rsidRDefault="001F6B01" w:rsidP="002236B5">
            <w:pPr>
              <w:rPr>
                <w:ins w:id="5791" w:author="Raisa.sell" w:date="2017-11-23T15:27:00Z"/>
                <w:rFonts w:ascii="Arial" w:hAnsi="Arial" w:cs="Arial"/>
                <w:sz w:val="16"/>
                <w:szCs w:val="16"/>
              </w:rPr>
            </w:pPr>
            <w:ins w:id="57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9B1BD" w14:textId="77777777" w:rsidR="001F6B01" w:rsidRPr="001F6B01" w:rsidRDefault="001F6B01" w:rsidP="002236B5">
            <w:pPr>
              <w:rPr>
                <w:ins w:id="5793" w:author="Raisa.sell" w:date="2017-11-23T15:27:00Z"/>
                <w:rFonts w:ascii="Arial" w:hAnsi="Arial" w:cs="Arial"/>
                <w:sz w:val="16"/>
                <w:szCs w:val="16"/>
              </w:rPr>
            </w:pPr>
            <w:ins w:id="57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Shorea hypochra Hance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4724F" w14:textId="77777777" w:rsidR="001F6B01" w:rsidRPr="001F6B01" w:rsidRDefault="001F6B01" w:rsidP="002236B5">
            <w:pPr>
              <w:rPr>
                <w:ins w:id="5795" w:author="Raisa.sell" w:date="2017-11-23T15:27:00Z"/>
                <w:rFonts w:ascii="Arial" w:hAnsi="Arial" w:cs="Arial"/>
                <w:sz w:val="16"/>
                <w:szCs w:val="16"/>
              </w:rPr>
            </w:pPr>
            <w:ins w:id="57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20196" w14:textId="77777777" w:rsidR="001F6B01" w:rsidRPr="001F6B01" w:rsidRDefault="001F6B01" w:rsidP="002236B5">
            <w:pPr>
              <w:jc w:val="center"/>
              <w:rPr>
                <w:ins w:id="5797" w:author="Raisa.sell" w:date="2017-11-23T15:27:00Z"/>
                <w:rFonts w:ascii="Arial" w:hAnsi="Arial" w:cs="Arial"/>
                <w:sz w:val="16"/>
                <w:szCs w:val="16"/>
              </w:rPr>
            </w:pPr>
            <w:ins w:id="57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3BCE0" w14:textId="77777777" w:rsidR="001F6B01" w:rsidRPr="001F6B01" w:rsidRDefault="001F6B01" w:rsidP="002236B5">
            <w:pPr>
              <w:jc w:val="center"/>
              <w:rPr>
                <w:ins w:id="5799" w:author="Raisa.sell" w:date="2017-11-23T15:27:00Z"/>
                <w:rFonts w:ascii="Arial" w:hAnsi="Arial" w:cs="Arial"/>
                <w:sz w:val="16"/>
                <w:szCs w:val="16"/>
              </w:rPr>
            </w:pPr>
            <w:ins w:id="58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8A66464" w14:textId="77777777" w:rsidTr="002236B5">
        <w:trPr>
          <w:trHeight w:val="255"/>
          <w:ins w:id="58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D3CC7" w14:textId="77777777" w:rsidR="001F6B01" w:rsidRPr="001F6B01" w:rsidRDefault="001F6B01" w:rsidP="002236B5">
            <w:pPr>
              <w:jc w:val="center"/>
              <w:rPr>
                <w:ins w:id="5802" w:author="Raisa.sell" w:date="2017-11-23T15:27:00Z"/>
                <w:rFonts w:ascii="Arial" w:hAnsi="Arial" w:cs="Arial"/>
                <w:sz w:val="16"/>
                <w:szCs w:val="16"/>
              </w:rPr>
            </w:pPr>
            <w:ins w:id="58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597D" w14:textId="77777777" w:rsidR="001F6B01" w:rsidRPr="001F6B01" w:rsidRDefault="001F6B01" w:rsidP="002236B5">
            <w:pPr>
              <w:rPr>
                <w:ins w:id="5804" w:author="Raisa.sell" w:date="2017-11-23T15:27:00Z"/>
                <w:rFonts w:ascii="Arial" w:hAnsi="Arial" w:cs="Arial"/>
                <w:sz w:val="16"/>
                <w:szCs w:val="16"/>
              </w:rPr>
            </w:pPr>
            <w:ins w:id="58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Sến mật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2D6EC" w14:textId="77777777" w:rsidR="001F6B01" w:rsidRPr="001F6B01" w:rsidRDefault="001F6B01" w:rsidP="002236B5">
            <w:pPr>
              <w:rPr>
                <w:ins w:id="5806" w:author="Raisa.sell" w:date="2017-11-23T15:27:00Z"/>
                <w:rFonts w:ascii="Arial" w:hAnsi="Arial" w:cs="Arial"/>
                <w:sz w:val="16"/>
                <w:szCs w:val="16"/>
              </w:rPr>
            </w:pPr>
            <w:ins w:id="58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CC4A" w14:textId="77777777" w:rsidR="001F6B01" w:rsidRPr="001F6B01" w:rsidRDefault="001F6B01" w:rsidP="002236B5">
            <w:pPr>
              <w:rPr>
                <w:ins w:id="5808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58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Madhuca pasquieri (Dunbard.) H. J. Lam.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90156" w14:textId="77777777" w:rsidR="001F6B01" w:rsidRPr="001F6B01" w:rsidRDefault="001F6B01" w:rsidP="002236B5">
            <w:pPr>
              <w:rPr>
                <w:ins w:id="5810" w:author="Raisa.sell" w:date="2017-11-23T15:27:00Z"/>
                <w:rFonts w:ascii="Arial" w:hAnsi="Arial" w:cs="Arial"/>
                <w:sz w:val="16"/>
                <w:szCs w:val="16"/>
              </w:rPr>
            </w:pPr>
            <w:ins w:id="58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4FA8A" w14:textId="77777777" w:rsidR="001F6B01" w:rsidRPr="001F6B01" w:rsidRDefault="001F6B01" w:rsidP="002236B5">
            <w:pPr>
              <w:jc w:val="center"/>
              <w:rPr>
                <w:ins w:id="5812" w:author="Raisa.sell" w:date="2017-11-23T15:27:00Z"/>
                <w:rFonts w:ascii="Arial" w:hAnsi="Arial" w:cs="Arial"/>
                <w:sz w:val="16"/>
                <w:szCs w:val="16"/>
              </w:rPr>
            </w:pPr>
            <w:ins w:id="58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3FBE" w14:textId="77777777" w:rsidR="001F6B01" w:rsidRPr="001F6B01" w:rsidRDefault="001F6B01" w:rsidP="002236B5">
            <w:pPr>
              <w:jc w:val="center"/>
              <w:rPr>
                <w:ins w:id="5814" w:author="Raisa.sell" w:date="2017-11-23T15:27:00Z"/>
                <w:rFonts w:ascii="Arial" w:hAnsi="Arial" w:cs="Arial"/>
                <w:sz w:val="16"/>
                <w:szCs w:val="16"/>
              </w:rPr>
            </w:pPr>
            <w:ins w:id="58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12338CDE" w14:textId="77777777" w:rsidTr="002236B5">
        <w:trPr>
          <w:trHeight w:val="255"/>
          <w:ins w:id="58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640A5" w14:textId="77777777" w:rsidR="001F6B01" w:rsidRPr="001F6B01" w:rsidRDefault="001F6B01" w:rsidP="002236B5">
            <w:pPr>
              <w:jc w:val="center"/>
              <w:rPr>
                <w:ins w:id="5817" w:author="Raisa.sell" w:date="2017-11-23T15:27:00Z"/>
                <w:rFonts w:ascii="Arial" w:hAnsi="Arial" w:cs="Arial"/>
                <w:sz w:val="16"/>
                <w:szCs w:val="16"/>
              </w:rPr>
            </w:pPr>
            <w:ins w:id="58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ADE7F" w14:textId="77777777" w:rsidR="001F6B01" w:rsidRPr="001F6B01" w:rsidRDefault="001F6B01" w:rsidP="002236B5">
            <w:pPr>
              <w:rPr>
                <w:ins w:id="5819" w:author="Raisa.sell" w:date="2017-11-23T15:27:00Z"/>
                <w:rFonts w:ascii="Arial" w:hAnsi="Arial" w:cs="Arial"/>
                <w:sz w:val="16"/>
                <w:szCs w:val="16"/>
              </w:rPr>
            </w:pPr>
            <w:ins w:id="58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Sến mủ (Sến cát)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67ED5" w14:textId="77777777" w:rsidR="001F6B01" w:rsidRPr="001F6B01" w:rsidRDefault="001F6B01" w:rsidP="002236B5">
            <w:pPr>
              <w:rPr>
                <w:ins w:id="5821" w:author="Raisa.sell" w:date="2017-11-23T15:27:00Z"/>
                <w:rFonts w:ascii="Arial" w:hAnsi="Arial" w:cs="Arial"/>
                <w:sz w:val="16"/>
                <w:szCs w:val="16"/>
              </w:rPr>
            </w:pPr>
            <w:ins w:id="58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CA345" w14:textId="77777777" w:rsidR="001F6B01" w:rsidRPr="001F6B01" w:rsidRDefault="001F6B01" w:rsidP="002236B5">
            <w:pPr>
              <w:rPr>
                <w:ins w:id="5823" w:author="Raisa.sell" w:date="2017-11-23T15:27:00Z"/>
                <w:rFonts w:ascii="Arial" w:hAnsi="Arial" w:cs="Arial"/>
                <w:sz w:val="16"/>
                <w:szCs w:val="16"/>
              </w:rPr>
            </w:pPr>
            <w:ins w:id="58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Shorea roxburghii G. Don (Shorea cochinchinensis 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06B81" w14:textId="77777777" w:rsidR="001F6B01" w:rsidRPr="001F6B01" w:rsidRDefault="001F6B01" w:rsidP="002236B5">
            <w:pPr>
              <w:rPr>
                <w:ins w:id="5825" w:author="Raisa.sell" w:date="2017-11-23T15:27:00Z"/>
                <w:rFonts w:ascii="Arial" w:hAnsi="Arial" w:cs="Arial"/>
                <w:sz w:val="16"/>
                <w:szCs w:val="16"/>
              </w:rPr>
            </w:pPr>
            <w:ins w:id="58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8FAC0" w14:textId="77777777" w:rsidR="001F6B01" w:rsidRPr="001F6B01" w:rsidRDefault="001F6B01" w:rsidP="002236B5">
            <w:pPr>
              <w:jc w:val="center"/>
              <w:rPr>
                <w:ins w:id="5827" w:author="Raisa.sell" w:date="2017-11-23T15:27:00Z"/>
                <w:rFonts w:ascii="Arial" w:hAnsi="Arial" w:cs="Arial"/>
                <w:sz w:val="16"/>
                <w:szCs w:val="16"/>
              </w:rPr>
            </w:pPr>
            <w:ins w:id="58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844C9" w14:textId="77777777" w:rsidR="001F6B01" w:rsidRPr="001F6B01" w:rsidRDefault="001F6B01" w:rsidP="002236B5">
            <w:pPr>
              <w:jc w:val="center"/>
              <w:rPr>
                <w:ins w:id="5829" w:author="Raisa.sell" w:date="2017-11-23T15:27:00Z"/>
                <w:rFonts w:ascii="Arial" w:hAnsi="Arial" w:cs="Arial"/>
                <w:sz w:val="16"/>
                <w:szCs w:val="16"/>
              </w:rPr>
            </w:pPr>
            <w:ins w:id="58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3ECCF1D" w14:textId="77777777" w:rsidTr="002236B5">
        <w:trPr>
          <w:trHeight w:val="255"/>
          <w:ins w:id="58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FDCD0" w14:textId="77777777" w:rsidR="001F6B01" w:rsidRPr="001F6B01" w:rsidRDefault="001F6B01" w:rsidP="002236B5">
            <w:pPr>
              <w:jc w:val="center"/>
              <w:rPr>
                <w:ins w:id="5832" w:author="Raisa.sell" w:date="2017-11-23T15:27:00Z"/>
                <w:rFonts w:ascii="Arial" w:hAnsi="Arial" w:cs="Arial"/>
                <w:sz w:val="16"/>
                <w:szCs w:val="16"/>
              </w:rPr>
            </w:pPr>
            <w:ins w:id="58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7124C" w14:textId="77777777" w:rsidR="001F6B01" w:rsidRPr="001F6B01" w:rsidRDefault="001F6B01" w:rsidP="002236B5">
            <w:pPr>
              <w:rPr>
                <w:ins w:id="5834" w:author="Raisa.sell" w:date="2017-11-23T15:27:00Z"/>
                <w:rFonts w:ascii="Arial" w:hAnsi="Arial" w:cs="Arial"/>
                <w:sz w:val="16"/>
                <w:szCs w:val="16"/>
              </w:rPr>
            </w:pPr>
            <w:ins w:id="58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Sến trung (Sến hải nam, Chà ran sến)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551" w14:textId="77777777" w:rsidR="001F6B01" w:rsidRPr="001F6B01" w:rsidRDefault="001F6B01" w:rsidP="002236B5">
            <w:pPr>
              <w:rPr>
                <w:ins w:id="5836" w:author="Raisa.sell" w:date="2017-11-23T15:27:00Z"/>
                <w:rFonts w:ascii="Arial" w:hAnsi="Arial" w:cs="Arial"/>
                <w:sz w:val="16"/>
                <w:szCs w:val="16"/>
              </w:rPr>
            </w:pPr>
            <w:ins w:id="58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9B7BF" w14:textId="77777777" w:rsidR="001F6B01" w:rsidRPr="001F6B01" w:rsidRDefault="001F6B01" w:rsidP="002236B5">
            <w:pPr>
              <w:rPr>
                <w:ins w:id="5838" w:author="Raisa.sell" w:date="2017-11-23T15:27:00Z"/>
                <w:rFonts w:ascii="Arial" w:hAnsi="Arial" w:cs="Arial"/>
                <w:sz w:val="16"/>
                <w:szCs w:val="16"/>
              </w:rPr>
            </w:pPr>
            <w:ins w:id="58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Homalium ceylanicum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Benth(</w:t>
              </w:r>
              <w:proofErr w:type="gramEnd"/>
              <w:r w:rsidRPr="001F6B01">
                <w:rPr>
                  <w:rFonts w:ascii="Arial" w:hAnsi="Arial" w:cs="Arial"/>
                  <w:sz w:val="16"/>
                  <w:szCs w:val="16"/>
                </w:rPr>
                <w:t>Homalium hainanensis Gagnep)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F3A0" w14:textId="77777777" w:rsidR="001F6B01" w:rsidRPr="001F6B01" w:rsidRDefault="001F6B01" w:rsidP="002236B5">
            <w:pPr>
              <w:rPr>
                <w:ins w:id="5840" w:author="Raisa.sell" w:date="2017-11-23T15:27:00Z"/>
                <w:rFonts w:ascii="Arial" w:hAnsi="Arial" w:cs="Arial"/>
                <w:sz w:val="16"/>
                <w:szCs w:val="16"/>
              </w:rPr>
            </w:pPr>
            <w:ins w:id="58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127C7" w14:textId="77777777" w:rsidR="001F6B01" w:rsidRPr="001F6B01" w:rsidRDefault="001F6B01" w:rsidP="002236B5">
            <w:pPr>
              <w:jc w:val="center"/>
              <w:rPr>
                <w:ins w:id="5842" w:author="Raisa.sell" w:date="2017-11-23T15:27:00Z"/>
                <w:rFonts w:ascii="Arial" w:hAnsi="Arial" w:cs="Arial"/>
                <w:sz w:val="16"/>
                <w:szCs w:val="16"/>
              </w:rPr>
            </w:pPr>
            <w:ins w:id="58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FD14A" w14:textId="77777777" w:rsidR="001F6B01" w:rsidRPr="001F6B01" w:rsidRDefault="001F6B01" w:rsidP="002236B5">
            <w:pPr>
              <w:jc w:val="center"/>
              <w:rPr>
                <w:ins w:id="5844" w:author="Raisa.sell" w:date="2017-11-23T15:27:00Z"/>
                <w:rFonts w:ascii="Arial" w:hAnsi="Arial" w:cs="Arial"/>
                <w:sz w:val="16"/>
                <w:szCs w:val="16"/>
              </w:rPr>
            </w:pPr>
            <w:ins w:id="58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4F70C915" w14:textId="77777777" w:rsidTr="002236B5">
        <w:trPr>
          <w:trHeight w:val="255"/>
          <w:ins w:id="58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24D18" w14:textId="77777777" w:rsidR="001F6B01" w:rsidRPr="001F6B01" w:rsidRDefault="001F6B01" w:rsidP="002236B5">
            <w:pPr>
              <w:jc w:val="center"/>
              <w:rPr>
                <w:ins w:id="5847" w:author="Raisa.sell" w:date="2017-11-23T15:27:00Z"/>
                <w:rFonts w:ascii="Arial" w:hAnsi="Arial" w:cs="Arial"/>
                <w:sz w:val="16"/>
                <w:szCs w:val="16"/>
              </w:rPr>
            </w:pPr>
            <w:ins w:id="58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48F72" w14:textId="77777777" w:rsidR="001F6B01" w:rsidRPr="001F6B01" w:rsidRDefault="001F6B01" w:rsidP="002236B5">
            <w:pPr>
              <w:rPr>
                <w:ins w:id="5849" w:author="Raisa.sell" w:date="2017-11-23T15:27:00Z"/>
                <w:rFonts w:ascii="Arial" w:hAnsi="Arial" w:cs="Arial"/>
                <w:sz w:val="16"/>
                <w:szCs w:val="16"/>
              </w:rPr>
            </w:pPr>
            <w:ins w:id="58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Sến xanh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000D3" w14:textId="77777777" w:rsidR="001F6B01" w:rsidRPr="001F6B01" w:rsidRDefault="001F6B01" w:rsidP="002236B5">
            <w:pPr>
              <w:rPr>
                <w:ins w:id="5851" w:author="Raisa.sell" w:date="2017-11-23T15:27:00Z"/>
                <w:rFonts w:ascii="Arial" w:hAnsi="Arial" w:cs="Arial"/>
                <w:sz w:val="16"/>
                <w:szCs w:val="16"/>
              </w:rPr>
            </w:pPr>
            <w:ins w:id="58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C7486" w14:textId="77777777" w:rsidR="001F6B01" w:rsidRPr="001F6B01" w:rsidRDefault="001F6B01" w:rsidP="002236B5">
            <w:pPr>
              <w:rPr>
                <w:ins w:id="5853" w:author="Raisa.sell" w:date="2017-11-23T15:27:00Z"/>
                <w:rFonts w:ascii="Arial" w:hAnsi="Arial" w:cs="Arial"/>
                <w:sz w:val="16"/>
                <w:szCs w:val="16"/>
              </w:rPr>
            </w:pPr>
            <w:ins w:id="58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Mimusop elengi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EF24D" w14:textId="77777777" w:rsidR="001F6B01" w:rsidRPr="001F6B01" w:rsidRDefault="001F6B01" w:rsidP="002236B5">
            <w:pPr>
              <w:rPr>
                <w:ins w:id="5855" w:author="Raisa.sell" w:date="2017-11-23T15:27:00Z"/>
                <w:rFonts w:ascii="Arial" w:hAnsi="Arial" w:cs="Arial"/>
                <w:sz w:val="16"/>
                <w:szCs w:val="16"/>
              </w:rPr>
            </w:pPr>
            <w:ins w:id="58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24198" w14:textId="77777777" w:rsidR="001F6B01" w:rsidRPr="001F6B01" w:rsidRDefault="001F6B01" w:rsidP="002236B5">
            <w:pPr>
              <w:jc w:val="center"/>
              <w:rPr>
                <w:ins w:id="5857" w:author="Raisa.sell" w:date="2017-11-23T15:27:00Z"/>
                <w:rFonts w:ascii="Arial" w:hAnsi="Arial" w:cs="Arial"/>
                <w:sz w:val="16"/>
                <w:szCs w:val="16"/>
              </w:rPr>
            </w:pPr>
            <w:ins w:id="58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B6B50" w14:textId="77777777" w:rsidR="001F6B01" w:rsidRPr="001F6B01" w:rsidRDefault="001F6B01" w:rsidP="002236B5">
            <w:pPr>
              <w:jc w:val="center"/>
              <w:rPr>
                <w:ins w:id="5859" w:author="Raisa.sell" w:date="2017-11-23T15:27:00Z"/>
                <w:rFonts w:ascii="Arial" w:hAnsi="Arial" w:cs="Arial"/>
                <w:sz w:val="16"/>
                <w:szCs w:val="16"/>
              </w:rPr>
            </w:pPr>
            <w:ins w:id="58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599B370" w14:textId="77777777" w:rsidTr="002236B5">
        <w:trPr>
          <w:trHeight w:val="255"/>
          <w:ins w:id="58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F0F8F" w14:textId="77777777" w:rsidR="001F6B01" w:rsidRPr="001F6B01" w:rsidRDefault="001F6B01" w:rsidP="002236B5">
            <w:pPr>
              <w:jc w:val="center"/>
              <w:rPr>
                <w:ins w:id="5862" w:author="Raisa.sell" w:date="2017-11-23T15:27:00Z"/>
                <w:rFonts w:ascii="Arial" w:hAnsi="Arial" w:cs="Arial"/>
                <w:sz w:val="16"/>
                <w:szCs w:val="16"/>
              </w:rPr>
            </w:pPr>
            <w:ins w:id="58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4AE1F" w14:textId="77777777" w:rsidR="001F6B01" w:rsidRPr="001F6B01" w:rsidRDefault="001F6B01" w:rsidP="002236B5">
            <w:pPr>
              <w:rPr>
                <w:ins w:id="5864" w:author="Raisa.sell" w:date="2017-11-23T15:27:00Z"/>
                <w:rFonts w:ascii="Arial" w:hAnsi="Arial" w:cs="Arial"/>
                <w:sz w:val="16"/>
                <w:szCs w:val="16"/>
              </w:rPr>
            </w:pPr>
            <w:ins w:id="58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Sếu (Cơm nguội)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8DEE9" w14:textId="77777777" w:rsidR="001F6B01" w:rsidRPr="001F6B01" w:rsidRDefault="001F6B01" w:rsidP="002236B5">
            <w:pPr>
              <w:rPr>
                <w:ins w:id="5866" w:author="Raisa.sell" w:date="2017-11-23T15:27:00Z"/>
                <w:rFonts w:ascii="Arial" w:hAnsi="Arial" w:cs="Arial"/>
                <w:sz w:val="16"/>
                <w:szCs w:val="16"/>
              </w:rPr>
            </w:pPr>
            <w:ins w:id="58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Seu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C7007" w14:textId="77777777" w:rsidR="001F6B01" w:rsidRPr="001F6B01" w:rsidRDefault="001F6B01" w:rsidP="002236B5">
            <w:pPr>
              <w:rPr>
                <w:ins w:id="5868" w:author="Raisa.sell" w:date="2017-11-23T15:27:00Z"/>
                <w:rFonts w:ascii="Arial" w:hAnsi="Arial" w:cs="Arial"/>
                <w:sz w:val="16"/>
                <w:szCs w:val="16"/>
              </w:rPr>
            </w:pPr>
            <w:ins w:id="58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Celtis sinensis Pers.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9F39" w14:textId="77777777" w:rsidR="001F6B01" w:rsidRPr="001F6B01" w:rsidRDefault="001F6B01" w:rsidP="002236B5">
            <w:pPr>
              <w:rPr>
                <w:ins w:id="5870" w:author="Raisa.sell" w:date="2017-11-23T15:27:00Z"/>
                <w:rFonts w:ascii="Arial" w:hAnsi="Arial" w:cs="Arial"/>
                <w:sz w:val="16"/>
                <w:szCs w:val="16"/>
              </w:rPr>
            </w:pPr>
            <w:ins w:id="58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3003" w14:textId="77777777" w:rsidR="001F6B01" w:rsidRPr="001F6B01" w:rsidRDefault="001F6B01" w:rsidP="002236B5">
            <w:pPr>
              <w:jc w:val="center"/>
              <w:rPr>
                <w:ins w:id="5872" w:author="Raisa.sell" w:date="2017-11-23T15:27:00Z"/>
                <w:rFonts w:ascii="Arial" w:hAnsi="Arial" w:cs="Arial"/>
                <w:sz w:val="16"/>
                <w:szCs w:val="16"/>
              </w:rPr>
            </w:pPr>
            <w:ins w:id="58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C8EC" w14:textId="77777777" w:rsidR="001F6B01" w:rsidRPr="001F6B01" w:rsidRDefault="001F6B01" w:rsidP="002236B5">
            <w:pPr>
              <w:jc w:val="center"/>
              <w:rPr>
                <w:ins w:id="5874" w:author="Raisa.sell" w:date="2017-11-23T15:27:00Z"/>
                <w:rFonts w:ascii="Arial" w:hAnsi="Arial" w:cs="Arial"/>
                <w:sz w:val="16"/>
                <w:szCs w:val="16"/>
              </w:rPr>
            </w:pPr>
            <w:ins w:id="58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1D2B0F4" w14:textId="77777777" w:rsidTr="002236B5">
        <w:trPr>
          <w:trHeight w:val="255"/>
          <w:ins w:id="58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5C83F" w14:textId="77777777" w:rsidR="001F6B01" w:rsidRPr="001F6B01" w:rsidRDefault="001F6B01" w:rsidP="002236B5">
            <w:pPr>
              <w:jc w:val="center"/>
              <w:rPr>
                <w:ins w:id="5877" w:author="Raisa.sell" w:date="2017-11-23T15:27:00Z"/>
                <w:rFonts w:ascii="Arial" w:hAnsi="Arial" w:cs="Arial"/>
                <w:sz w:val="16"/>
                <w:szCs w:val="16"/>
              </w:rPr>
            </w:pPr>
            <w:ins w:id="58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139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FFCB1" w14:textId="77777777" w:rsidR="001F6B01" w:rsidRPr="001F6B01" w:rsidRDefault="001F6B01" w:rsidP="002236B5">
            <w:pPr>
              <w:rPr>
                <w:ins w:id="5879" w:author="Raisa.sell" w:date="2017-11-23T15:27:00Z"/>
                <w:rFonts w:ascii="Arial" w:hAnsi="Arial" w:cs="Arial"/>
                <w:sz w:val="16"/>
                <w:szCs w:val="16"/>
              </w:rPr>
            </w:pPr>
            <w:ins w:id="58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Sơ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DEA0B" w14:textId="77777777" w:rsidR="001F6B01" w:rsidRPr="001F6B01" w:rsidRDefault="001F6B01" w:rsidP="002236B5">
            <w:pPr>
              <w:rPr>
                <w:ins w:id="5881" w:author="Raisa.sell" w:date="2017-11-23T15:27:00Z"/>
                <w:rFonts w:ascii="Arial" w:hAnsi="Arial" w:cs="Arial"/>
                <w:sz w:val="16"/>
                <w:szCs w:val="16"/>
              </w:rPr>
            </w:pPr>
            <w:ins w:id="58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8765F" w14:textId="77777777" w:rsidR="001F6B01" w:rsidRPr="001F6B01" w:rsidRDefault="001F6B01" w:rsidP="002236B5">
            <w:pPr>
              <w:rPr>
                <w:ins w:id="5883" w:author="Raisa.sell" w:date="2017-11-23T15:27:00Z"/>
                <w:rFonts w:ascii="Arial" w:hAnsi="Arial" w:cs="Arial"/>
                <w:sz w:val="16"/>
                <w:szCs w:val="16"/>
              </w:rPr>
            </w:pPr>
            <w:ins w:id="58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Camellia oleifera C. Abel.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F434" w14:textId="77777777" w:rsidR="001F6B01" w:rsidRPr="001F6B01" w:rsidRDefault="001F6B01" w:rsidP="002236B5">
            <w:pPr>
              <w:rPr>
                <w:ins w:id="5885" w:author="Raisa.sell" w:date="2017-11-23T15:27:00Z"/>
                <w:rFonts w:ascii="Arial" w:hAnsi="Arial" w:cs="Arial"/>
                <w:sz w:val="16"/>
                <w:szCs w:val="16"/>
              </w:rPr>
            </w:pPr>
            <w:ins w:id="58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232A0" w14:textId="77777777" w:rsidR="001F6B01" w:rsidRPr="001F6B01" w:rsidRDefault="001F6B01" w:rsidP="002236B5">
            <w:pPr>
              <w:jc w:val="center"/>
              <w:rPr>
                <w:ins w:id="5887" w:author="Raisa.sell" w:date="2017-11-23T15:27:00Z"/>
                <w:rFonts w:ascii="Arial" w:hAnsi="Arial" w:cs="Arial"/>
                <w:sz w:val="16"/>
                <w:szCs w:val="16"/>
              </w:rPr>
            </w:pPr>
            <w:ins w:id="58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05C2" w14:textId="77777777" w:rsidR="001F6B01" w:rsidRPr="001F6B01" w:rsidRDefault="001F6B01" w:rsidP="002236B5">
            <w:pPr>
              <w:jc w:val="center"/>
              <w:rPr>
                <w:ins w:id="5889" w:author="Raisa.sell" w:date="2017-11-23T15:27:00Z"/>
                <w:rFonts w:ascii="Arial" w:hAnsi="Arial" w:cs="Arial"/>
                <w:sz w:val="16"/>
                <w:szCs w:val="16"/>
              </w:rPr>
            </w:pPr>
            <w:ins w:id="58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F990FB9" w14:textId="77777777" w:rsidTr="002236B5">
        <w:trPr>
          <w:trHeight w:val="255"/>
          <w:ins w:id="58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B5370" w14:textId="77777777" w:rsidR="001F6B01" w:rsidRPr="001F6B01" w:rsidRDefault="001F6B01" w:rsidP="002236B5">
            <w:pPr>
              <w:jc w:val="center"/>
              <w:rPr>
                <w:ins w:id="5892" w:author="Raisa.sell" w:date="2017-11-23T15:27:00Z"/>
                <w:rFonts w:ascii="Arial" w:hAnsi="Arial" w:cs="Arial"/>
                <w:sz w:val="16"/>
                <w:szCs w:val="16"/>
              </w:rPr>
            </w:pPr>
            <w:ins w:id="58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CBE83" w14:textId="77777777" w:rsidR="001F6B01" w:rsidRPr="001F6B01" w:rsidRDefault="001F6B01" w:rsidP="002236B5">
            <w:pPr>
              <w:rPr>
                <w:ins w:id="5894" w:author="Raisa.sell" w:date="2017-11-23T15:27:00Z"/>
                <w:rFonts w:ascii="Arial" w:hAnsi="Arial" w:cs="Arial"/>
                <w:sz w:val="16"/>
                <w:szCs w:val="16"/>
              </w:rPr>
            </w:pPr>
            <w:ins w:id="58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Sở thường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84B9" w14:textId="77777777" w:rsidR="001F6B01" w:rsidRPr="001F6B01" w:rsidRDefault="001F6B01" w:rsidP="002236B5">
            <w:pPr>
              <w:rPr>
                <w:ins w:id="5896" w:author="Raisa.sell" w:date="2017-11-23T15:27:00Z"/>
                <w:rFonts w:ascii="Arial" w:hAnsi="Arial" w:cs="Arial"/>
                <w:sz w:val="16"/>
                <w:szCs w:val="16"/>
              </w:rPr>
            </w:pPr>
            <w:ins w:id="58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1A4F2" w14:textId="77777777" w:rsidR="001F6B01" w:rsidRPr="001F6B01" w:rsidRDefault="001F6B01" w:rsidP="002236B5">
            <w:pPr>
              <w:rPr>
                <w:ins w:id="5898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58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Camellia sasanqua Thunb. (Thea sasanqua (Thunb.) </w:t>
              </w:r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1956F" w14:textId="77777777" w:rsidR="001F6B01" w:rsidRPr="001F6B01" w:rsidRDefault="001F6B01" w:rsidP="002236B5">
            <w:pPr>
              <w:rPr>
                <w:ins w:id="5900" w:author="Raisa.sell" w:date="2017-11-23T15:27:00Z"/>
                <w:rFonts w:ascii="Arial" w:hAnsi="Arial" w:cs="Arial"/>
                <w:sz w:val="16"/>
                <w:szCs w:val="16"/>
              </w:rPr>
            </w:pPr>
            <w:ins w:id="59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E7BAC" w14:textId="77777777" w:rsidR="001F6B01" w:rsidRPr="001F6B01" w:rsidRDefault="001F6B01" w:rsidP="002236B5">
            <w:pPr>
              <w:jc w:val="center"/>
              <w:rPr>
                <w:ins w:id="5902" w:author="Raisa.sell" w:date="2017-11-23T15:27:00Z"/>
                <w:rFonts w:ascii="Arial" w:hAnsi="Arial" w:cs="Arial"/>
                <w:sz w:val="16"/>
                <w:szCs w:val="16"/>
              </w:rPr>
            </w:pPr>
            <w:ins w:id="59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B3FBC" w14:textId="77777777" w:rsidR="001F6B01" w:rsidRPr="001F6B01" w:rsidRDefault="001F6B01" w:rsidP="002236B5">
            <w:pPr>
              <w:jc w:val="center"/>
              <w:rPr>
                <w:ins w:id="5904" w:author="Raisa.sell" w:date="2017-11-23T15:27:00Z"/>
                <w:rFonts w:ascii="Arial" w:hAnsi="Arial" w:cs="Arial"/>
                <w:sz w:val="16"/>
                <w:szCs w:val="16"/>
              </w:rPr>
            </w:pPr>
            <w:ins w:id="59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A0FD56A" w14:textId="77777777" w:rsidTr="002236B5">
        <w:trPr>
          <w:trHeight w:val="255"/>
          <w:ins w:id="59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12C8" w14:textId="77777777" w:rsidR="001F6B01" w:rsidRPr="001F6B01" w:rsidRDefault="001F6B01" w:rsidP="002236B5">
            <w:pPr>
              <w:jc w:val="center"/>
              <w:rPr>
                <w:ins w:id="5907" w:author="Raisa.sell" w:date="2017-11-23T15:27:00Z"/>
                <w:rFonts w:ascii="Arial" w:hAnsi="Arial" w:cs="Arial"/>
                <w:sz w:val="16"/>
                <w:szCs w:val="16"/>
              </w:rPr>
            </w:pPr>
            <w:ins w:id="59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6761F" w14:textId="77777777" w:rsidR="001F6B01" w:rsidRPr="001F6B01" w:rsidRDefault="001F6B01" w:rsidP="002236B5">
            <w:pPr>
              <w:rPr>
                <w:ins w:id="5909" w:author="Raisa.sell" w:date="2017-11-23T15:27:00Z"/>
                <w:rFonts w:ascii="Arial" w:hAnsi="Arial" w:cs="Arial"/>
                <w:sz w:val="16"/>
                <w:szCs w:val="16"/>
              </w:rPr>
            </w:pPr>
            <w:ins w:id="59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Sú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E5994" w14:textId="77777777" w:rsidR="001F6B01" w:rsidRPr="001F6B01" w:rsidRDefault="001F6B01" w:rsidP="002236B5">
            <w:pPr>
              <w:rPr>
                <w:ins w:id="5911" w:author="Raisa.sell" w:date="2017-11-23T15:27:00Z"/>
                <w:rFonts w:ascii="Arial" w:hAnsi="Arial" w:cs="Arial"/>
                <w:sz w:val="16"/>
                <w:szCs w:val="16"/>
              </w:rPr>
            </w:pPr>
            <w:ins w:id="59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F6633" w14:textId="77777777" w:rsidR="001F6B01" w:rsidRPr="001F6B01" w:rsidRDefault="001F6B01" w:rsidP="002236B5">
            <w:pPr>
              <w:rPr>
                <w:ins w:id="5913" w:author="Raisa.sell" w:date="2017-11-23T15:27:00Z"/>
                <w:rFonts w:ascii="Arial" w:hAnsi="Arial" w:cs="Arial"/>
                <w:sz w:val="16"/>
                <w:szCs w:val="16"/>
              </w:rPr>
            </w:pPr>
            <w:ins w:id="59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Aegiceras corniculatum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0676C" w14:textId="77777777" w:rsidR="001F6B01" w:rsidRPr="001F6B01" w:rsidRDefault="001F6B01" w:rsidP="002236B5">
            <w:pPr>
              <w:rPr>
                <w:ins w:id="5915" w:author="Raisa.sell" w:date="2017-11-23T15:27:00Z"/>
                <w:rFonts w:ascii="Arial" w:hAnsi="Arial" w:cs="Arial"/>
                <w:sz w:val="16"/>
                <w:szCs w:val="16"/>
              </w:rPr>
            </w:pPr>
            <w:ins w:id="59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CA393" w14:textId="77777777" w:rsidR="001F6B01" w:rsidRPr="001F6B01" w:rsidRDefault="001F6B01" w:rsidP="002236B5">
            <w:pPr>
              <w:jc w:val="center"/>
              <w:rPr>
                <w:ins w:id="5917" w:author="Raisa.sell" w:date="2017-11-23T15:27:00Z"/>
                <w:rFonts w:ascii="Arial" w:hAnsi="Arial" w:cs="Arial"/>
                <w:sz w:val="16"/>
                <w:szCs w:val="16"/>
              </w:rPr>
            </w:pPr>
            <w:ins w:id="59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3CA9" w14:textId="77777777" w:rsidR="001F6B01" w:rsidRPr="001F6B01" w:rsidRDefault="001F6B01" w:rsidP="002236B5">
            <w:pPr>
              <w:jc w:val="center"/>
              <w:rPr>
                <w:ins w:id="5919" w:author="Raisa.sell" w:date="2017-11-23T15:27:00Z"/>
                <w:rFonts w:ascii="Arial" w:hAnsi="Arial" w:cs="Arial"/>
                <w:sz w:val="16"/>
                <w:szCs w:val="16"/>
              </w:rPr>
            </w:pPr>
            <w:ins w:id="59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7C6F31C" w14:textId="77777777" w:rsidTr="002236B5">
        <w:trPr>
          <w:trHeight w:val="255"/>
          <w:ins w:id="59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B4248" w14:textId="77777777" w:rsidR="001F6B01" w:rsidRPr="001F6B01" w:rsidRDefault="001F6B01" w:rsidP="002236B5">
            <w:pPr>
              <w:jc w:val="center"/>
              <w:rPr>
                <w:ins w:id="5922" w:author="Raisa.sell" w:date="2017-11-23T15:27:00Z"/>
                <w:rFonts w:ascii="Arial" w:hAnsi="Arial" w:cs="Arial"/>
                <w:sz w:val="16"/>
                <w:szCs w:val="16"/>
              </w:rPr>
            </w:pPr>
            <w:ins w:id="59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AD140" w14:textId="77777777" w:rsidR="001F6B01" w:rsidRPr="001F6B01" w:rsidRDefault="001F6B01" w:rsidP="002236B5">
            <w:pPr>
              <w:rPr>
                <w:ins w:id="5924" w:author="Raisa.sell" w:date="2017-11-23T15:27:00Z"/>
                <w:rFonts w:ascii="Arial" w:hAnsi="Arial" w:cs="Arial"/>
                <w:sz w:val="16"/>
                <w:szCs w:val="16"/>
              </w:rPr>
            </w:pPr>
            <w:ins w:id="59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Trắc vàng (Sưa, Trắc thối)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A38EC" w14:textId="77777777" w:rsidR="001F6B01" w:rsidRPr="001F6B01" w:rsidRDefault="001F6B01" w:rsidP="002236B5">
            <w:pPr>
              <w:rPr>
                <w:ins w:id="5926" w:author="Raisa.sell" w:date="2017-11-23T15:27:00Z"/>
                <w:rFonts w:ascii="Arial" w:hAnsi="Arial" w:cs="Arial"/>
                <w:sz w:val="16"/>
                <w:szCs w:val="16"/>
              </w:rPr>
            </w:pPr>
            <w:ins w:id="59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Sua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6AA2D" w14:textId="77777777" w:rsidR="001F6B01" w:rsidRPr="001F6B01" w:rsidRDefault="001F6B01" w:rsidP="002236B5">
            <w:pPr>
              <w:rPr>
                <w:ins w:id="5928" w:author="Raisa.sell" w:date="2017-11-23T15:27:00Z"/>
                <w:rFonts w:ascii="Arial" w:hAnsi="Arial" w:cs="Arial"/>
                <w:sz w:val="16"/>
                <w:szCs w:val="16"/>
              </w:rPr>
            </w:pPr>
            <w:ins w:id="59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Dalbergia tonkinensis Prain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3E51" w14:textId="77777777" w:rsidR="001F6B01" w:rsidRPr="001F6B01" w:rsidRDefault="001F6B01" w:rsidP="002236B5">
            <w:pPr>
              <w:rPr>
                <w:ins w:id="5930" w:author="Raisa.sell" w:date="2017-11-23T15:27:00Z"/>
                <w:rFonts w:ascii="Arial" w:hAnsi="Arial" w:cs="Arial"/>
                <w:sz w:val="16"/>
                <w:szCs w:val="16"/>
              </w:rPr>
            </w:pPr>
            <w:ins w:id="59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26539" w14:textId="77777777" w:rsidR="001F6B01" w:rsidRPr="001F6B01" w:rsidRDefault="001F6B01" w:rsidP="002236B5">
            <w:pPr>
              <w:jc w:val="center"/>
              <w:rPr>
                <w:ins w:id="5932" w:author="Raisa.sell" w:date="2017-11-23T15:27:00Z"/>
                <w:rFonts w:ascii="Arial" w:hAnsi="Arial" w:cs="Arial"/>
                <w:sz w:val="16"/>
                <w:szCs w:val="16"/>
              </w:rPr>
            </w:pPr>
            <w:ins w:id="59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ED3B" w14:textId="77777777" w:rsidR="001F6B01" w:rsidRPr="001F6B01" w:rsidRDefault="001F6B01" w:rsidP="002236B5">
            <w:pPr>
              <w:jc w:val="center"/>
              <w:rPr>
                <w:ins w:id="5934" w:author="Raisa.sell" w:date="2017-11-23T15:27:00Z"/>
                <w:rFonts w:ascii="Arial" w:hAnsi="Arial" w:cs="Arial"/>
                <w:sz w:val="16"/>
                <w:szCs w:val="16"/>
              </w:rPr>
            </w:pPr>
            <w:ins w:id="59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E44486C" w14:textId="77777777" w:rsidTr="002236B5">
        <w:trPr>
          <w:trHeight w:val="255"/>
          <w:ins w:id="59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95629" w14:textId="77777777" w:rsidR="001F6B01" w:rsidRPr="001F6B01" w:rsidRDefault="001F6B01" w:rsidP="002236B5">
            <w:pPr>
              <w:jc w:val="center"/>
              <w:rPr>
                <w:ins w:id="5937" w:author="Raisa.sell" w:date="2017-11-23T15:27:00Z"/>
                <w:rFonts w:ascii="Arial" w:hAnsi="Arial" w:cs="Arial"/>
                <w:sz w:val="16"/>
                <w:szCs w:val="16"/>
              </w:rPr>
            </w:pPr>
            <w:ins w:id="59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B2655" w14:textId="77777777" w:rsidR="001F6B01" w:rsidRPr="001F6B01" w:rsidRDefault="001F6B01" w:rsidP="002236B5">
            <w:pPr>
              <w:rPr>
                <w:ins w:id="5939" w:author="Raisa.sell" w:date="2017-11-23T15:27:00Z"/>
                <w:rFonts w:ascii="Arial" w:hAnsi="Arial" w:cs="Arial"/>
                <w:sz w:val="16"/>
                <w:szCs w:val="16"/>
              </w:rPr>
            </w:pPr>
            <w:ins w:id="59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Tai chua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50A3" w14:textId="77777777" w:rsidR="001F6B01" w:rsidRPr="001F6B01" w:rsidRDefault="001F6B01" w:rsidP="002236B5">
            <w:pPr>
              <w:rPr>
                <w:ins w:id="5941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59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T.chua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45B2C" w14:textId="77777777" w:rsidR="001F6B01" w:rsidRPr="001F6B01" w:rsidRDefault="001F6B01" w:rsidP="002236B5">
            <w:pPr>
              <w:rPr>
                <w:ins w:id="5943" w:author="Raisa.sell" w:date="2017-11-23T15:27:00Z"/>
                <w:rFonts w:ascii="Arial" w:hAnsi="Arial" w:cs="Arial"/>
                <w:sz w:val="16"/>
                <w:szCs w:val="16"/>
              </w:rPr>
            </w:pPr>
            <w:ins w:id="59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Garcinia cowa Roxb.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A9EA4" w14:textId="77777777" w:rsidR="001F6B01" w:rsidRPr="001F6B01" w:rsidRDefault="001F6B01" w:rsidP="002236B5">
            <w:pPr>
              <w:rPr>
                <w:ins w:id="5945" w:author="Raisa.sell" w:date="2017-11-23T15:27:00Z"/>
                <w:rFonts w:ascii="Arial" w:hAnsi="Arial" w:cs="Arial"/>
                <w:sz w:val="16"/>
                <w:szCs w:val="16"/>
              </w:rPr>
            </w:pPr>
            <w:ins w:id="59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4FCDA" w14:textId="77777777" w:rsidR="001F6B01" w:rsidRPr="001F6B01" w:rsidRDefault="001F6B01" w:rsidP="002236B5">
            <w:pPr>
              <w:jc w:val="center"/>
              <w:rPr>
                <w:ins w:id="5947" w:author="Raisa.sell" w:date="2017-11-23T15:27:00Z"/>
                <w:rFonts w:ascii="Arial" w:hAnsi="Arial" w:cs="Arial"/>
                <w:sz w:val="16"/>
                <w:szCs w:val="16"/>
              </w:rPr>
            </w:pPr>
            <w:ins w:id="59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51A07" w14:textId="77777777" w:rsidR="001F6B01" w:rsidRPr="001F6B01" w:rsidRDefault="001F6B01" w:rsidP="002236B5">
            <w:pPr>
              <w:jc w:val="center"/>
              <w:rPr>
                <w:ins w:id="5949" w:author="Raisa.sell" w:date="2017-11-23T15:27:00Z"/>
                <w:rFonts w:ascii="Arial" w:hAnsi="Arial" w:cs="Arial"/>
                <w:sz w:val="16"/>
                <w:szCs w:val="16"/>
              </w:rPr>
            </w:pPr>
            <w:ins w:id="59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45FD720" w14:textId="77777777" w:rsidTr="002236B5">
        <w:trPr>
          <w:trHeight w:val="255"/>
          <w:ins w:id="59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B34D3" w14:textId="77777777" w:rsidR="001F6B01" w:rsidRPr="001F6B01" w:rsidRDefault="001F6B01" w:rsidP="002236B5">
            <w:pPr>
              <w:jc w:val="center"/>
              <w:rPr>
                <w:ins w:id="5952" w:author="Raisa.sell" w:date="2017-11-23T15:27:00Z"/>
                <w:rFonts w:ascii="Arial" w:hAnsi="Arial" w:cs="Arial"/>
                <w:sz w:val="16"/>
                <w:szCs w:val="16"/>
              </w:rPr>
            </w:pPr>
            <w:ins w:id="59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6311C" w14:textId="77777777" w:rsidR="001F6B01" w:rsidRPr="001F6B01" w:rsidRDefault="001F6B01" w:rsidP="002236B5">
            <w:pPr>
              <w:rPr>
                <w:ins w:id="5954" w:author="Raisa.sell" w:date="2017-11-23T15:27:00Z"/>
                <w:rFonts w:ascii="Arial" w:hAnsi="Arial" w:cs="Arial"/>
                <w:sz w:val="16"/>
                <w:szCs w:val="16"/>
              </w:rPr>
            </w:pPr>
            <w:ins w:id="59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Tông dù (Mạy sao)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CA53" w14:textId="77777777" w:rsidR="001F6B01" w:rsidRPr="001F6B01" w:rsidRDefault="001F6B01" w:rsidP="002236B5">
            <w:pPr>
              <w:rPr>
                <w:ins w:id="595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59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T.du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CB31C" w14:textId="77777777" w:rsidR="001F6B01" w:rsidRPr="001F6B01" w:rsidRDefault="001F6B01" w:rsidP="002236B5">
            <w:pPr>
              <w:rPr>
                <w:ins w:id="5958" w:author="Raisa.sell" w:date="2017-11-23T15:27:00Z"/>
                <w:rFonts w:ascii="Arial" w:hAnsi="Arial" w:cs="Arial"/>
                <w:sz w:val="16"/>
                <w:szCs w:val="16"/>
                <w:lang w:val="fi-FI"/>
              </w:rPr>
            </w:pPr>
            <w:ins w:id="59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i-FI"/>
                </w:rPr>
                <w:t>Toona sinensis (A. Juss.) M. Roem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014A9" w14:textId="77777777" w:rsidR="001F6B01" w:rsidRPr="001F6B01" w:rsidRDefault="001F6B01" w:rsidP="002236B5">
            <w:pPr>
              <w:rPr>
                <w:ins w:id="5960" w:author="Raisa.sell" w:date="2017-11-23T15:27:00Z"/>
                <w:rFonts w:ascii="Arial" w:hAnsi="Arial" w:cs="Arial"/>
                <w:sz w:val="16"/>
                <w:szCs w:val="16"/>
              </w:rPr>
            </w:pPr>
            <w:ins w:id="59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568EA" w14:textId="77777777" w:rsidR="001F6B01" w:rsidRPr="001F6B01" w:rsidRDefault="001F6B01" w:rsidP="002236B5">
            <w:pPr>
              <w:jc w:val="center"/>
              <w:rPr>
                <w:ins w:id="5962" w:author="Raisa.sell" w:date="2017-11-23T15:27:00Z"/>
                <w:rFonts w:ascii="Arial" w:hAnsi="Arial" w:cs="Arial"/>
                <w:sz w:val="16"/>
                <w:szCs w:val="16"/>
              </w:rPr>
            </w:pPr>
            <w:ins w:id="59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6CAD3" w14:textId="77777777" w:rsidR="001F6B01" w:rsidRPr="001F6B01" w:rsidRDefault="001F6B01" w:rsidP="002236B5">
            <w:pPr>
              <w:jc w:val="center"/>
              <w:rPr>
                <w:ins w:id="5964" w:author="Raisa.sell" w:date="2017-11-23T15:27:00Z"/>
                <w:rFonts w:ascii="Arial" w:hAnsi="Arial" w:cs="Arial"/>
                <w:sz w:val="16"/>
                <w:szCs w:val="16"/>
              </w:rPr>
            </w:pPr>
            <w:ins w:id="59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C6D82A7" w14:textId="77777777" w:rsidTr="002236B5">
        <w:trPr>
          <w:trHeight w:val="255"/>
          <w:ins w:id="59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C8B43" w14:textId="77777777" w:rsidR="001F6B01" w:rsidRPr="001F6B01" w:rsidRDefault="001F6B01" w:rsidP="002236B5">
            <w:pPr>
              <w:jc w:val="center"/>
              <w:rPr>
                <w:ins w:id="5967" w:author="Raisa.sell" w:date="2017-11-23T15:27:00Z"/>
                <w:rFonts w:ascii="Arial" w:hAnsi="Arial" w:cs="Arial"/>
                <w:sz w:val="16"/>
                <w:szCs w:val="16"/>
              </w:rPr>
            </w:pPr>
            <w:ins w:id="59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782BA" w14:textId="77777777" w:rsidR="001F6B01" w:rsidRPr="001F6B01" w:rsidRDefault="001F6B01" w:rsidP="002236B5">
            <w:pPr>
              <w:rPr>
                <w:ins w:id="5969" w:author="Raisa.sell" w:date="2017-11-23T15:27:00Z"/>
                <w:rFonts w:ascii="Arial" w:hAnsi="Arial" w:cs="Arial"/>
                <w:sz w:val="16"/>
                <w:szCs w:val="16"/>
              </w:rPr>
            </w:pPr>
            <w:ins w:id="59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Tô hạp hương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ED6F0" w14:textId="77777777" w:rsidR="001F6B01" w:rsidRPr="001F6B01" w:rsidRDefault="001F6B01" w:rsidP="002236B5">
            <w:pPr>
              <w:rPr>
                <w:ins w:id="5971" w:author="Raisa.sell" w:date="2017-11-23T15:27:00Z"/>
                <w:rFonts w:ascii="Arial" w:hAnsi="Arial" w:cs="Arial"/>
                <w:sz w:val="16"/>
                <w:szCs w:val="16"/>
              </w:rPr>
            </w:pPr>
            <w:ins w:id="59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T.hap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885F5" w14:textId="77777777" w:rsidR="001F6B01" w:rsidRPr="001F6B01" w:rsidRDefault="001F6B01" w:rsidP="002236B5">
            <w:pPr>
              <w:rPr>
                <w:ins w:id="5973" w:author="Raisa.sell" w:date="2017-11-23T15:27:00Z"/>
                <w:rFonts w:ascii="Arial" w:hAnsi="Arial" w:cs="Arial"/>
                <w:sz w:val="16"/>
                <w:szCs w:val="16"/>
              </w:rPr>
            </w:pPr>
            <w:ins w:id="59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Altingia siamensis Craib.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800DE" w14:textId="77777777" w:rsidR="001F6B01" w:rsidRPr="001F6B01" w:rsidRDefault="001F6B01" w:rsidP="002236B5">
            <w:pPr>
              <w:rPr>
                <w:ins w:id="5975" w:author="Raisa.sell" w:date="2017-11-23T15:27:00Z"/>
                <w:rFonts w:ascii="Arial" w:hAnsi="Arial" w:cs="Arial"/>
                <w:sz w:val="16"/>
                <w:szCs w:val="16"/>
              </w:rPr>
            </w:pPr>
            <w:ins w:id="59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5F7AD" w14:textId="77777777" w:rsidR="001F6B01" w:rsidRPr="001F6B01" w:rsidRDefault="001F6B01" w:rsidP="002236B5">
            <w:pPr>
              <w:jc w:val="center"/>
              <w:rPr>
                <w:ins w:id="5977" w:author="Raisa.sell" w:date="2017-11-23T15:27:00Z"/>
                <w:rFonts w:ascii="Arial" w:hAnsi="Arial" w:cs="Arial"/>
                <w:sz w:val="16"/>
                <w:szCs w:val="16"/>
              </w:rPr>
            </w:pPr>
            <w:ins w:id="59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B7614" w14:textId="77777777" w:rsidR="001F6B01" w:rsidRPr="001F6B01" w:rsidRDefault="001F6B01" w:rsidP="002236B5">
            <w:pPr>
              <w:jc w:val="center"/>
              <w:rPr>
                <w:ins w:id="5979" w:author="Raisa.sell" w:date="2017-11-23T15:27:00Z"/>
                <w:rFonts w:ascii="Arial" w:hAnsi="Arial" w:cs="Arial"/>
                <w:sz w:val="16"/>
                <w:szCs w:val="16"/>
              </w:rPr>
            </w:pPr>
            <w:ins w:id="59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939C166" w14:textId="77777777" w:rsidTr="002236B5">
        <w:trPr>
          <w:trHeight w:val="255"/>
          <w:ins w:id="59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A3302" w14:textId="77777777" w:rsidR="001F6B01" w:rsidRPr="001F6B01" w:rsidRDefault="001F6B01" w:rsidP="002236B5">
            <w:pPr>
              <w:jc w:val="center"/>
              <w:rPr>
                <w:ins w:id="5982" w:author="Raisa.sell" w:date="2017-11-23T15:27:00Z"/>
                <w:rFonts w:ascii="Arial" w:hAnsi="Arial" w:cs="Arial"/>
                <w:sz w:val="16"/>
                <w:szCs w:val="16"/>
              </w:rPr>
            </w:pPr>
            <w:ins w:id="59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3B4C3" w14:textId="77777777" w:rsidR="001F6B01" w:rsidRPr="001F6B01" w:rsidRDefault="001F6B01" w:rsidP="002236B5">
            <w:pPr>
              <w:rPr>
                <w:ins w:id="5984" w:author="Raisa.sell" w:date="2017-11-23T15:27:00Z"/>
                <w:rFonts w:ascii="Arial" w:hAnsi="Arial" w:cs="Arial"/>
                <w:sz w:val="16"/>
                <w:szCs w:val="16"/>
              </w:rPr>
            </w:pPr>
            <w:ins w:id="59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Thàn mát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A58EE" w14:textId="77777777" w:rsidR="001F6B01" w:rsidRPr="001F6B01" w:rsidRDefault="001F6B01" w:rsidP="002236B5">
            <w:pPr>
              <w:rPr>
                <w:ins w:id="5986" w:author="Raisa.sell" w:date="2017-11-23T15:27:00Z"/>
                <w:rFonts w:ascii="Arial" w:hAnsi="Arial" w:cs="Arial"/>
                <w:sz w:val="16"/>
                <w:szCs w:val="16"/>
              </w:rPr>
            </w:pPr>
            <w:ins w:id="59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T.mat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2963B" w14:textId="77777777" w:rsidR="001F6B01" w:rsidRPr="001F6B01" w:rsidRDefault="001F6B01" w:rsidP="002236B5">
            <w:pPr>
              <w:rPr>
                <w:ins w:id="5988" w:author="Raisa.sell" w:date="2017-11-23T15:27:00Z"/>
                <w:rFonts w:ascii="Arial" w:hAnsi="Arial" w:cs="Arial"/>
                <w:sz w:val="16"/>
                <w:szCs w:val="16"/>
              </w:rPr>
            </w:pPr>
            <w:ins w:id="59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Millettia ichthyochtona Drake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9FAE6" w14:textId="77777777" w:rsidR="001F6B01" w:rsidRPr="001F6B01" w:rsidRDefault="001F6B01" w:rsidP="002236B5">
            <w:pPr>
              <w:rPr>
                <w:ins w:id="5990" w:author="Raisa.sell" w:date="2017-11-23T15:27:00Z"/>
                <w:rFonts w:ascii="Arial" w:hAnsi="Arial" w:cs="Arial"/>
                <w:sz w:val="16"/>
                <w:szCs w:val="16"/>
              </w:rPr>
            </w:pPr>
            <w:ins w:id="59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B1C81" w14:textId="77777777" w:rsidR="001F6B01" w:rsidRPr="001F6B01" w:rsidRDefault="001F6B01" w:rsidP="002236B5">
            <w:pPr>
              <w:jc w:val="center"/>
              <w:rPr>
                <w:ins w:id="5992" w:author="Raisa.sell" w:date="2017-11-23T15:27:00Z"/>
                <w:rFonts w:ascii="Arial" w:hAnsi="Arial" w:cs="Arial"/>
                <w:sz w:val="16"/>
                <w:szCs w:val="16"/>
              </w:rPr>
            </w:pPr>
            <w:ins w:id="59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145A6" w14:textId="77777777" w:rsidR="001F6B01" w:rsidRPr="001F6B01" w:rsidRDefault="001F6B01" w:rsidP="002236B5">
            <w:pPr>
              <w:jc w:val="center"/>
              <w:rPr>
                <w:ins w:id="5994" w:author="Raisa.sell" w:date="2017-11-23T15:27:00Z"/>
                <w:rFonts w:ascii="Arial" w:hAnsi="Arial" w:cs="Arial"/>
                <w:sz w:val="16"/>
                <w:szCs w:val="16"/>
              </w:rPr>
            </w:pPr>
            <w:ins w:id="59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7BCBBB7" w14:textId="77777777" w:rsidTr="002236B5">
        <w:trPr>
          <w:trHeight w:val="255"/>
          <w:ins w:id="59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D6CED" w14:textId="77777777" w:rsidR="001F6B01" w:rsidRPr="001F6B01" w:rsidRDefault="001F6B01" w:rsidP="002236B5">
            <w:pPr>
              <w:jc w:val="center"/>
              <w:rPr>
                <w:ins w:id="5997" w:author="Raisa.sell" w:date="2017-11-23T15:27:00Z"/>
                <w:rFonts w:ascii="Arial" w:hAnsi="Arial" w:cs="Arial"/>
                <w:sz w:val="16"/>
                <w:szCs w:val="16"/>
              </w:rPr>
            </w:pPr>
            <w:ins w:id="59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9823" w14:textId="77777777" w:rsidR="001F6B01" w:rsidRPr="001F6B01" w:rsidRDefault="001F6B01" w:rsidP="002236B5">
            <w:pPr>
              <w:rPr>
                <w:ins w:id="5999" w:author="Raisa.sell" w:date="2017-11-23T15:27:00Z"/>
                <w:rFonts w:ascii="Arial" w:hAnsi="Arial" w:cs="Arial"/>
                <w:sz w:val="16"/>
                <w:szCs w:val="16"/>
              </w:rPr>
            </w:pPr>
            <w:ins w:id="60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Táo mèo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60F6" w14:textId="77777777" w:rsidR="001F6B01" w:rsidRPr="001F6B01" w:rsidRDefault="001F6B01" w:rsidP="002236B5">
            <w:pPr>
              <w:rPr>
                <w:ins w:id="6001" w:author="Raisa.sell" w:date="2017-11-23T15:27:00Z"/>
                <w:rFonts w:ascii="Arial" w:hAnsi="Arial" w:cs="Arial"/>
                <w:sz w:val="16"/>
                <w:szCs w:val="16"/>
              </w:rPr>
            </w:pPr>
            <w:ins w:id="60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T.meo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1AD15" w14:textId="77777777" w:rsidR="001F6B01" w:rsidRPr="001F6B01" w:rsidRDefault="001F6B01" w:rsidP="002236B5">
            <w:pPr>
              <w:rPr>
                <w:ins w:id="6003" w:author="Raisa.sell" w:date="2017-11-23T15:27:00Z"/>
                <w:rFonts w:ascii="Arial" w:hAnsi="Arial" w:cs="Arial"/>
                <w:sz w:val="16"/>
                <w:szCs w:val="16"/>
              </w:rPr>
            </w:pPr>
            <w:ins w:id="60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Docynia indica (Wall.) Decne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9F82A" w14:textId="77777777" w:rsidR="001F6B01" w:rsidRPr="001F6B01" w:rsidRDefault="001F6B01" w:rsidP="002236B5">
            <w:pPr>
              <w:rPr>
                <w:ins w:id="6005" w:author="Raisa.sell" w:date="2017-11-23T15:27:00Z"/>
                <w:rFonts w:ascii="Arial" w:hAnsi="Arial" w:cs="Arial"/>
                <w:sz w:val="16"/>
                <w:szCs w:val="16"/>
              </w:rPr>
            </w:pPr>
            <w:ins w:id="60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22E8F" w14:textId="77777777" w:rsidR="001F6B01" w:rsidRPr="001F6B01" w:rsidRDefault="001F6B01" w:rsidP="002236B5">
            <w:pPr>
              <w:jc w:val="center"/>
              <w:rPr>
                <w:ins w:id="6007" w:author="Raisa.sell" w:date="2017-11-23T15:27:00Z"/>
                <w:rFonts w:ascii="Arial" w:hAnsi="Arial" w:cs="Arial"/>
                <w:sz w:val="16"/>
                <w:szCs w:val="16"/>
              </w:rPr>
            </w:pPr>
            <w:ins w:id="60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112D9" w14:textId="77777777" w:rsidR="001F6B01" w:rsidRPr="001F6B01" w:rsidRDefault="001F6B01" w:rsidP="002236B5">
            <w:pPr>
              <w:jc w:val="center"/>
              <w:rPr>
                <w:ins w:id="6009" w:author="Raisa.sell" w:date="2017-11-23T15:27:00Z"/>
                <w:rFonts w:ascii="Arial" w:hAnsi="Arial" w:cs="Arial"/>
                <w:sz w:val="16"/>
                <w:szCs w:val="16"/>
              </w:rPr>
            </w:pPr>
            <w:ins w:id="60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E3BA1E5" w14:textId="77777777" w:rsidTr="002236B5">
        <w:trPr>
          <w:trHeight w:val="255"/>
          <w:ins w:id="60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A2DC0" w14:textId="77777777" w:rsidR="001F6B01" w:rsidRPr="001F6B01" w:rsidRDefault="001F6B01" w:rsidP="002236B5">
            <w:pPr>
              <w:jc w:val="center"/>
              <w:rPr>
                <w:ins w:id="6012" w:author="Raisa.sell" w:date="2017-11-23T15:27:00Z"/>
                <w:rFonts w:ascii="Arial" w:hAnsi="Arial" w:cs="Arial"/>
                <w:sz w:val="16"/>
                <w:szCs w:val="16"/>
              </w:rPr>
            </w:pPr>
            <w:ins w:id="60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A0987" w14:textId="77777777" w:rsidR="001F6B01" w:rsidRPr="001F6B01" w:rsidRDefault="001F6B01" w:rsidP="002236B5">
            <w:pPr>
              <w:rPr>
                <w:ins w:id="6014" w:author="Raisa.sell" w:date="2017-11-23T15:27:00Z"/>
                <w:rFonts w:ascii="Arial" w:hAnsi="Arial" w:cs="Arial"/>
                <w:sz w:val="16"/>
                <w:szCs w:val="16"/>
              </w:rPr>
            </w:pPr>
            <w:ins w:id="60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Thanh thất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C2D4D" w14:textId="77777777" w:rsidR="001F6B01" w:rsidRPr="001F6B01" w:rsidRDefault="001F6B01" w:rsidP="002236B5">
            <w:pPr>
              <w:rPr>
                <w:ins w:id="601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60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T.that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B1B9" w14:textId="77777777" w:rsidR="001F6B01" w:rsidRPr="001F6B01" w:rsidRDefault="001F6B01" w:rsidP="002236B5">
            <w:pPr>
              <w:rPr>
                <w:ins w:id="6018" w:author="Raisa.sell" w:date="2017-11-23T15:27:00Z"/>
                <w:rFonts w:ascii="Arial" w:hAnsi="Arial" w:cs="Arial"/>
                <w:sz w:val="16"/>
                <w:szCs w:val="16"/>
              </w:rPr>
            </w:pPr>
            <w:ins w:id="60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Ailanthus triphysa (Dennst.) Alston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8DC60" w14:textId="77777777" w:rsidR="001F6B01" w:rsidRPr="001F6B01" w:rsidRDefault="001F6B01" w:rsidP="002236B5">
            <w:pPr>
              <w:rPr>
                <w:ins w:id="6020" w:author="Raisa.sell" w:date="2017-11-23T15:27:00Z"/>
                <w:rFonts w:ascii="Arial" w:hAnsi="Arial" w:cs="Arial"/>
                <w:sz w:val="16"/>
                <w:szCs w:val="16"/>
              </w:rPr>
            </w:pPr>
            <w:ins w:id="60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B245F" w14:textId="77777777" w:rsidR="001F6B01" w:rsidRPr="001F6B01" w:rsidRDefault="001F6B01" w:rsidP="002236B5">
            <w:pPr>
              <w:jc w:val="center"/>
              <w:rPr>
                <w:ins w:id="6022" w:author="Raisa.sell" w:date="2017-11-23T15:27:00Z"/>
                <w:rFonts w:ascii="Arial" w:hAnsi="Arial" w:cs="Arial"/>
                <w:sz w:val="16"/>
                <w:szCs w:val="16"/>
              </w:rPr>
            </w:pPr>
            <w:ins w:id="60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0DA8" w14:textId="77777777" w:rsidR="001F6B01" w:rsidRPr="001F6B01" w:rsidRDefault="001F6B01" w:rsidP="002236B5">
            <w:pPr>
              <w:jc w:val="center"/>
              <w:rPr>
                <w:ins w:id="6024" w:author="Raisa.sell" w:date="2017-11-23T15:27:00Z"/>
                <w:rFonts w:ascii="Arial" w:hAnsi="Arial" w:cs="Arial"/>
                <w:sz w:val="16"/>
                <w:szCs w:val="16"/>
              </w:rPr>
            </w:pPr>
            <w:ins w:id="60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958590D" w14:textId="77777777" w:rsidTr="002236B5">
        <w:trPr>
          <w:trHeight w:val="255"/>
          <w:ins w:id="60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ED36A" w14:textId="77777777" w:rsidR="001F6B01" w:rsidRPr="001F6B01" w:rsidRDefault="001F6B01" w:rsidP="002236B5">
            <w:pPr>
              <w:jc w:val="center"/>
              <w:rPr>
                <w:ins w:id="6027" w:author="Raisa.sell" w:date="2017-11-23T15:27:00Z"/>
                <w:rFonts w:ascii="Arial" w:hAnsi="Arial" w:cs="Arial"/>
                <w:sz w:val="16"/>
                <w:szCs w:val="16"/>
              </w:rPr>
            </w:pPr>
            <w:ins w:id="60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149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161D9" w14:textId="77777777" w:rsidR="001F6B01" w:rsidRPr="001F6B01" w:rsidRDefault="001F6B01" w:rsidP="002236B5">
            <w:pPr>
              <w:rPr>
                <w:ins w:id="6029" w:author="Raisa.sell" w:date="2017-11-23T15:27:00Z"/>
                <w:rFonts w:ascii="Arial" w:hAnsi="Arial" w:cs="Arial"/>
                <w:sz w:val="16"/>
                <w:szCs w:val="16"/>
              </w:rPr>
            </w:pPr>
            <w:ins w:id="60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Thanh trà (Sơn trà)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3A197" w14:textId="77777777" w:rsidR="001F6B01" w:rsidRPr="001F6B01" w:rsidRDefault="001F6B01" w:rsidP="002236B5">
            <w:pPr>
              <w:rPr>
                <w:ins w:id="6031" w:author="Raisa.sell" w:date="2017-11-23T15:27:00Z"/>
                <w:rFonts w:ascii="Arial" w:hAnsi="Arial" w:cs="Arial"/>
                <w:sz w:val="16"/>
                <w:szCs w:val="16"/>
              </w:rPr>
            </w:pPr>
            <w:ins w:id="60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T.tra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AFCF1" w14:textId="77777777" w:rsidR="001F6B01" w:rsidRPr="001F6B01" w:rsidRDefault="001F6B01" w:rsidP="002236B5">
            <w:pPr>
              <w:rPr>
                <w:ins w:id="6033" w:author="Raisa.sell" w:date="2017-11-23T15:27:00Z"/>
                <w:rFonts w:ascii="Arial" w:hAnsi="Arial" w:cs="Arial"/>
                <w:sz w:val="16"/>
                <w:szCs w:val="16"/>
              </w:rPr>
            </w:pPr>
            <w:ins w:id="60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Bouea oppositifolia (Roxb.) Meisn.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6705D" w14:textId="77777777" w:rsidR="001F6B01" w:rsidRPr="001F6B01" w:rsidRDefault="001F6B01" w:rsidP="002236B5">
            <w:pPr>
              <w:rPr>
                <w:ins w:id="6035" w:author="Raisa.sell" w:date="2017-11-23T15:27:00Z"/>
                <w:rFonts w:ascii="Arial" w:hAnsi="Arial" w:cs="Arial"/>
                <w:sz w:val="16"/>
                <w:szCs w:val="16"/>
              </w:rPr>
            </w:pPr>
            <w:ins w:id="60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145DA" w14:textId="77777777" w:rsidR="001F6B01" w:rsidRPr="001F6B01" w:rsidRDefault="001F6B01" w:rsidP="002236B5">
            <w:pPr>
              <w:jc w:val="center"/>
              <w:rPr>
                <w:ins w:id="6037" w:author="Raisa.sell" w:date="2017-11-23T15:27:00Z"/>
                <w:rFonts w:ascii="Arial" w:hAnsi="Arial" w:cs="Arial"/>
                <w:sz w:val="16"/>
                <w:szCs w:val="16"/>
              </w:rPr>
            </w:pPr>
            <w:ins w:id="60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7A2A" w14:textId="77777777" w:rsidR="001F6B01" w:rsidRPr="001F6B01" w:rsidRDefault="001F6B01" w:rsidP="002236B5">
            <w:pPr>
              <w:jc w:val="center"/>
              <w:rPr>
                <w:ins w:id="6039" w:author="Raisa.sell" w:date="2017-11-23T15:27:00Z"/>
                <w:rFonts w:ascii="Arial" w:hAnsi="Arial" w:cs="Arial"/>
                <w:sz w:val="16"/>
                <w:szCs w:val="16"/>
              </w:rPr>
            </w:pPr>
            <w:ins w:id="60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23A3DA3" w14:textId="77777777" w:rsidTr="002236B5">
        <w:trPr>
          <w:trHeight w:val="255"/>
          <w:ins w:id="60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D1F9E" w14:textId="77777777" w:rsidR="001F6B01" w:rsidRPr="001F6B01" w:rsidRDefault="001F6B01" w:rsidP="002236B5">
            <w:pPr>
              <w:jc w:val="center"/>
              <w:rPr>
                <w:ins w:id="6042" w:author="Raisa.sell" w:date="2017-11-23T15:27:00Z"/>
                <w:rFonts w:ascii="Arial" w:hAnsi="Arial" w:cs="Arial"/>
                <w:sz w:val="16"/>
                <w:szCs w:val="16"/>
              </w:rPr>
            </w:pPr>
            <w:ins w:id="60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BD59" w14:textId="77777777" w:rsidR="001F6B01" w:rsidRPr="001F6B01" w:rsidRDefault="001F6B01" w:rsidP="002236B5">
            <w:pPr>
              <w:rPr>
                <w:ins w:id="6044" w:author="Raisa.sell" w:date="2017-11-23T15:27:00Z"/>
                <w:rFonts w:ascii="Arial" w:hAnsi="Arial" w:cs="Arial"/>
                <w:sz w:val="16"/>
                <w:szCs w:val="16"/>
              </w:rPr>
            </w:pPr>
            <w:ins w:id="60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Táu mật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6EE13" w14:textId="77777777" w:rsidR="001F6B01" w:rsidRPr="001F6B01" w:rsidRDefault="001F6B01" w:rsidP="002236B5">
            <w:pPr>
              <w:rPr>
                <w:ins w:id="6046" w:author="Raisa.sell" w:date="2017-11-23T15:27:00Z"/>
                <w:rFonts w:ascii="Arial" w:hAnsi="Arial" w:cs="Arial"/>
                <w:sz w:val="16"/>
                <w:szCs w:val="16"/>
              </w:rPr>
            </w:pPr>
            <w:ins w:id="60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3A93" w14:textId="77777777" w:rsidR="001F6B01" w:rsidRPr="001F6B01" w:rsidRDefault="001F6B01" w:rsidP="002236B5">
            <w:pPr>
              <w:rPr>
                <w:ins w:id="6048" w:author="Raisa.sell" w:date="2017-11-23T15:27:00Z"/>
                <w:rFonts w:ascii="Arial" w:hAnsi="Arial" w:cs="Arial"/>
                <w:sz w:val="16"/>
                <w:szCs w:val="16"/>
              </w:rPr>
            </w:pPr>
            <w:ins w:id="60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Vatica odorata ssp. brevipetiolatum (Vatica tonkinensis A. Chev.)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BF3EA" w14:textId="77777777" w:rsidR="001F6B01" w:rsidRPr="001F6B01" w:rsidRDefault="001F6B01" w:rsidP="002236B5">
            <w:pPr>
              <w:rPr>
                <w:ins w:id="6050" w:author="Raisa.sell" w:date="2017-11-23T15:27:00Z"/>
                <w:rFonts w:ascii="Arial" w:hAnsi="Arial" w:cs="Arial"/>
                <w:sz w:val="16"/>
                <w:szCs w:val="16"/>
              </w:rPr>
            </w:pPr>
            <w:ins w:id="60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94208" w14:textId="77777777" w:rsidR="001F6B01" w:rsidRPr="001F6B01" w:rsidRDefault="001F6B01" w:rsidP="002236B5">
            <w:pPr>
              <w:jc w:val="center"/>
              <w:rPr>
                <w:ins w:id="6052" w:author="Raisa.sell" w:date="2017-11-23T15:27:00Z"/>
                <w:rFonts w:ascii="Arial" w:hAnsi="Arial" w:cs="Arial"/>
                <w:sz w:val="16"/>
                <w:szCs w:val="16"/>
              </w:rPr>
            </w:pPr>
            <w:ins w:id="60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0792" w14:textId="77777777" w:rsidR="001F6B01" w:rsidRPr="001F6B01" w:rsidRDefault="001F6B01" w:rsidP="002236B5">
            <w:pPr>
              <w:jc w:val="center"/>
              <w:rPr>
                <w:ins w:id="6054" w:author="Raisa.sell" w:date="2017-11-23T15:27:00Z"/>
                <w:rFonts w:ascii="Arial" w:hAnsi="Arial" w:cs="Arial"/>
                <w:sz w:val="16"/>
                <w:szCs w:val="16"/>
              </w:rPr>
            </w:pPr>
            <w:ins w:id="60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31F4D12B" w14:textId="77777777" w:rsidTr="002236B5">
        <w:trPr>
          <w:trHeight w:val="255"/>
          <w:ins w:id="60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68A3" w14:textId="77777777" w:rsidR="001F6B01" w:rsidRPr="001F6B01" w:rsidRDefault="001F6B01" w:rsidP="002236B5">
            <w:pPr>
              <w:jc w:val="center"/>
              <w:rPr>
                <w:ins w:id="6057" w:author="Raisa.sell" w:date="2017-11-23T15:27:00Z"/>
                <w:rFonts w:ascii="Arial" w:hAnsi="Arial" w:cs="Arial"/>
                <w:sz w:val="16"/>
                <w:szCs w:val="16"/>
              </w:rPr>
            </w:pPr>
            <w:ins w:id="60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A078F" w14:textId="77777777" w:rsidR="001F6B01" w:rsidRPr="001F6B01" w:rsidRDefault="001F6B01" w:rsidP="002236B5">
            <w:pPr>
              <w:rPr>
                <w:ins w:id="6059" w:author="Raisa.sell" w:date="2017-11-23T15:27:00Z"/>
                <w:rFonts w:ascii="Arial" w:hAnsi="Arial" w:cs="Arial"/>
                <w:sz w:val="16"/>
                <w:szCs w:val="16"/>
              </w:rPr>
            </w:pPr>
            <w:ins w:id="60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Táu muối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0EAB1" w14:textId="77777777" w:rsidR="001F6B01" w:rsidRPr="001F6B01" w:rsidRDefault="001F6B01" w:rsidP="002236B5">
            <w:pPr>
              <w:rPr>
                <w:ins w:id="6061" w:author="Raisa.sell" w:date="2017-11-23T15:27:00Z"/>
                <w:rFonts w:ascii="Arial" w:hAnsi="Arial" w:cs="Arial"/>
                <w:sz w:val="16"/>
                <w:szCs w:val="16"/>
              </w:rPr>
            </w:pPr>
            <w:ins w:id="60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857CC" w14:textId="77777777" w:rsidR="001F6B01" w:rsidRPr="001F6B01" w:rsidRDefault="001F6B01" w:rsidP="002236B5">
            <w:pPr>
              <w:rPr>
                <w:ins w:id="6063" w:author="Raisa.sell" w:date="2017-11-23T15:27:00Z"/>
                <w:rFonts w:ascii="Arial" w:hAnsi="Arial" w:cs="Arial"/>
                <w:sz w:val="16"/>
                <w:szCs w:val="16"/>
              </w:rPr>
            </w:pPr>
            <w:ins w:id="60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Vatica diospyroides (Vatica fleuryana Tard.)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2298" w14:textId="77777777" w:rsidR="001F6B01" w:rsidRPr="001F6B01" w:rsidRDefault="001F6B01" w:rsidP="002236B5">
            <w:pPr>
              <w:rPr>
                <w:ins w:id="6065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60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North,centre</w:t>
              </w:r>
              <w:proofErr w:type="gramEnd"/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51A3B" w14:textId="77777777" w:rsidR="001F6B01" w:rsidRPr="001F6B01" w:rsidRDefault="001F6B01" w:rsidP="002236B5">
            <w:pPr>
              <w:jc w:val="center"/>
              <w:rPr>
                <w:ins w:id="6067" w:author="Raisa.sell" w:date="2017-11-23T15:27:00Z"/>
                <w:rFonts w:ascii="Arial" w:hAnsi="Arial" w:cs="Arial"/>
                <w:sz w:val="16"/>
                <w:szCs w:val="16"/>
              </w:rPr>
            </w:pPr>
            <w:ins w:id="60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C0A52" w14:textId="77777777" w:rsidR="001F6B01" w:rsidRPr="001F6B01" w:rsidRDefault="001F6B01" w:rsidP="002236B5">
            <w:pPr>
              <w:jc w:val="center"/>
              <w:rPr>
                <w:ins w:id="6069" w:author="Raisa.sell" w:date="2017-11-23T15:27:00Z"/>
                <w:rFonts w:ascii="Arial" w:hAnsi="Arial" w:cs="Arial"/>
                <w:sz w:val="16"/>
                <w:szCs w:val="16"/>
              </w:rPr>
            </w:pPr>
            <w:ins w:id="60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D28DDA4" w14:textId="77777777" w:rsidTr="002236B5">
        <w:trPr>
          <w:trHeight w:val="255"/>
          <w:ins w:id="60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92F3F" w14:textId="77777777" w:rsidR="001F6B01" w:rsidRPr="001F6B01" w:rsidRDefault="001F6B01" w:rsidP="002236B5">
            <w:pPr>
              <w:jc w:val="center"/>
              <w:rPr>
                <w:ins w:id="6072" w:author="Raisa.sell" w:date="2017-11-23T15:27:00Z"/>
                <w:rFonts w:ascii="Arial" w:hAnsi="Arial" w:cs="Arial"/>
                <w:sz w:val="16"/>
                <w:szCs w:val="16"/>
              </w:rPr>
            </w:pPr>
            <w:ins w:id="60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64872" w14:textId="77777777" w:rsidR="001F6B01" w:rsidRPr="001F6B01" w:rsidRDefault="001F6B01" w:rsidP="002236B5">
            <w:pPr>
              <w:rPr>
                <w:ins w:id="6074" w:author="Raisa.sell" w:date="2017-11-23T15:27:00Z"/>
                <w:rFonts w:ascii="Arial" w:hAnsi="Arial" w:cs="Arial"/>
                <w:sz w:val="16"/>
                <w:szCs w:val="16"/>
              </w:rPr>
            </w:pPr>
            <w:ins w:id="60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Tếch (Gía tỵ)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1EF8" w14:textId="77777777" w:rsidR="001F6B01" w:rsidRPr="001F6B01" w:rsidRDefault="001F6B01" w:rsidP="002236B5">
            <w:pPr>
              <w:rPr>
                <w:ins w:id="6076" w:author="Raisa.sell" w:date="2017-11-23T15:27:00Z"/>
                <w:rFonts w:ascii="Arial" w:hAnsi="Arial" w:cs="Arial"/>
                <w:sz w:val="16"/>
                <w:szCs w:val="16"/>
              </w:rPr>
            </w:pPr>
            <w:ins w:id="60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Tech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EFCF6" w14:textId="77777777" w:rsidR="001F6B01" w:rsidRPr="001F6B01" w:rsidRDefault="001F6B01" w:rsidP="002236B5">
            <w:pPr>
              <w:rPr>
                <w:ins w:id="6078" w:author="Raisa.sell" w:date="2017-11-23T15:27:00Z"/>
                <w:rFonts w:ascii="Arial" w:hAnsi="Arial" w:cs="Arial"/>
                <w:sz w:val="16"/>
                <w:szCs w:val="16"/>
              </w:rPr>
            </w:pPr>
            <w:ins w:id="60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Tectona grandis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B66B9" w14:textId="77777777" w:rsidR="001F6B01" w:rsidRPr="001F6B01" w:rsidRDefault="001F6B01" w:rsidP="002236B5">
            <w:pPr>
              <w:rPr>
                <w:ins w:id="6080" w:author="Raisa.sell" w:date="2017-11-23T15:27:00Z"/>
                <w:rFonts w:ascii="Arial" w:hAnsi="Arial" w:cs="Arial"/>
                <w:sz w:val="16"/>
                <w:szCs w:val="16"/>
              </w:rPr>
            </w:pPr>
            <w:ins w:id="60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09CB3" w14:textId="77777777" w:rsidR="001F6B01" w:rsidRPr="001F6B01" w:rsidRDefault="001F6B01" w:rsidP="002236B5">
            <w:pPr>
              <w:jc w:val="center"/>
              <w:rPr>
                <w:ins w:id="6082" w:author="Raisa.sell" w:date="2017-11-23T15:27:00Z"/>
                <w:rFonts w:ascii="Arial" w:hAnsi="Arial" w:cs="Arial"/>
                <w:sz w:val="16"/>
                <w:szCs w:val="16"/>
              </w:rPr>
            </w:pPr>
            <w:ins w:id="60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6289" w14:textId="77777777" w:rsidR="001F6B01" w:rsidRPr="001F6B01" w:rsidRDefault="001F6B01" w:rsidP="002236B5">
            <w:pPr>
              <w:jc w:val="center"/>
              <w:rPr>
                <w:ins w:id="6084" w:author="Raisa.sell" w:date="2017-11-23T15:27:00Z"/>
                <w:rFonts w:ascii="Arial" w:hAnsi="Arial" w:cs="Arial"/>
                <w:sz w:val="16"/>
                <w:szCs w:val="16"/>
              </w:rPr>
            </w:pPr>
            <w:ins w:id="60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8A40AB3" w14:textId="77777777" w:rsidTr="002236B5">
        <w:trPr>
          <w:trHeight w:val="255"/>
          <w:ins w:id="60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B9514" w14:textId="77777777" w:rsidR="001F6B01" w:rsidRPr="001F6B01" w:rsidRDefault="001F6B01" w:rsidP="002236B5">
            <w:pPr>
              <w:jc w:val="center"/>
              <w:rPr>
                <w:ins w:id="6087" w:author="Raisa.sell" w:date="2017-11-23T15:27:00Z"/>
                <w:rFonts w:ascii="Arial" w:hAnsi="Arial" w:cs="Arial"/>
                <w:sz w:val="16"/>
                <w:szCs w:val="16"/>
              </w:rPr>
            </w:pPr>
            <w:ins w:id="60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2D219" w14:textId="77777777" w:rsidR="001F6B01" w:rsidRPr="001F6B01" w:rsidRDefault="001F6B01" w:rsidP="002236B5">
            <w:pPr>
              <w:rPr>
                <w:ins w:id="6089" w:author="Raisa.sell" w:date="2017-11-23T15:27:00Z"/>
                <w:rFonts w:ascii="Arial" w:hAnsi="Arial" w:cs="Arial"/>
                <w:sz w:val="16"/>
                <w:szCs w:val="16"/>
              </w:rPr>
            </w:pPr>
            <w:ins w:id="60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ba lá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B48A" w14:textId="77777777" w:rsidR="001F6B01" w:rsidRPr="001F6B01" w:rsidRDefault="001F6B01" w:rsidP="002236B5">
            <w:pPr>
              <w:rPr>
                <w:ins w:id="6091" w:author="Raisa.sell" w:date="2017-11-23T15:27:00Z"/>
                <w:rFonts w:ascii="Arial" w:hAnsi="Arial" w:cs="Arial"/>
                <w:sz w:val="16"/>
                <w:szCs w:val="16"/>
              </w:rPr>
            </w:pPr>
            <w:ins w:id="60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4F977" w14:textId="77777777" w:rsidR="001F6B01" w:rsidRPr="001F6B01" w:rsidRDefault="001F6B01" w:rsidP="002236B5">
            <w:pPr>
              <w:rPr>
                <w:ins w:id="6093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60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Pinus kesiya Royle ex Gordon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2E9DA" w14:textId="77777777" w:rsidR="001F6B01" w:rsidRPr="001F6B01" w:rsidRDefault="001F6B01" w:rsidP="002236B5">
            <w:pPr>
              <w:rPr>
                <w:ins w:id="6095" w:author="Raisa.sell" w:date="2017-11-23T15:27:00Z"/>
                <w:rFonts w:ascii="Arial" w:hAnsi="Arial" w:cs="Arial"/>
                <w:sz w:val="16"/>
                <w:szCs w:val="16"/>
              </w:rPr>
            </w:pPr>
            <w:ins w:id="60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21CB4" w14:textId="77777777" w:rsidR="001F6B01" w:rsidRPr="001F6B01" w:rsidRDefault="001F6B01" w:rsidP="002236B5">
            <w:pPr>
              <w:jc w:val="center"/>
              <w:rPr>
                <w:ins w:id="6097" w:author="Raisa.sell" w:date="2017-11-23T15:27:00Z"/>
                <w:rFonts w:ascii="Arial" w:hAnsi="Arial" w:cs="Arial"/>
                <w:sz w:val="16"/>
                <w:szCs w:val="16"/>
              </w:rPr>
            </w:pPr>
            <w:ins w:id="60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3DAF7" w14:textId="77777777" w:rsidR="001F6B01" w:rsidRPr="001F6B01" w:rsidRDefault="001F6B01" w:rsidP="002236B5">
            <w:pPr>
              <w:jc w:val="center"/>
              <w:rPr>
                <w:ins w:id="6099" w:author="Raisa.sell" w:date="2017-11-23T15:27:00Z"/>
                <w:rFonts w:ascii="Arial" w:hAnsi="Arial" w:cs="Arial"/>
                <w:sz w:val="16"/>
                <w:szCs w:val="16"/>
              </w:rPr>
            </w:pPr>
            <w:ins w:id="61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92006CA" w14:textId="77777777" w:rsidTr="002236B5">
        <w:trPr>
          <w:trHeight w:val="255"/>
          <w:ins w:id="61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B4E1F" w14:textId="77777777" w:rsidR="001F6B01" w:rsidRPr="001F6B01" w:rsidRDefault="001F6B01" w:rsidP="002236B5">
            <w:pPr>
              <w:jc w:val="center"/>
              <w:rPr>
                <w:ins w:id="6102" w:author="Raisa.sell" w:date="2017-11-23T15:27:00Z"/>
                <w:rFonts w:ascii="Arial" w:hAnsi="Arial" w:cs="Arial"/>
                <w:sz w:val="16"/>
                <w:szCs w:val="16"/>
              </w:rPr>
            </w:pPr>
            <w:ins w:id="61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AD9D" w14:textId="77777777" w:rsidR="001F6B01" w:rsidRPr="001F6B01" w:rsidRDefault="001F6B01" w:rsidP="002236B5">
            <w:pPr>
              <w:rPr>
                <w:ins w:id="6104" w:author="Raisa.sell" w:date="2017-11-23T15:27:00Z"/>
                <w:rFonts w:ascii="Arial" w:hAnsi="Arial" w:cs="Arial"/>
                <w:sz w:val="16"/>
                <w:szCs w:val="16"/>
              </w:rPr>
            </w:pPr>
            <w:ins w:id="61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Ca ri bê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3C45" w14:textId="77777777" w:rsidR="001F6B01" w:rsidRPr="001F6B01" w:rsidRDefault="001F6B01" w:rsidP="002236B5">
            <w:pPr>
              <w:rPr>
                <w:ins w:id="6106" w:author="Raisa.sell" w:date="2017-11-23T15:27:00Z"/>
                <w:rFonts w:ascii="Arial" w:hAnsi="Arial" w:cs="Arial"/>
                <w:sz w:val="16"/>
                <w:szCs w:val="16"/>
              </w:rPr>
            </w:pPr>
            <w:ins w:id="61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213E9" w14:textId="77777777" w:rsidR="001F6B01" w:rsidRPr="001F6B01" w:rsidRDefault="001F6B01" w:rsidP="002236B5">
            <w:pPr>
              <w:rPr>
                <w:ins w:id="6108" w:author="Raisa.sell" w:date="2017-11-23T15:27:00Z"/>
                <w:rFonts w:ascii="Arial" w:hAnsi="Arial" w:cs="Arial"/>
                <w:sz w:val="16"/>
                <w:szCs w:val="16"/>
              </w:rPr>
            </w:pPr>
            <w:ins w:id="61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Pinus caribaea Morelet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29A67" w14:textId="77777777" w:rsidR="001F6B01" w:rsidRPr="001F6B01" w:rsidRDefault="001F6B01" w:rsidP="002236B5">
            <w:pPr>
              <w:rPr>
                <w:ins w:id="6110" w:author="Raisa.sell" w:date="2017-11-23T15:27:00Z"/>
                <w:rFonts w:ascii="Arial" w:hAnsi="Arial" w:cs="Arial"/>
                <w:sz w:val="16"/>
                <w:szCs w:val="16"/>
              </w:rPr>
            </w:pPr>
            <w:ins w:id="61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A2335" w14:textId="77777777" w:rsidR="001F6B01" w:rsidRPr="001F6B01" w:rsidRDefault="001F6B01" w:rsidP="002236B5">
            <w:pPr>
              <w:jc w:val="center"/>
              <w:rPr>
                <w:ins w:id="6112" w:author="Raisa.sell" w:date="2017-11-23T15:27:00Z"/>
                <w:rFonts w:ascii="Arial" w:hAnsi="Arial" w:cs="Arial"/>
                <w:sz w:val="16"/>
                <w:szCs w:val="16"/>
              </w:rPr>
            </w:pPr>
            <w:ins w:id="61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56E2A" w14:textId="77777777" w:rsidR="001F6B01" w:rsidRPr="001F6B01" w:rsidRDefault="001F6B01" w:rsidP="002236B5">
            <w:pPr>
              <w:jc w:val="center"/>
              <w:rPr>
                <w:ins w:id="6114" w:author="Raisa.sell" w:date="2017-11-23T15:27:00Z"/>
                <w:rFonts w:ascii="Arial" w:hAnsi="Arial" w:cs="Arial"/>
                <w:sz w:val="16"/>
                <w:szCs w:val="16"/>
              </w:rPr>
            </w:pPr>
            <w:ins w:id="61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A72A3EF" w14:textId="77777777" w:rsidTr="002236B5">
        <w:trPr>
          <w:trHeight w:val="255"/>
          <w:ins w:id="61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162CE" w14:textId="77777777" w:rsidR="001F6B01" w:rsidRPr="001F6B01" w:rsidRDefault="001F6B01" w:rsidP="002236B5">
            <w:pPr>
              <w:jc w:val="center"/>
              <w:rPr>
                <w:ins w:id="6117" w:author="Raisa.sell" w:date="2017-11-23T15:27:00Z"/>
                <w:rFonts w:ascii="Arial" w:hAnsi="Arial" w:cs="Arial"/>
                <w:sz w:val="16"/>
                <w:szCs w:val="16"/>
              </w:rPr>
            </w:pPr>
            <w:ins w:id="61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83023" w14:textId="77777777" w:rsidR="001F6B01" w:rsidRPr="001F6B01" w:rsidRDefault="001F6B01" w:rsidP="002236B5">
            <w:pPr>
              <w:rPr>
                <w:ins w:id="6119" w:author="Raisa.sell" w:date="2017-11-23T15:27:00Z"/>
                <w:rFonts w:ascii="Arial" w:hAnsi="Arial" w:cs="Arial"/>
                <w:sz w:val="16"/>
                <w:szCs w:val="16"/>
              </w:rPr>
            </w:pPr>
            <w:ins w:id="61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đỏ nam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B6423" w14:textId="77777777" w:rsidR="001F6B01" w:rsidRPr="001F6B01" w:rsidRDefault="001F6B01" w:rsidP="002236B5">
            <w:pPr>
              <w:rPr>
                <w:ins w:id="6121" w:author="Raisa.sell" w:date="2017-11-23T15:27:00Z"/>
                <w:rFonts w:ascii="Arial" w:hAnsi="Arial" w:cs="Arial"/>
                <w:sz w:val="16"/>
                <w:szCs w:val="16"/>
              </w:rPr>
            </w:pPr>
            <w:ins w:id="61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D801D" w14:textId="77777777" w:rsidR="001F6B01" w:rsidRPr="001F6B01" w:rsidRDefault="001F6B01" w:rsidP="002236B5">
            <w:pPr>
              <w:rPr>
                <w:ins w:id="6123" w:author="Raisa.sell" w:date="2017-11-23T15:27:00Z"/>
                <w:rFonts w:ascii="Arial" w:hAnsi="Arial" w:cs="Arial"/>
                <w:sz w:val="16"/>
                <w:szCs w:val="16"/>
              </w:rPr>
            </w:pPr>
            <w:ins w:id="61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Taxus wallichianus Zucc.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9380" w14:textId="77777777" w:rsidR="001F6B01" w:rsidRPr="001F6B01" w:rsidRDefault="001F6B01" w:rsidP="002236B5">
            <w:pPr>
              <w:rPr>
                <w:ins w:id="6125" w:author="Raisa.sell" w:date="2017-11-23T15:27:00Z"/>
                <w:rFonts w:ascii="Arial" w:hAnsi="Arial" w:cs="Arial"/>
                <w:sz w:val="16"/>
                <w:szCs w:val="16"/>
              </w:rPr>
            </w:pPr>
            <w:ins w:id="61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F93D4" w14:textId="77777777" w:rsidR="001F6B01" w:rsidRPr="001F6B01" w:rsidRDefault="001F6B01" w:rsidP="002236B5">
            <w:pPr>
              <w:jc w:val="center"/>
              <w:rPr>
                <w:ins w:id="6127" w:author="Raisa.sell" w:date="2017-11-23T15:27:00Z"/>
                <w:rFonts w:ascii="Arial" w:hAnsi="Arial" w:cs="Arial"/>
                <w:sz w:val="16"/>
                <w:szCs w:val="16"/>
              </w:rPr>
            </w:pPr>
            <w:ins w:id="61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70F4B" w14:textId="77777777" w:rsidR="001F6B01" w:rsidRPr="001F6B01" w:rsidRDefault="001F6B01" w:rsidP="002236B5">
            <w:pPr>
              <w:jc w:val="center"/>
              <w:rPr>
                <w:ins w:id="6129" w:author="Raisa.sell" w:date="2017-11-23T15:27:00Z"/>
                <w:rFonts w:ascii="Arial" w:hAnsi="Arial" w:cs="Arial"/>
                <w:sz w:val="16"/>
                <w:szCs w:val="16"/>
              </w:rPr>
            </w:pPr>
            <w:ins w:id="61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C0EB3E1" w14:textId="77777777" w:rsidTr="002236B5">
        <w:trPr>
          <w:trHeight w:val="255"/>
          <w:ins w:id="61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7F30C" w14:textId="77777777" w:rsidR="001F6B01" w:rsidRPr="001F6B01" w:rsidRDefault="001F6B01" w:rsidP="002236B5">
            <w:pPr>
              <w:jc w:val="center"/>
              <w:rPr>
                <w:ins w:id="6132" w:author="Raisa.sell" w:date="2017-11-23T15:27:00Z"/>
                <w:rFonts w:ascii="Arial" w:hAnsi="Arial" w:cs="Arial"/>
                <w:sz w:val="16"/>
                <w:szCs w:val="16"/>
              </w:rPr>
            </w:pPr>
            <w:ins w:id="61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3EA6C" w14:textId="77777777" w:rsidR="001F6B01" w:rsidRPr="001F6B01" w:rsidRDefault="001F6B01" w:rsidP="002236B5">
            <w:pPr>
              <w:rPr>
                <w:ins w:id="6134" w:author="Raisa.sell" w:date="2017-11-23T15:27:00Z"/>
                <w:rFonts w:ascii="Arial" w:hAnsi="Arial" w:cs="Arial"/>
                <w:sz w:val="16"/>
                <w:szCs w:val="16"/>
              </w:rPr>
            </w:pPr>
            <w:ins w:id="61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đỏ trung quốc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533FD" w14:textId="77777777" w:rsidR="001F6B01" w:rsidRPr="001F6B01" w:rsidRDefault="001F6B01" w:rsidP="002236B5">
            <w:pPr>
              <w:rPr>
                <w:ins w:id="6136" w:author="Raisa.sell" w:date="2017-11-23T15:27:00Z"/>
                <w:rFonts w:ascii="Arial" w:hAnsi="Arial" w:cs="Arial"/>
                <w:sz w:val="16"/>
                <w:szCs w:val="16"/>
              </w:rPr>
            </w:pPr>
            <w:ins w:id="61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82309" w14:textId="77777777" w:rsidR="001F6B01" w:rsidRPr="001F6B01" w:rsidRDefault="001F6B01" w:rsidP="002236B5">
            <w:pPr>
              <w:rPr>
                <w:ins w:id="6138" w:author="Raisa.sell" w:date="2017-11-23T15:27:00Z"/>
                <w:rFonts w:ascii="Arial" w:hAnsi="Arial" w:cs="Arial"/>
                <w:sz w:val="16"/>
                <w:szCs w:val="16"/>
              </w:rPr>
            </w:pPr>
            <w:ins w:id="61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Taxu chinensis (Pilg.) Rehd.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4FDF6" w14:textId="77777777" w:rsidR="001F6B01" w:rsidRPr="001F6B01" w:rsidRDefault="001F6B01" w:rsidP="002236B5">
            <w:pPr>
              <w:rPr>
                <w:ins w:id="6140" w:author="Raisa.sell" w:date="2017-11-23T15:27:00Z"/>
                <w:rFonts w:ascii="Arial" w:hAnsi="Arial" w:cs="Arial"/>
                <w:sz w:val="16"/>
                <w:szCs w:val="16"/>
              </w:rPr>
            </w:pPr>
            <w:ins w:id="61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FC393" w14:textId="77777777" w:rsidR="001F6B01" w:rsidRPr="001F6B01" w:rsidRDefault="001F6B01" w:rsidP="002236B5">
            <w:pPr>
              <w:jc w:val="center"/>
              <w:rPr>
                <w:ins w:id="6142" w:author="Raisa.sell" w:date="2017-11-23T15:27:00Z"/>
                <w:rFonts w:ascii="Arial" w:hAnsi="Arial" w:cs="Arial"/>
                <w:sz w:val="16"/>
                <w:szCs w:val="16"/>
              </w:rPr>
            </w:pPr>
            <w:ins w:id="61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EA5E3" w14:textId="77777777" w:rsidR="001F6B01" w:rsidRPr="001F6B01" w:rsidRDefault="001F6B01" w:rsidP="002236B5">
            <w:pPr>
              <w:jc w:val="center"/>
              <w:rPr>
                <w:ins w:id="6144" w:author="Raisa.sell" w:date="2017-11-23T15:27:00Z"/>
                <w:rFonts w:ascii="Arial" w:hAnsi="Arial" w:cs="Arial"/>
                <w:sz w:val="16"/>
                <w:szCs w:val="16"/>
              </w:rPr>
            </w:pPr>
            <w:ins w:id="61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11954A59" w14:textId="77777777" w:rsidTr="002236B5">
        <w:trPr>
          <w:trHeight w:val="255"/>
          <w:ins w:id="61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7A458" w14:textId="77777777" w:rsidR="001F6B01" w:rsidRPr="001F6B01" w:rsidRDefault="001F6B01" w:rsidP="002236B5">
            <w:pPr>
              <w:jc w:val="center"/>
              <w:rPr>
                <w:ins w:id="6147" w:author="Raisa.sell" w:date="2017-11-23T15:27:00Z"/>
                <w:rFonts w:ascii="Arial" w:hAnsi="Arial" w:cs="Arial"/>
                <w:sz w:val="16"/>
                <w:szCs w:val="16"/>
              </w:rPr>
            </w:pPr>
            <w:ins w:id="61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88323" w14:textId="77777777" w:rsidR="001F6B01" w:rsidRPr="001F6B01" w:rsidRDefault="001F6B01" w:rsidP="002236B5">
            <w:pPr>
              <w:rPr>
                <w:ins w:id="6149" w:author="Raisa.sell" w:date="2017-11-23T15:27:00Z"/>
                <w:rFonts w:ascii="Arial" w:hAnsi="Arial" w:cs="Arial"/>
                <w:sz w:val="16"/>
                <w:szCs w:val="16"/>
              </w:rPr>
            </w:pPr>
            <w:ins w:id="61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hai lá dẹt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B8DE9" w14:textId="77777777" w:rsidR="001F6B01" w:rsidRPr="001F6B01" w:rsidRDefault="001F6B01" w:rsidP="002236B5">
            <w:pPr>
              <w:rPr>
                <w:ins w:id="6151" w:author="Raisa.sell" w:date="2017-11-23T15:27:00Z"/>
                <w:rFonts w:ascii="Arial" w:hAnsi="Arial" w:cs="Arial"/>
                <w:sz w:val="16"/>
                <w:szCs w:val="16"/>
              </w:rPr>
            </w:pPr>
            <w:ins w:id="61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0653" w14:textId="77777777" w:rsidR="001F6B01" w:rsidRPr="001F6B01" w:rsidRDefault="001F6B01" w:rsidP="002236B5">
            <w:pPr>
              <w:rPr>
                <w:ins w:id="6153" w:author="Raisa.sell" w:date="2017-11-23T15:27:00Z"/>
                <w:rFonts w:ascii="Arial" w:hAnsi="Arial" w:cs="Arial"/>
                <w:sz w:val="16"/>
                <w:szCs w:val="16"/>
              </w:rPr>
            </w:pPr>
            <w:ins w:id="61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Pinus krempfii Lecomte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F8074" w14:textId="77777777" w:rsidR="001F6B01" w:rsidRPr="001F6B01" w:rsidRDefault="001F6B01" w:rsidP="002236B5">
            <w:pPr>
              <w:rPr>
                <w:ins w:id="6155" w:author="Raisa.sell" w:date="2017-11-23T15:27:00Z"/>
                <w:rFonts w:ascii="Arial" w:hAnsi="Arial" w:cs="Arial"/>
                <w:sz w:val="16"/>
                <w:szCs w:val="16"/>
              </w:rPr>
            </w:pPr>
            <w:ins w:id="61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FEE55" w14:textId="77777777" w:rsidR="001F6B01" w:rsidRPr="001F6B01" w:rsidRDefault="001F6B01" w:rsidP="002236B5">
            <w:pPr>
              <w:jc w:val="center"/>
              <w:rPr>
                <w:ins w:id="6157" w:author="Raisa.sell" w:date="2017-11-23T15:27:00Z"/>
                <w:rFonts w:ascii="Arial" w:hAnsi="Arial" w:cs="Arial"/>
                <w:sz w:val="16"/>
                <w:szCs w:val="16"/>
              </w:rPr>
            </w:pPr>
            <w:ins w:id="61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0707" w14:textId="77777777" w:rsidR="001F6B01" w:rsidRPr="001F6B01" w:rsidRDefault="001F6B01" w:rsidP="002236B5">
            <w:pPr>
              <w:jc w:val="center"/>
              <w:rPr>
                <w:ins w:id="6159" w:author="Raisa.sell" w:date="2017-11-23T15:27:00Z"/>
                <w:rFonts w:ascii="Arial" w:hAnsi="Arial" w:cs="Arial"/>
                <w:sz w:val="16"/>
                <w:szCs w:val="16"/>
              </w:rPr>
            </w:pPr>
            <w:ins w:id="61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8B41663" w14:textId="77777777" w:rsidTr="002236B5">
        <w:trPr>
          <w:trHeight w:val="255"/>
          <w:ins w:id="61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1F1A7" w14:textId="77777777" w:rsidR="001F6B01" w:rsidRPr="001F6B01" w:rsidRDefault="001F6B01" w:rsidP="002236B5">
            <w:pPr>
              <w:jc w:val="center"/>
              <w:rPr>
                <w:ins w:id="6162" w:author="Raisa.sell" w:date="2017-11-23T15:27:00Z"/>
                <w:rFonts w:ascii="Arial" w:hAnsi="Arial" w:cs="Arial"/>
                <w:sz w:val="16"/>
                <w:szCs w:val="16"/>
              </w:rPr>
            </w:pPr>
            <w:ins w:id="61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6BC9" w14:textId="77777777" w:rsidR="001F6B01" w:rsidRPr="001F6B01" w:rsidRDefault="001F6B01" w:rsidP="002236B5">
            <w:pPr>
              <w:rPr>
                <w:ins w:id="6164" w:author="Raisa.sell" w:date="2017-11-23T15:27:00Z"/>
                <w:rFonts w:ascii="Arial" w:hAnsi="Arial" w:cs="Arial"/>
                <w:sz w:val="16"/>
                <w:szCs w:val="16"/>
              </w:rPr>
            </w:pPr>
            <w:ins w:id="61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mã vĩ (Thông đuôi ngựa)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3C8DF" w14:textId="77777777" w:rsidR="001F6B01" w:rsidRPr="001F6B01" w:rsidRDefault="001F6B01" w:rsidP="002236B5">
            <w:pPr>
              <w:rPr>
                <w:ins w:id="6166" w:author="Raisa.sell" w:date="2017-11-23T15:27:00Z"/>
                <w:rFonts w:ascii="Arial" w:hAnsi="Arial" w:cs="Arial"/>
                <w:sz w:val="16"/>
                <w:szCs w:val="16"/>
              </w:rPr>
            </w:pPr>
            <w:ins w:id="61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DFE76" w14:textId="77777777" w:rsidR="001F6B01" w:rsidRPr="001F6B01" w:rsidRDefault="001F6B01" w:rsidP="002236B5">
            <w:pPr>
              <w:rPr>
                <w:ins w:id="6168" w:author="Raisa.sell" w:date="2017-11-23T15:27:00Z"/>
                <w:rFonts w:ascii="Arial" w:hAnsi="Arial" w:cs="Arial"/>
                <w:sz w:val="16"/>
                <w:szCs w:val="16"/>
              </w:rPr>
            </w:pPr>
            <w:ins w:id="61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Pinus massoniana Lamb.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7BA79" w14:textId="77777777" w:rsidR="001F6B01" w:rsidRPr="001F6B01" w:rsidRDefault="001F6B01" w:rsidP="002236B5">
            <w:pPr>
              <w:rPr>
                <w:ins w:id="6170" w:author="Raisa.sell" w:date="2017-11-23T15:27:00Z"/>
                <w:rFonts w:ascii="Arial" w:hAnsi="Arial" w:cs="Arial"/>
                <w:sz w:val="16"/>
                <w:szCs w:val="16"/>
              </w:rPr>
            </w:pPr>
            <w:ins w:id="61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9AA58" w14:textId="77777777" w:rsidR="001F6B01" w:rsidRPr="001F6B01" w:rsidRDefault="001F6B01" w:rsidP="002236B5">
            <w:pPr>
              <w:jc w:val="center"/>
              <w:rPr>
                <w:ins w:id="6172" w:author="Raisa.sell" w:date="2017-11-23T15:27:00Z"/>
                <w:rFonts w:ascii="Arial" w:hAnsi="Arial" w:cs="Arial"/>
                <w:sz w:val="16"/>
                <w:szCs w:val="16"/>
              </w:rPr>
            </w:pPr>
            <w:ins w:id="61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8CB83" w14:textId="77777777" w:rsidR="001F6B01" w:rsidRPr="001F6B01" w:rsidRDefault="001F6B01" w:rsidP="002236B5">
            <w:pPr>
              <w:jc w:val="center"/>
              <w:rPr>
                <w:ins w:id="6174" w:author="Raisa.sell" w:date="2017-11-23T15:27:00Z"/>
                <w:rFonts w:ascii="Arial" w:hAnsi="Arial" w:cs="Arial"/>
                <w:sz w:val="16"/>
                <w:szCs w:val="16"/>
              </w:rPr>
            </w:pPr>
            <w:ins w:id="61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4628EED" w14:textId="77777777" w:rsidTr="002236B5">
        <w:trPr>
          <w:trHeight w:val="255"/>
          <w:ins w:id="61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BBDD7" w14:textId="77777777" w:rsidR="001F6B01" w:rsidRPr="001F6B01" w:rsidRDefault="001F6B01" w:rsidP="002236B5">
            <w:pPr>
              <w:jc w:val="center"/>
              <w:rPr>
                <w:ins w:id="6177" w:author="Raisa.sell" w:date="2017-11-23T15:27:00Z"/>
                <w:rFonts w:ascii="Arial" w:hAnsi="Arial" w:cs="Arial"/>
                <w:sz w:val="16"/>
                <w:szCs w:val="16"/>
              </w:rPr>
            </w:pPr>
            <w:ins w:id="61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159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EADD6" w14:textId="77777777" w:rsidR="001F6B01" w:rsidRPr="001F6B01" w:rsidRDefault="001F6B01" w:rsidP="002236B5">
            <w:pPr>
              <w:rPr>
                <w:ins w:id="6179" w:author="Raisa.sell" w:date="2017-11-23T15:27:00Z"/>
                <w:rFonts w:ascii="Arial" w:hAnsi="Arial" w:cs="Arial"/>
                <w:sz w:val="16"/>
                <w:szCs w:val="16"/>
              </w:rPr>
            </w:pPr>
            <w:ins w:id="61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năm lá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F9E38" w14:textId="77777777" w:rsidR="001F6B01" w:rsidRPr="001F6B01" w:rsidRDefault="001F6B01" w:rsidP="002236B5">
            <w:pPr>
              <w:rPr>
                <w:ins w:id="6181" w:author="Raisa.sell" w:date="2017-11-23T15:27:00Z"/>
                <w:rFonts w:ascii="Arial" w:hAnsi="Arial" w:cs="Arial"/>
                <w:sz w:val="16"/>
                <w:szCs w:val="16"/>
              </w:rPr>
            </w:pPr>
            <w:ins w:id="61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59C04" w14:textId="77777777" w:rsidR="001F6B01" w:rsidRPr="001F6B01" w:rsidRDefault="001F6B01" w:rsidP="002236B5">
            <w:pPr>
              <w:rPr>
                <w:ins w:id="6183" w:author="Raisa.sell" w:date="2017-11-23T15:27:00Z"/>
                <w:rFonts w:ascii="Arial" w:hAnsi="Arial" w:cs="Arial"/>
                <w:sz w:val="16"/>
                <w:szCs w:val="16"/>
              </w:rPr>
            </w:pPr>
            <w:ins w:id="61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Pinus dalatensis D. Ferre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1ED8" w14:textId="77777777" w:rsidR="001F6B01" w:rsidRPr="001F6B01" w:rsidRDefault="001F6B01" w:rsidP="002236B5">
            <w:pPr>
              <w:rPr>
                <w:ins w:id="6185" w:author="Raisa.sell" w:date="2017-11-23T15:27:00Z"/>
                <w:rFonts w:ascii="Arial" w:hAnsi="Arial" w:cs="Arial"/>
                <w:sz w:val="16"/>
                <w:szCs w:val="16"/>
              </w:rPr>
            </w:pPr>
            <w:ins w:id="61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F12B1" w14:textId="77777777" w:rsidR="001F6B01" w:rsidRPr="001F6B01" w:rsidRDefault="001F6B01" w:rsidP="002236B5">
            <w:pPr>
              <w:jc w:val="center"/>
              <w:rPr>
                <w:ins w:id="6187" w:author="Raisa.sell" w:date="2017-11-23T15:27:00Z"/>
                <w:rFonts w:ascii="Arial" w:hAnsi="Arial" w:cs="Arial"/>
                <w:sz w:val="16"/>
                <w:szCs w:val="16"/>
              </w:rPr>
            </w:pPr>
            <w:ins w:id="61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D026B" w14:textId="77777777" w:rsidR="001F6B01" w:rsidRPr="001F6B01" w:rsidRDefault="001F6B01" w:rsidP="002236B5">
            <w:pPr>
              <w:jc w:val="center"/>
              <w:rPr>
                <w:ins w:id="6189" w:author="Raisa.sell" w:date="2017-11-23T15:27:00Z"/>
                <w:rFonts w:ascii="Arial" w:hAnsi="Arial" w:cs="Arial"/>
                <w:sz w:val="16"/>
                <w:szCs w:val="16"/>
              </w:rPr>
            </w:pPr>
            <w:ins w:id="61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6C9B815" w14:textId="77777777" w:rsidTr="002236B5">
        <w:trPr>
          <w:trHeight w:val="255"/>
          <w:ins w:id="61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1DB96" w14:textId="77777777" w:rsidR="001F6B01" w:rsidRPr="001F6B01" w:rsidRDefault="001F6B01" w:rsidP="002236B5">
            <w:pPr>
              <w:jc w:val="center"/>
              <w:rPr>
                <w:ins w:id="6192" w:author="Raisa.sell" w:date="2017-11-23T15:27:00Z"/>
                <w:rFonts w:ascii="Arial" w:hAnsi="Arial" w:cs="Arial"/>
                <w:sz w:val="16"/>
                <w:szCs w:val="16"/>
              </w:rPr>
            </w:pPr>
            <w:ins w:id="61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160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1D9E4" w14:textId="77777777" w:rsidR="001F6B01" w:rsidRPr="001F6B01" w:rsidRDefault="001F6B01" w:rsidP="002236B5">
            <w:pPr>
              <w:rPr>
                <w:ins w:id="6194" w:author="Raisa.sell" w:date="2017-11-23T15:27:00Z"/>
                <w:rFonts w:ascii="Arial" w:hAnsi="Arial" w:cs="Arial"/>
                <w:sz w:val="16"/>
                <w:szCs w:val="16"/>
              </w:rPr>
            </w:pPr>
            <w:ins w:id="61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 nhựa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0D5D9" w14:textId="77777777" w:rsidR="001F6B01" w:rsidRPr="001F6B01" w:rsidRDefault="001F6B01" w:rsidP="002236B5">
            <w:pPr>
              <w:rPr>
                <w:ins w:id="6196" w:author="Raisa.sell" w:date="2017-11-23T15:27:00Z"/>
                <w:rFonts w:ascii="Arial" w:hAnsi="Arial" w:cs="Arial"/>
                <w:sz w:val="16"/>
                <w:szCs w:val="16"/>
              </w:rPr>
            </w:pPr>
            <w:ins w:id="61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8AD64" w14:textId="77777777" w:rsidR="001F6B01" w:rsidRPr="001F6B01" w:rsidRDefault="001F6B01" w:rsidP="002236B5">
            <w:pPr>
              <w:rPr>
                <w:ins w:id="6198" w:author="Raisa.sell" w:date="2017-11-23T15:27:00Z"/>
                <w:rFonts w:ascii="Arial" w:hAnsi="Arial" w:cs="Arial"/>
                <w:sz w:val="16"/>
                <w:szCs w:val="16"/>
                <w:lang w:val="nl-NL"/>
              </w:rPr>
            </w:pPr>
            <w:ins w:id="61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nl-NL"/>
                </w:rPr>
                <w:t>Pinus merkusii Jungh.et de Vries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09AB6" w14:textId="77777777" w:rsidR="001F6B01" w:rsidRPr="001F6B01" w:rsidRDefault="001F6B01" w:rsidP="002236B5">
            <w:pPr>
              <w:rPr>
                <w:ins w:id="6200" w:author="Raisa.sell" w:date="2017-11-23T15:27:00Z"/>
                <w:rFonts w:ascii="Arial" w:hAnsi="Arial" w:cs="Arial"/>
                <w:sz w:val="16"/>
                <w:szCs w:val="16"/>
              </w:rPr>
            </w:pPr>
            <w:ins w:id="62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C1999" w14:textId="77777777" w:rsidR="001F6B01" w:rsidRPr="001F6B01" w:rsidRDefault="001F6B01" w:rsidP="002236B5">
            <w:pPr>
              <w:jc w:val="center"/>
              <w:rPr>
                <w:ins w:id="6202" w:author="Raisa.sell" w:date="2017-11-23T15:27:00Z"/>
                <w:rFonts w:ascii="Arial" w:hAnsi="Arial" w:cs="Arial"/>
                <w:sz w:val="16"/>
                <w:szCs w:val="16"/>
              </w:rPr>
            </w:pPr>
            <w:ins w:id="62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EE87D" w14:textId="77777777" w:rsidR="001F6B01" w:rsidRPr="001F6B01" w:rsidRDefault="001F6B01" w:rsidP="002236B5">
            <w:pPr>
              <w:jc w:val="center"/>
              <w:rPr>
                <w:ins w:id="6204" w:author="Raisa.sell" w:date="2017-11-23T15:27:00Z"/>
                <w:rFonts w:ascii="Arial" w:hAnsi="Arial" w:cs="Arial"/>
                <w:sz w:val="16"/>
                <w:szCs w:val="16"/>
              </w:rPr>
            </w:pPr>
            <w:ins w:id="62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E73B14E" w14:textId="77777777" w:rsidTr="002236B5">
        <w:trPr>
          <w:trHeight w:val="255"/>
          <w:ins w:id="62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7F212" w14:textId="77777777" w:rsidR="001F6B01" w:rsidRPr="001F6B01" w:rsidRDefault="001F6B01" w:rsidP="002236B5">
            <w:pPr>
              <w:jc w:val="center"/>
              <w:rPr>
                <w:ins w:id="6207" w:author="Raisa.sell" w:date="2017-11-23T15:27:00Z"/>
                <w:rFonts w:ascii="Arial" w:hAnsi="Arial" w:cs="Arial"/>
                <w:sz w:val="16"/>
                <w:szCs w:val="16"/>
              </w:rPr>
            </w:pPr>
            <w:ins w:id="62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E716F" w14:textId="77777777" w:rsidR="001F6B01" w:rsidRPr="001F6B01" w:rsidRDefault="001F6B01" w:rsidP="002236B5">
            <w:pPr>
              <w:rPr>
                <w:ins w:id="6209" w:author="Raisa.sell" w:date="2017-11-23T15:27:00Z"/>
                <w:rFonts w:ascii="Arial" w:hAnsi="Arial" w:cs="Arial"/>
                <w:sz w:val="16"/>
                <w:szCs w:val="16"/>
              </w:rPr>
            </w:pPr>
            <w:ins w:id="62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Tống quán sủ (Tống quá sủ)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8172" w14:textId="77777777" w:rsidR="001F6B01" w:rsidRPr="001F6B01" w:rsidRDefault="001F6B01" w:rsidP="002236B5">
            <w:pPr>
              <w:rPr>
                <w:ins w:id="6211" w:author="Raisa.sell" w:date="2017-11-23T15:27:00Z"/>
                <w:rFonts w:ascii="Arial" w:hAnsi="Arial" w:cs="Arial"/>
                <w:sz w:val="16"/>
                <w:szCs w:val="16"/>
              </w:rPr>
            </w:pPr>
            <w:ins w:id="62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Tq.su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CCF3F" w14:textId="77777777" w:rsidR="001F6B01" w:rsidRPr="001F6B01" w:rsidRDefault="001F6B01" w:rsidP="002236B5">
            <w:pPr>
              <w:rPr>
                <w:ins w:id="6213" w:author="Raisa.sell" w:date="2017-11-23T15:27:00Z"/>
                <w:rFonts w:ascii="Arial" w:hAnsi="Arial" w:cs="Arial"/>
                <w:sz w:val="16"/>
                <w:szCs w:val="16"/>
              </w:rPr>
            </w:pPr>
            <w:ins w:id="62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Alnus nepalensis D. Don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7A61C" w14:textId="77777777" w:rsidR="001F6B01" w:rsidRPr="001F6B01" w:rsidRDefault="001F6B01" w:rsidP="002236B5">
            <w:pPr>
              <w:rPr>
                <w:ins w:id="6215" w:author="Raisa.sell" w:date="2017-11-23T15:27:00Z"/>
                <w:rFonts w:ascii="Arial" w:hAnsi="Arial" w:cs="Arial"/>
                <w:sz w:val="16"/>
                <w:szCs w:val="16"/>
              </w:rPr>
            </w:pPr>
            <w:ins w:id="62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C74B0" w14:textId="77777777" w:rsidR="001F6B01" w:rsidRPr="001F6B01" w:rsidRDefault="001F6B01" w:rsidP="002236B5">
            <w:pPr>
              <w:jc w:val="center"/>
              <w:rPr>
                <w:ins w:id="6217" w:author="Raisa.sell" w:date="2017-11-23T15:27:00Z"/>
                <w:rFonts w:ascii="Arial" w:hAnsi="Arial" w:cs="Arial"/>
                <w:sz w:val="16"/>
                <w:szCs w:val="16"/>
              </w:rPr>
            </w:pPr>
            <w:ins w:id="62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548B8" w14:textId="77777777" w:rsidR="001F6B01" w:rsidRPr="001F6B01" w:rsidRDefault="001F6B01" w:rsidP="002236B5">
            <w:pPr>
              <w:jc w:val="center"/>
              <w:rPr>
                <w:ins w:id="6219" w:author="Raisa.sell" w:date="2017-11-23T15:27:00Z"/>
                <w:rFonts w:ascii="Arial" w:hAnsi="Arial" w:cs="Arial"/>
                <w:sz w:val="16"/>
                <w:szCs w:val="16"/>
              </w:rPr>
            </w:pPr>
            <w:ins w:id="62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FFAEC11" w14:textId="77777777" w:rsidTr="002236B5">
        <w:trPr>
          <w:trHeight w:val="255"/>
          <w:ins w:id="62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5DDEC" w14:textId="77777777" w:rsidR="001F6B01" w:rsidRPr="001F6B01" w:rsidRDefault="001F6B01" w:rsidP="002236B5">
            <w:pPr>
              <w:jc w:val="center"/>
              <w:rPr>
                <w:ins w:id="6222" w:author="Raisa.sell" w:date="2017-11-23T15:27:00Z"/>
                <w:rFonts w:ascii="Arial" w:hAnsi="Arial" w:cs="Arial"/>
                <w:sz w:val="16"/>
                <w:szCs w:val="16"/>
              </w:rPr>
            </w:pPr>
            <w:ins w:id="62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F5F62" w14:textId="77777777" w:rsidR="001F6B01" w:rsidRPr="001F6B01" w:rsidRDefault="001F6B01" w:rsidP="002236B5">
            <w:pPr>
              <w:rPr>
                <w:ins w:id="6224" w:author="Raisa.sell" w:date="2017-11-23T15:27:00Z"/>
                <w:rFonts w:ascii="Arial" w:hAnsi="Arial" w:cs="Arial"/>
                <w:sz w:val="16"/>
                <w:szCs w:val="16"/>
              </w:rPr>
            </w:pPr>
            <w:ins w:id="62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Trám đen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AF25E" w14:textId="77777777" w:rsidR="001F6B01" w:rsidRPr="001F6B01" w:rsidRDefault="001F6B01" w:rsidP="002236B5">
            <w:pPr>
              <w:rPr>
                <w:ins w:id="6226" w:author="Raisa.sell" w:date="2017-11-23T15:27:00Z"/>
                <w:rFonts w:ascii="Arial" w:hAnsi="Arial" w:cs="Arial"/>
                <w:sz w:val="16"/>
                <w:szCs w:val="16"/>
              </w:rPr>
            </w:pPr>
            <w:ins w:id="62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Tr.den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0C9BA" w14:textId="77777777" w:rsidR="001F6B01" w:rsidRPr="001F6B01" w:rsidRDefault="001F6B01" w:rsidP="002236B5">
            <w:pPr>
              <w:rPr>
                <w:ins w:id="6228" w:author="Raisa.sell" w:date="2017-11-23T15:27:00Z"/>
                <w:rFonts w:ascii="Arial" w:hAnsi="Arial" w:cs="Arial"/>
                <w:sz w:val="16"/>
                <w:szCs w:val="16"/>
                <w:lang w:val="pt-BR"/>
              </w:rPr>
            </w:pPr>
            <w:ins w:id="62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Canarium pimela Leench. (Canarium nigrum, Canarium tramdenum)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CCA5" w14:textId="77777777" w:rsidR="001F6B01" w:rsidRPr="001F6B01" w:rsidRDefault="001F6B01" w:rsidP="002236B5">
            <w:pPr>
              <w:rPr>
                <w:ins w:id="6230" w:author="Raisa.sell" w:date="2017-11-23T15:27:00Z"/>
                <w:rFonts w:ascii="Arial" w:hAnsi="Arial" w:cs="Arial"/>
                <w:sz w:val="16"/>
                <w:szCs w:val="16"/>
              </w:rPr>
            </w:pPr>
            <w:ins w:id="62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2BB51" w14:textId="77777777" w:rsidR="001F6B01" w:rsidRPr="001F6B01" w:rsidRDefault="001F6B01" w:rsidP="002236B5">
            <w:pPr>
              <w:jc w:val="center"/>
              <w:rPr>
                <w:ins w:id="6232" w:author="Raisa.sell" w:date="2017-11-23T15:27:00Z"/>
                <w:rFonts w:ascii="Arial" w:hAnsi="Arial" w:cs="Arial"/>
                <w:sz w:val="16"/>
                <w:szCs w:val="16"/>
              </w:rPr>
            </w:pPr>
            <w:ins w:id="62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096A" w14:textId="77777777" w:rsidR="001F6B01" w:rsidRPr="001F6B01" w:rsidRDefault="001F6B01" w:rsidP="002236B5">
            <w:pPr>
              <w:jc w:val="center"/>
              <w:rPr>
                <w:ins w:id="6234" w:author="Raisa.sell" w:date="2017-11-23T15:27:00Z"/>
                <w:rFonts w:ascii="Arial" w:hAnsi="Arial" w:cs="Arial"/>
                <w:sz w:val="16"/>
                <w:szCs w:val="16"/>
              </w:rPr>
            </w:pPr>
            <w:ins w:id="62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BEEA6B0" w14:textId="77777777" w:rsidTr="002236B5">
        <w:trPr>
          <w:trHeight w:val="255"/>
          <w:ins w:id="62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F29BB" w14:textId="77777777" w:rsidR="001F6B01" w:rsidRPr="001F6B01" w:rsidRDefault="001F6B01" w:rsidP="002236B5">
            <w:pPr>
              <w:jc w:val="center"/>
              <w:rPr>
                <w:ins w:id="6237" w:author="Raisa.sell" w:date="2017-11-23T15:27:00Z"/>
                <w:rFonts w:ascii="Arial" w:hAnsi="Arial" w:cs="Arial"/>
                <w:sz w:val="16"/>
                <w:szCs w:val="16"/>
              </w:rPr>
            </w:pPr>
            <w:ins w:id="62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0D7CE" w14:textId="77777777" w:rsidR="001F6B01" w:rsidRPr="001F6B01" w:rsidRDefault="001F6B01" w:rsidP="002236B5">
            <w:pPr>
              <w:rPr>
                <w:ins w:id="6239" w:author="Raisa.sell" w:date="2017-11-23T15:27:00Z"/>
                <w:rFonts w:ascii="Arial" w:hAnsi="Arial" w:cs="Arial"/>
                <w:sz w:val="16"/>
                <w:szCs w:val="16"/>
              </w:rPr>
            </w:pPr>
            <w:ins w:id="62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Trám hồng (Trám ba cạnh)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3D0C1" w14:textId="77777777" w:rsidR="001F6B01" w:rsidRPr="001F6B01" w:rsidRDefault="001F6B01" w:rsidP="002236B5">
            <w:pPr>
              <w:rPr>
                <w:ins w:id="6241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62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Tr.hong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C4A90" w14:textId="77777777" w:rsidR="001F6B01" w:rsidRPr="001F6B01" w:rsidRDefault="001F6B01" w:rsidP="002236B5">
            <w:pPr>
              <w:rPr>
                <w:ins w:id="6243" w:author="Raisa.sell" w:date="2017-11-23T15:27:00Z"/>
                <w:rFonts w:ascii="Arial" w:hAnsi="Arial" w:cs="Arial"/>
                <w:sz w:val="16"/>
                <w:szCs w:val="16"/>
              </w:rPr>
            </w:pPr>
            <w:ins w:id="62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Canarium bengalense Roxb.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56F8" w14:textId="77777777" w:rsidR="001F6B01" w:rsidRPr="001F6B01" w:rsidRDefault="001F6B01" w:rsidP="002236B5">
            <w:pPr>
              <w:rPr>
                <w:ins w:id="6245" w:author="Raisa.sell" w:date="2017-11-23T15:27:00Z"/>
                <w:rFonts w:ascii="Arial" w:hAnsi="Arial" w:cs="Arial"/>
                <w:sz w:val="16"/>
                <w:szCs w:val="16"/>
              </w:rPr>
            </w:pPr>
            <w:ins w:id="62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64E13" w14:textId="77777777" w:rsidR="001F6B01" w:rsidRPr="001F6B01" w:rsidRDefault="001F6B01" w:rsidP="002236B5">
            <w:pPr>
              <w:jc w:val="center"/>
              <w:rPr>
                <w:ins w:id="6247" w:author="Raisa.sell" w:date="2017-11-23T15:27:00Z"/>
                <w:rFonts w:ascii="Arial" w:hAnsi="Arial" w:cs="Arial"/>
                <w:sz w:val="16"/>
                <w:szCs w:val="16"/>
              </w:rPr>
            </w:pPr>
            <w:ins w:id="62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DEAA0" w14:textId="77777777" w:rsidR="001F6B01" w:rsidRPr="001F6B01" w:rsidRDefault="001F6B01" w:rsidP="002236B5">
            <w:pPr>
              <w:jc w:val="center"/>
              <w:rPr>
                <w:ins w:id="6249" w:author="Raisa.sell" w:date="2017-11-23T15:27:00Z"/>
                <w:rFonts w:ascii="Arial" w:hAnsi="Arial" w:cs="Arial"/>
                <w:sz w:val="16"/>
                <w:szCs w:val="16"/>
              </w:rPr>
            </w:pPr>
            <w:ins w:id="62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621CE21B" w14:textId="77777777" w:rsidTr="002236B5">
        <w:trPr>
          <w:trHeight w:val="255"/>
          <w:ins w:id="62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D7382" w14:textId="77777777" w:rsidR="001F6B01" w:rsidRPr="001F6B01" w:rsidRDefault="001F6B01" w:rsidP="002236B5">
            <w:pPr>
              <w:jc w:val="center"/>
              <w:rPr>
                <w:ins w:id="6252" w:author="Raisa.sell" w:date="2017-11-23T15:27:00Z"/>
                <w:rFonts w:ascii="Arial" w:hAnsi="Arial" w:cs="Arial"/>
                <w:sz w:val="16"/>
                <w:szCs w:val="16"/>
              </w:rPr>
            </w:pPr>
            <w:ins w:id="62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521FC" w14:textId="77777777" w:rsidR="001F6B01" w:rsidRPr="001F6B01" w:rsidRDefault="001F6B01" w:rsidP="002236B5">
            <w:pPr>
              <w:rPr>
                <w:ins w:id="6254" w:author="Raisa.sell" w:date="2017-11-23T15:27:00Z"/>
                <w:rFonts w:ascii="Arial" w:hAnsi="Arial" w:cs="Arial"/>
                <w:sz w:val="16"/>
                <w:szCs w:val="16"/>
              </w:rPr>
            </w:pPr>
            <w:ins w:id="62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Trầm dó (Trầm hương)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9FA2" w14:textId="77777777" w:rsidR="001F6B01" w:rsidRPr="001F6B01" w:rsidRDefault="001F6B01" w:rsidP="002236B5">
            <w:pPr>
              <w:rPr>
                <w:ins w:id="6256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62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Tr.huong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9D096" w14:textId="77777777" w:rsidR="001F6B01" w:rsidRPr="001F6B01" w:rsidRDefault="001F6B01" w:rsidP="002236B5">
            <w:pPr>
              <w:rPr>
                <w:ins w:id="6258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62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Aquilaria crassna Pierre ex Lecomte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CFF4" w14:textId="77777777" w:rsidR="001F6B01" w:rsidRPr="001F6B01" w:rsidRDefault="001F6B01" w:rsidP="002236B5">
            <w:pPr>
              <w:rPr>
                <w:ins w:id="6260" w:author="Raisa.sell" w:date="2017-11-23T15:27:00Z"/>
                <w:rFonts w:ascii="Arial" w:hAnsi="Arial" w:cs="Arial"/>
                <w:sz w:val="16"/>
                <w:szCs w:val="16"/>
              </w:rPr>
            </w:pPr>
            <w:ins w:id="62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D85BB" w14:textId="77777777" w:rsidR="001F6B01" w:rsidRPr="001F6B01" w:rsidRDefault="001F6B01" w:rsidP="002236B5">
            <w:pPr>
              <w:jc w:val="center"/>
              <w:rPr>
                <w:ins w:id="6262" w:author="Raisa.sell" w:date="2017-11-23T15:27:00Z"/>
                <w:rFonts w:ascii="Arial" w:hAnsi="Arial" w:cs="Arial"/>
                <w:sz w:val="16"/>
                <w:szCs w:val="16"/>
              </w:rPr>
            </w:pPr>
            <w:ins w:id="62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01259" w14:textId="77777777" w:rsidR="001F6B01" w:rsidRPr="001F6B01" w:rsidRDefault="001F6B01" w:rsidP="002236B5">
            <w:pPr>
              <w:jc w:val="center"/>
              <w:rPr>
                <w:ins w:id="6264" w:author="Raisa.sell" w:date="2017-11-23T15:27:00Z"/>
                <w:rFonts w:ascii="Arial" w:hAnsi="Arial" w:cs="Arial"/>
                <w:sz w:val="16"/>
                <w:szCs w:val="16"/>
              </w:rPr>
            </w:pPr>
            <w:ins w:id="62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C8843B6" w14:textId="77777777" w:rsidTr="002236B5">
        <w:trPr>
          <w:trHeight w:val="255"/>
          <w:ins w:id="62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B16BB" w14:textId="77777777" w:rsidR="001F6B01" w:rsidRPr="001F6B01" w:rsidRDefault="001F6B01" w:rsidP="002236B5">
            <w:pPr>
              <w:jc w:val="center"/>
              <w:rPr>
                <w:ins w:id="6267" w:author="Raisa.sell" w:date="2017-11-23T15:27:00Z"/>
                <w:rFonts w:ascii="Arial" w:hAnsi="Arial" w:cs="Arial"/>
                <w:sz w:val="16"/>
                <w:szCs w:val="16"/>
              </w:rPr>
            </w:pPr>
            <w:ins w:id="62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AD24" w14:textId="77777777" w:rsidR="001F6B01" w:rsidRPr="001F6B01" w:rsidRDefault="001F6B01" w:rsidP="002236B5">
            <w:pPr>
              <w:rPr>
                <w:ins w:id="6269" w:author="Raisa.sell" w:date="2017-11-23T15:27:00Z"/>
                <w:rFonts w:ascii="Arial" w:hAnsi="Arial" w:cs="Arial"/>
                <w:sz w:val="16"/>
                <w:szCs w:val="16"/>
              </w:rPr>
            </w:pPr>
            <w:ins w:id="62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Trám trắng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63A8A" w14:textId="77777777" w:rsidR="001F6B01" w:rsidRPr="001F6B01" w:rsidRDefault="001F6B01" w:rsidP="002236B5">
            <w:pPr>
              <w:rPr>
                <w:ins w:id="6271" w:author="Raisa.sell" w:date="2017-11-23T15:27:00Z"/>
                <w:rFonts w:ascii="Arial" w:hAnsi="Arial" w:cs="Arial"/>
                <w:sz w:val="16"/>
                <w:szCs w:val="16"/>
              </w:rPr>
            </w:pPr>
            <w:proofErr w:type="gramStart"/>
            <w:ins w:id="62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Tr.trang</w:t>
              </w:r>
              <w:proofErr w:type="gramEnd"/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685F" w14:textId="77777777" w:rsidR="001F6B01" w:rsidRPr="001F6B01" w:rsidRDefault="001F6B01" w:rsidP="002236B5">
            <w:pPr>
              <w:rPr>
                <w:ins w:id="6273" w:author="Raisa.sell" w:date="2017-11-23T15:27:00Z"/>
                <w:rFonts w:ascii="Arial" w:hAnsi="Arial" w:cs="Arial"/>
                <w:sz w:val="16"/>
                <w:szCs w:val="16"/>
              </w:rPr>
            </w:pPr>
            <w:ins w:id="62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Canarium album (Lour.) Raeusch.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0CCBE" w14:textId="77777777" w:rsidR="001F6B01" w:rsidRPr="001F6B01" w:rsidRDefault="001F6B01" w:rsidP="002236B5">
            <w:pPr>
              <w:rPr>
                <w:ins w:id="6275" w:author="Raisa.sell" w:date="2017-11-23T15:27:00Z"/>
                <w:rFonts w:ascii="Arial" w:hAnsi="Arial" w:cs="Arial"/>
                <w:sz w:val="16"/>
                <w:szCs w:val="16"/>
              </w:rPr>
            </w:pPr>
            <w:ins w:id="62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B72C3" w14:textId="77777777" w:rsidR="001F6B01" w:rsidRPr="001F6B01" w:rsidRDefault="001F6B01" w:rsidP="002236B5">
            <w:pPr>
              <w:jc w:val="center"/>
              <w:rPr>
                <w:ins w:id="6277" w:author="Raisa.sell" w:date="2017-11-23T15:27:00Z"/>
                <w:rFonts w:ascii="Arial" w:hAnsi="Arial" w:cs="Arial"/>
                <w:sz w:val="16"/>
                <w:szCs w:val="16"/>
              </w:rPr>
            </w:pPr>
            <w:ins w:id="62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E5F3C" w14:textId="77777777" w:rsidR="001F6B01" w:rsidRPr="001F6B01" w:rsidRDefault="001F6B01" w:rsidP="002236B5">
            <w:pPr>
              <w:jc w:val="center"/>
              <w:rPr>
                <w:ins w:id="6279" w:author="Raisa.sell" w:date="2017-11-23T15:27:00Z"/>
                <w:rFonts w:ascii="Arial" w:hAnsi="Arial" w:cs="Arial"/>
                <w:sz w:val="16"/>
                <w:szCs w:val="16"/>
              </w:rPr>
            </w:pPr>
            <w:ins w:id="62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668BC74" w14:textId="77777777" w:rsidTr="002236B5">
        <w:trPr>
          <w:trHeight w:val="255"/>
          <w:ins w:id="62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A5877" w14:textId="77777777" w:rsidR="001F6B01" w:rsidRPr="001F6B01" w:rsidRDefault="001F6B01" w:rsidP="002236B5">
            <w:pPr>
              <w:jc w:val="center"/>
              <w:rPr>
                <w:ins w:id="6282" w:author="Raisa.sell" w:date="2017-11-23T15:27:00Z"/>
                <w:rFonts w:ascii="Arial" w:hAnsi="Arial" w:cs="Arial"/>
                <w:sz w:val="16"/>
                <w:szCs w:val="16"/>
              </w:rPr>
            </w:pPr>
            <w:ins w:id="62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07B4F" w14:textId="77777777" w:rsidR="001F6B01" w:rsidRPr="001F6B01" w:rsidRDefault="001F6B01" w:rsidP="002236B5">
            <w:pPr>
              <w:rPr>
                <w:ins w:id="6284" w:author="Raisa.sell" w:date="2017-11-23T15:27:00Z"/>
                <w:rFonts w:ascii="Arial" w:hAnsi="Arial" w:cs="Arial"/>
                <w:sz w:val="16"/>
                <w:szCs w:val="16"/>
              </w:rPr>
            </w:pPr>
            <w:ins w:id="62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Trâm vối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77ABE" w14:textId="77777777" w:rsidR="001F6B01" w:rsidRPr="001F6B01" w:rsidRDefault="001F6B01" w:rsidP="002236B5">
            <w:pPr>
              <w:rPr>
                <w:ins w:id="6286" w:author="Raisa.sell" w:date="2017-11-23T15:27:00Z"/>
                <w:rFonts w:ascii="Arial" w:hAnsi="Arial" w:cs="Arial"/>
                <w:sz w:val="16"/>
                <w:szCs w:val="16"/>
              </w:rPr>
            </w:pPr>
            <w:ins w:id="62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Tr.voi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C8AF0" w14:textId="77777777" w:rsidR="001F6B01" w:rsidRPr="001F6B01" w:rsidRDefault="001F6B01" w:rsidP="002236B5">
            <w:pPr>
              <w:rPr>
                <w:ins w:id="6288" w:author="Raisa.sell" w:date="2017-11-23T15:27:00Z"/>
                <w:rFonts w:ascii="Arial" w:hAnsi="Arial" w:cs="Arial"/>
                <w:sz w:val="16"/>
                <w:szCs w:val="16"/>
              </w:rPr>
            </w:pPr>
            <w:ins w:id="62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Syzygium cuminii (L.) Skeel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AF0B4" w14:textId="77777777" w:rsidR="001F6B01" w:rsidRPr="001F6B01" w:rsidRDefault="001F6B01" w:rsidP="002236B5">
            <w:pPr>
              <w:rPr>
                <w:ins w:id="6290" w:author="Raisa.sell" w:date="2017-11-23T15:27:00Z"/>
                <w:rFonts w:ascii="Arial" w:hAnsi="Arial" w:cs="Arial"/>
                <w:sz w:val="16"/>
                <w:szCs w:val="16"/>
              </w:rPr>
            </w:pPr>
            <w:ins w:id="62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10939" w14:textId="77777777" w:rsidR="001F6B01" w:rsidRPr="001F6B01" w:rsidRDefault="001F6B01" w:rsidP="002236B5">
            <w:pPr>
              <w:jc w:val="center"/>
              <w:rPr>
                <w:ins w:id="6292" w:author="Raisa.sell" w:date="2017-11-23T15:27:00Z"/>
                <w:rFonts w:ascii="Arial" w:hAnsi="Arial" w:cs="Arial"/>
                <w:sz w:val="16"/>
                <w:szCs w:val="16"/>
              </w:rPr>
            </w:pPr>
            <w:ins w:id="62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B5C2" w14:textId="77777777" w:rsidR="001F6B01" w:rsidRPr="001F6B01" w:rsidRDefault="001F6B01" w:rsidP="002236B5">
            <w:pPr>
              <w:jc w:val="center"/>
              <w:rPr>
                <w:ins w:id="6294" w:author="Raisa.sell" w:date="2017-11-23T15:27:00Z"/>
                <w:rFonts w:ascii="Arial" w:hAnsi="Arial" w:cs="Arial"/>
                <w:sz w:val="16"/>
                <w:szCs w:val="16"/>
              </w:rPr>
            </w:pPr>
            <w:ins w:id="62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1954F66" w14:textId="77777777" w:rsidTr="002236B5">
        <w:trPr>
          <w:trHeight w:val="255"/>
          <w:ins w:id="62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273F9" w14:textId="77777777" w:rsidR="001F6B01" w:rsidRPr="001F6B01" w:rsidRDefault="001F6B01" w:rsidP="002236B5">
            <w:pPr>
              <w:jc w:val="center"/>
              <w:rPr>
                <w:ins w:id="6297" w:author="Raisa.sell" w:date="2017-11-23T15:27:00Z"/>
                <w:rFonts w:ascii="Arial" w:hAnsi="Arial" w:cs="Arial"/>
                <w:sz w:val="16"/>
                <w:szCs w:val="16"/>
              </w:rPr>
            </w:pPr>
            <w:ins w:id="62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7FC63" w14:textId="77777777" w:rsidR="001F6B01" w:rsidRPr="001F6B01" w:rsidRDefault="001F6B01" w:rsidP="002236B5">
            <w:pPr>
              <w:rPr>
                <w:ins w:id="6299" w:author="Raisa.sell" w:date="2017-11-23T15:27:00Z"/>
                <w:rFonts w:ascii="Arial" w:hAnsi="Arial" w:cs="Arial"/>
                <w:sz w:val="16"/>
                <w:szCs w:val="16"/>
              </w:rPr>
            </w:pPr>
            <w:ins w:id="63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Trắc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A2F24" w14:textId="77777777" w:rsidR="001F6B01" w:rsidRPr="001F6B01" w:rsidRDefault="001F6B01" w:rsidP="002236B5">
            <w:pPr>
              <w:rPr>
                <w:ins w:id="6301" w:author="Raisa.sell" w:date="2017-11-23T15:27:00Z"/>
                <w:rFonts w:ascii="Arial" w:hAnsi="Arial" w:cs="Arial"/>
                <w:sz w:val="16"/>
                <w:szCs w:val="16"/>
              </w:rPr>
            </w:pPr>
            <w:ins w:id="63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F555D" w14:textId="77777777" w:rsidR="001F6B01" w:rsidRPr="001F6B01" w:rsidRDefault="001F6B01" w:rsidP="002236B5">
            <w:pPr>
              <w:rPr>
                <w:ins w:id="6303" w:author="Raisa.sell" w:date="2017-11-23T15:27:00Z"/>
                <w:rFonts w:ascii="Arial" w:hAnsi="Arial" w:cs="Arial"/>
                <w:sz w:val="16"/>
                <w:szCs w:val="16"/>
              </w:rPr>
            </w:pPr>
            <w:ins w:id="63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Dalbergia cochinchinensis Pierre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B017" w14:textId="77777777" w:rsidR="001F6B01" w:rsidRPr="001F6B01" w:rsidRDefault="001F6B01" w:rsidP="002236B5">
            <w:pPr>
              <w:rPr>
                <w:ins w:id="6305" w:author="Raisa.sell" w:date="2017-11-23T15:27:00Z"/>
                <w:rFonts w:ascii="Arial" w:hAnsi="Arial" w:cs="Arial"/>
                <w:sz w:val="16"/>
                <w:szCs w:val="16"/>
              </w:rPr>
            </w:pPr>
            <w:ins w:id="63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2645C" w14:textId="77777777" w:rsidR="001F6B01" w:rsidRPr="001F6B01" w:rsidRDefault="001F6B01" w:rsidP="002236B5">
            <w:pPr>
              <w:jc w:val="center"/>
              <w:rPr>
                <w:ins w:id="6307" w:author="Raisa.sell" w:date="2017-11-23T15:27:00Z"/>
                <w:rFonts w:ascii="Arial" w:hAnsi="Arial" w:cs="Arial"/>
                <w:sz w:val="16"/>
                <w:szCs w:val="16"/>
              </w:rPr>
            </w:pPr>
            <w:ins w:id="63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0D697" w14:textId="77777777" w:rsidR="001F6B01" w:rsidRPr="001F6B01" w:rsidRDefault="001F6B01" w:rsidP="002236B5">
            <w:pPr>
              <w:jc w:val="center"/>
              <w:rPr>
                <w:ins w:id="6309" w:author="Raisa.sell" w:date="2017-11-23T15:27:00Z"/>
                <w:rFonts w:ascii="Arial" w:hAnsi="Arial" w:cs="Arial"/>
                <w:sz w:val="16"/>
                <w:szCs w:val="16"/>
              </w:rPr>
            </w:pPr>
            <w:ins w:id="63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0E8F991D" w14:textId="77777777" w:rsidTr="002236B5">
        <w:trPr>
          <w:trHeight w:val="255"/>
          <w:ins w:id="63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CF26" w14:textId="77777777" w:rsidR="001F6B01" w:rsidRPr="001F6B01" w:rsidRDefault="001F6B01" w:rsidP="002236B5">
            <w:pPr>
              <w:jc w:val="center"/>
              <w:rPr>
                <w:ins w:id="6312" w:author="Raisa.sell" w:date="2017-11-23T15:27:00Z"/>
                <w:rFonts w:ascii="Arial" w:hAnsi="Arial" w:cs="Arial"/>
                <w:sz w:val="16"/>
                <w:szCs w:val="16"/>
              </w:rPr>
            </w:pPr>
            <w:ins w:id="63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ECF81" w14:textId="77777777" w:rsidR="001F6B01" w:rsidRPr="001F6B01" w:rsidRDefault="001F6B01" w:rsidP="002236B5">
            <w:pPr>
              <w:rPr>
                <w:ins w:id="6314" w:author="Raisa.sell" w:date="2017-11-23T15:27:00Z"/>
                <w:rFonts w:ascii="Arial" w:hAnsi="Arial" w:cs="Arial"/>
                <w:sz w:val="16"/>
                <w:szCs w:val="16"/>
              </w:rPr>
            </w:pPr>
            <w:ins w:id="63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B5485" w14:textId="77777777" w:rsidR="001F6B01" w:rsidRPr="001F6B01" w:rsidRDefault="001F6B01" w:rsidP="002236B5">
            <w:pPr>
              <w:rPr>
                <w:ins w:id="6316" w:author="Raisa.sell" w:date="2017-11-23T15:27:00Z"/>
                <w:rFonts w:ascii="Arial" w:hAnsi="Arial" w:cs="Arial"/>
                <w:sz w:val="16"/>
                <w:szCs w:val="16"/>
              </w:rPr>
            </w:pPr>
            <w:ins w:id="63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61ED4" w14:textId="77777777" w:rsidR="001F6B01" w:rsidRPr="001F6B01" w:rsidRDefault="001F6B01" w:rsidP="002236B5">
            <w:pPr>
              <w:rPr>
                <w:ins w:id="6318" w:author="Raisa.sell" w:date="2017-11-23T15:27:00Z"/>
                <w:rFonts w:ascii="Arial" w:hAnsi="Arial" w:cs="Arial"/>
                <w:sz w:val="16"/>
                <w:szCs w:val="16"/>
              </w:rPr>
            </w:pPr>
            <w:ins w:id="63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Shorea obtusa Wall. ex Blume var. kochangensis Heim. (Shorea vulgaris 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A71" w14:textId="77777777" w:rsidR="001F6B01" w:rsidRPr="001F6B01" w:rsidRDefault="001F6B01" w:rsidP="002236B5">
            <w:pPr>
              <w:rPr>
                <w:ins w:id="6320" w:author="Raisa.sell" w:date="2017-11-23T15:27:00Z"/>
                <w:rFonts w:ascii="Arial" w:hAnsi="Arial" w:cs="Arial"/>
                <w:sz w:val="16"/>
                <w:szCs w:val="16"/>
              </w:rPr>
            </w:pPr>
            <w:ins w:id="63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FA06E" w14:textId="77777777" w:rsidR="001F6B01" w:rsidRPr="001F6B01" w:rsidRDefault="001F6B01" w:rsidP="002236B5">
            <w:pPr>
              <w:jc w:val="center"/>
              <w:rPr>
                <w:ins w:id="6322" w:author="Raisa.sell" w:date="2017-11-23T15:27:00Z"/>
                <w:rFonts w:ascii="Arial" w:hAnsi="Arial" w:cs="Arial"/>
                <w:sz w:val="16"/>
                <w:szCs w:val="16"/>
              </w:rPr>
            </w:pPr>
            <w:ins w:id="63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A6DB5" w14:textId="77777777" w:rsidR="001F6B01" w:rsidRPr="001F6B01" w:rsidRDefault="001F6B01" w:rsidP="002236B5">
            <w:pPr>
              <w:jc w:val="center"/>
              <w:rPr>
                <w:ins w:id="6324" w:author="Raisa.sell" w:date="2017-11-23T15:27:00Z"/>
                <w:rFonts w:ascii="Arial" w:hAnsi="Arial" w:cs="Arial"/>
                <w:sz w:val="16"/>
                <w:szCs w:val="16"/>
              </w:rPr>
            </w:pPr>
            <w:ins w:id="63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60704E6D" w14:textId="77777777" w:rsidTr="002236B5">
        <w:trPr>
          <w:trHeight w:val="255"/>
          <w:ins w:id="63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1B7A4" w14:textId="77777777" w:rsidR="001F6B01" w:rsidRPr="001F6B01" w:rsidRDefault="001F6B01" w:rsidP="002236B5">
            <w:pPr>
              <w:jc w:val="center"/>
              <w:rPr>
                <w:ins w:id="6327" w:author="Raisa.sell" w:date="2017-11-23T15:27:00Z"/>
                <w:rFonts w:ascii="Arial" w:hAnsi="Arial" w:cs="Arial"/>
                <w:sz w:val="16"/>
                <w:szCs w:val="16"/>
              </w:rPr>
            </w:pPr>
            <w:ins w:id="63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169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EDAB5" w14:textId="77777777" w:rsidR="001F6B01" w:rsidRPr="001F6B01" w:rsidRDefault="001F6B01" w:rsidP="002236B5">
            <w:pPr>
              <w:rPr>
                <w:ins w:id="6329" w:author="Raisa.sell" w:date="2017-11-23T15:27:00Z"/>
                <w:rFonts w:ascii="Arial" w:hAnsi="Arial" w:cs="Arial"/>
                <w:sz w:val="16"/>
                <w:szCs w:val="16"/>
              </w:rPr>
            </w:pPr>
            <w:ins w:id="63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(Tràm cừ)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91A35" w14:textId="77777777" w:rsidR="001F6B01" w:rsidRPr="001F6B01" w:rsidRDefault="001F6B01" w:rsidP="002236B5">
            <w:pPr>
              <w:rPr>
                <w:ins w:id="6331" w:author="Raisa.sell" w:date="2017-11-23T15:27:00Z"/>
                <w:rFonts w:ascii="Arial" w:hAnsi="Arial" w:cs="Arial"/>
                <w:sz w:val="16"/>
                <w:szCs w:val="16"/>
              </w:rPr>
            </w:pPr>
            <w:ins w:id="63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F55E4" w14:textId="77777777" w:rsidR="001F6B01" w:rsidRPr="001F6B01" w:rsidRDefault="001F6B01" w:rsidP="002236B5">
            <w:pPr>
              <w:rPr>
                <w:ins w:id="6333" w:author="Raisa.sell" w:date="2017-11-23T15:27:00Z"/>
                <w:rFonts w:ascii="Arial" w:hAnsi="Arial" w:cs="Arial"/>
                <w:sz w:val="16"/>
                <w:szCs w:val="16"/>
              </w:rPr>
            </w:pPr>
            <w:ins w:id="63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cajuputi Powell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F0896" w14:textId="77777777" w:rsidR="001F6B01" w:rsidRPr="001F6B01" w:rsidRDefault="001F6B01" w:rsidP="002236B5">
            <w:pPr>
              <w:rPr>
                <w:ins w:id="6335" w:author="Raisa.sell" w:date="2017-11-23T15:27:00Z"/>
                <w:rFonts w:ascii="Arial" w:hAnsi="Arial" w:cs="Arial"/>
                <w:sz w:val="16"/>
                <w:szCs w:val="16"/>
              </w:rPr>
            </w:pPr>
            <w:ins w:id="63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92687" w14:textId="77777777" w:rsidR="001F6B01" w:rsidRPr="001F6B01" w:rsidRDefault="001F6B01" w:rsidP="002236B5">
            <w:pPr>
              <w:jc w:val="center"/>
              <w:rPr>
                <w:ins w:id="6337" w:author="Raisa.sell" w:date="2017-11-23T15:27:00Z"/>
                <w:rFonts w:ascii="Arial" w:hAnsi="Arial" w:cs="Arial"/>
                <w:sz w:val="16"/>
                <w:szCs w:val="16"/>
              </w:rPr>
            </w:pPr>
            <w:ins w:id="63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7E030" w14:textId="77777777" w:rsidR="001F6B01" w:rsidRPr="001F6B01" w:rsidRDefault="001F6B01" w:rsidP="002236B5">
            <w:pPr>
              <w:jc w:val="center"/>
              <w:rPr>
                <w:ins w:id="6339" w:author="Raisa.sell" w:date="2017-11-23T15:27:00Z"/>
                <w:rFonts w:ascii="Arial" w:hAnsi="Arial" w:cs="Arial"/>
                <w:sz w:val="16"/>
                <w:szCs w:val="16"/>
              </w:rPr>
            </w:pPr>
            <w:ins w:id="63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FCBA991" w14:textId="77777777" w:rsidTr="002236B5">
        <w:trPr>
          <w:trHeight w:val="255"/>
          <w:ins w:id="63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DA642" w14:textId="77777777" w:rsidR="001F6B01" w:rsidRPr="001F6B01" w:rsidRDefault="001F6B01" w:rsidP="002236B5">
            <w:pPr>
              <w:jc w:val="center"/>
              <w:rPr>
                <w:ins w:id="6342" w:author="Raisa.sell" w:date="2017-11-23T15:27:00Z"/>
                <w:rFonts w:ascii="Arial" w:hAnsi="Arial" w:cs="Arial"/>
                <w:sz w:val="16"/>
                <w:szCs w:val="16"/>
              </w:rPr>
            </w:pPr>
            <w:ins w:id="63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0011A" w14:textId="77777777" w:rsidR="001F6B01" w:rsidRPr="001F6B01" w:rsidRDefault="001F6B01" w:rsidP="002236B5">
            <w:pPr>
              <w:rPr>
                <w:ins w:id="6344" w:author="Raisa.sell" w:date="2017-11-23T15:27:00Z"/>
                <w:rFonts w:ascii="Arial" w:hAnsi="Arial" w:cs="Arial"/>
                <w:sz w:val="16"/>
                <w:szCs w:val="16"/>
              </w:rPr>
            </w:pPr>
            <w:ins w:id="63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lá bạc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71517" w14:textId="77777777" w:rsidR="001F6B01" w:rsidRPr="001F6B01" w:rsidRDefault="001F6B01" w:rsidP="002236B5">
            <w:pPr>
              <w:rPr>
                <w:ins w:id="6346" w:author="Raisa.sell" w:date="2017-11-23T15:27:00Z"/>
                <w:rFonts w:ascii="Arial" w:hAnsi="Arial" w:cs="Arial"/>
                <w:sz w:val="16"/>
                <w:szCs w:val="16"/>
              </w:rPr>
            </w:pPr>
            <w:ins w:id="63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0FA9C" w14:textId="77777777" w:rsidR="001F6B01" w:rsidRPr="001F6B01" w:rsidRDefault="001F6B01" w:rsidP="002236B5">
            <w:pPr>
              <w:rPr>
                <w:ins w:id="6348" w:author="Raisa.sell" w:date="2017-11-23T15:27:00Z"/>
                <w:rFonts w:ascii="Arial" w:hAnsi="Arial" w:cs="Arial"/>
                <w:sz w:val="16"/>
                <w:szCs w:val="16"/>
              </w:rPr>
            </w:pPr>
            <w:ins w:id="63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argentea W. Fitzg.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AF1B0" w14:textId="77777777" w:rsidR="001F6B01" w:rsidRPr="001F6B01" w:rsidRDefault="001F6B01" w:rsidP="002236B5">
            <w:pPr>
              <w:rPr>
                <w:ins w:id="6350" w:author="Raisa.sell" w:date="2017-11-23T15:27:00Z"/>
                <w:rFonts w:ascii="Arial" w:hAnsi="Arial" w:cs="Arial"/>
                <w:sz w:val="16"/>
                <w:szCs w:val="16"/>
              </w:rPr>
            </w:pPr>
            <w:ins w:id="63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6BD90" w14:textId="77777777" w:rsidR="001F6B01" w:rsidRPr="001F6B01" w:rsidRDefault="001F6B01" w:rsidP="002236B5">
            <w:pPr>
              <w:jc w:val="center"/>
              <w:rPr>
                <w:ins w:id="6352" w:author="Raisa.sell" w:date="2017-11-23T15:27:00Z"/>
                <w:rFonts w:ascii="Arial" w:hAnsi="Arial" w:cs="Arial"/>
                <w:sz w:val="16"/>
                <w:szCs w:val="16"/>
              </w:rPr>
            </w:pPr>
            <w:ins w:id="63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301DF" w14:textId="77777777" w:rsidR="001F6B01" w:rsidRPr="001F6B01" w:rsidRDefault="001F6B01" w:rsidP="002236B5">
            <w:pPr>
              <w:jc w:val="center"/>
              <w:rPr>
                <w:ins w:id="6354" w:author="Raisa.sell" w:date="2017-11-23T15:27:00Z"/>
                <w:rFonts w:ascii="Arial" w:hAnsi="Arial" w:cs="Arial"/>
                <w:sz w:val="16"/>
                <w:szCs w:val="16"/>
              </w:rPr>
            </w:pPr>
            <w:ins w:id="63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0EAB3DC" w14:textId="77777777" w:rsidTr="002236B5">
        <w:trPr>
          <w:trHeight w:val="255"/>
          <w:ins w:id="63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50C8C" w14:textId="77777777" w:rsidR="001F6B01" w:rsidRPr="001F6B01" w:rsidRDefault="001F6B01" w:rsidP="002236B5">
            <w:pPr>
              <w:jc w:val="center"/>
              <w:rPr>
                <w:ins w:id="6357" w:author="Raisa.sell" w:date="2017-11-23T15:27:00Z"/>
                <w:rFonts w:ascii="Arial" w:hAnsi="Arial" w:cs="Arial"/>
                <w:sz w:val="16"/>
                <w:szCs w:val="16"/>
              </w:rPr>
            </w:pPr>
            <w:ins w:id="63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F2DD9" w14:textId="77777777" w:rsidR="001F6B01" w:rsidRPr="001F6B01" w:rsidRDefault="001F6B01" w:rsidP="002236B5">
            <w:pPr>
              <w:rPr>
                <w:ins w:id="6359" w:author="Raisa.sell" w:date="2017-11-23T15:27:00Z"/>
                <w:rFonts w:ascii="Arial" w:hAnsi="Arial" w:cs="Arial"/>
                <w:sz w:val="16"/>
                <w:szCs w:val="16"/>
              </w:rPr>
            </w:pPr>
            <w:ins w:id="63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lá dài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ED99D" w14:textId="77777777" w:rsidR="001F6B01" w:rsidRPr="001F6B01" w:rsidRDefault="001F6B01" w:rsidP="002236B5">
            <w:pPr>
              <w:rPr>
                <w:ins w:id="6361" w:author="Raisa.sell" w:date="2017-11-23T15:27:00Z"/>
                <w:rFonts w:ascii="Arial" w:hAnsi="Arial" w:cs="Arial"/>
                <w:sz w:val="16"/>
                <w:szCs w:val="16"/>
              </w:rPr>
            </w:pPr>
            <w:ins w:id="63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F3893" w14:textId="77777777" w:rsidR="001F6B01" w:rsidRPr="001F6B01" w:rsidRDefault="001F6B01" w:rsidP="002236B5">
            <w:pPr>
              <w:rPr>
                <w:ins w:id="6363" w:author="Raisa.sell" w:date="2017-11-23T15:27:00Z"/>
                <w:rFonts w:ascii="Arial" w:hAnsi="Arial" w:cs="Arial"/>
                <w:sz w:val="16"/>
                <w:szCs w:val="16"/>
              </w:rPr>
            </w:pPr>
            <w:ins w:id="63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leucadendrra (L.)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A1F64" w14:textId="77777777" w:rsidR="001F6B01" w:rsidRPr="001F6B01" w:rsidRDefault="001F6B01" w:rsidP="002236B5">
            <w:pPr>
              <w:rPr>
                <w:ins w:id="6365" w:author="Raisa.sell" w:date="2017-11-23T15:27:00Z"/>
                <w:rFonts w:ascii="Arial" w:hAnsi="Arial" w:cs="Arial"/>
                <w:sz w:val="16"/>
                <w:szCs w:val="16"/>
              </w:rPr>
            </w:pPr>
            <w:ins w:id="63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31DCF" w14:textId="77777777" w:rsidR="001F6B01" w:rsidRPr="001F6B01" w:rsidRDefault="001F6B01" w:rsidP="002236B5">
            <w:pPr>
              <w:jc w:val="center"/>
              <w:rPr>
                <w:ins w:id="6367" w:author="Raisa.sell" w:date="2017-11-23T15:27:00Z"/>
                <w:rFonts w:ascii="Arial" w:hAnsi="Arial" w:cs="Arial"/>
                <w:sz w:val="16"/>
                <w:szCs w:val="16"/>
              </w:rPr>
            </w:pPr>
            <w:ins w:id="63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9045" w14:textId="77777777" w:rsidR="001F6B01" w:rsidRPr="001F6B01" w:rsidRDefault="001F6B01" w:rsidP="002236B5">
            <w:pPr>
              <w:jc w:val="center"/>
              <w:rPr>
                <w:ins w:id="6369" w:author="Raisa.sell" w:date="2017-11-23T15:27:00Z"/>
                <w:rFonts w:ascii="Arial" w:hAnsi="Arial" w:cs="Arial"/>
                <w:sz w:val="16"/>
                <w:szCs w:val="16"/>
              </w:rPr>
            </w:pPr>
            <w:ins w:id="63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8C3A9DA" w14:textId="77777777" w:rsidTr="002236B5">
        <w:trPr>
          <w:trHeight w:val="255"/>
          <w:ins w:id="63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2BE17" w14:textId="77777777" w:rsidR="001F6B01" w:rsidRPr="001F6B01" w:rsidRDefault="001F6B01" w:rsidP="002236B5">
            <w:pPr>
              <w:jc w:val="center"/>
              <w:rPr>
                <w:ins w:id="6372" w:author="Raisa.sell" w:date="2017-11-23T15:27:00Z"/>
                <w:rFonts w:ascii="Arial" w:hAnsi="Arial" w:cs="Arial"/>
                <w:sz w:val="16"/>
                <w:szCs w:val="16"/>
              </w:rPr>
            </w:pPr>
            <w:ins w:id="63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3308D" w14:textId="77777777" w:rsidR="001F6B01" w:rsidRPr="001F6B01" w:rsidRDefault="001F6B01" w:rsidP="002236B5">
            <w:pPr>
              <w:rPr>
                <w:ins w:id="6374" w:author="Raisa.sell" w:date="2017-11-23T15:27:00Z"/>
                <w:rFonts w:ascii="Arial" w:hAnsi="Arial" w:cs="Arial"/>
                <w:sz w:val="16"/>
                <w:szCs w:val="16"/>
              </w:rPr>
            </w:pPr>
            <w:ins w:id="63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la ́năm gân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A73E8" w14:textId="77777777" w:rsidR="001F6B01" w:rsidRPr="001F6B01" w:rsidRDefault="001F6B01" w:rsidP="002236B5">
            <w:pPr>
              <w:rPr>
                <w:ins w:id="6376" w:author="Raisa.sell" w:date="2017-11-23T15:27:00Z"/>
                <w:rFonts w:ascii="Arial" w:hAnsi="Arial" w:cs="Arial"/>
                <w:sz w:val="16"/>
                <w:szCs w:val="16"/>
              </w:rPr>
            </w:pPr>
            <w:ins w:id="63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D473A" w14:textId="77777777" w:rsidR="001F6B01" w:rsidRPr="001F6B01" w:rsidRDefault="001F6B01" w:rsidP="002236B5">
            <w:pPr>
              <w:rPr>
                <w:ins w:id="6378" w:author="Raisa.sell" w:date="2017-11-23T15:27:00Z"/>
                <w:rFonts w:ascii="Arial" w:hAnsi="Arial" w:cs="Arial"/>
                <w:sz w:val="16"/>
                <w:szCs w:val="16"/>
              </w:rPr>
            </w:pPr>
            <w:ins w:id="63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quinquenervia (Cav.)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23B8A" w14:textId="77777777" w:rsidR="001F6B01" w:rsidRPr="001F6B01" w:rsidRDefault="001F6B01" w:rsidP="002236B5">
            <w:pPr>
              <w:rPr>
                <w:ins w:id="6380" w:author="Raisa.sell" w:date="2017-11-23T15:27:00Z"/>
                <w:rFonts w:ascii="Arial" w:hAnsi="Arial" w:cs="Arial"/>
                <w:sz w:val="16"/>
                <w:szCs w:val="16"/>
              </w:rPr>
            </w:pPr>
            <w:ins w:id="63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2CAD6" w14:textId="77777777" w:rsidR="001F6B01" w:rsidRPr="001F6B01" w:rsidRDefault="001F6B01" w:rsidP="002236B5">
            <w:pPr>
              <w:jc w:val="center"/>
              <w:rPr>
                <w:ins w:id="6382" w:author="Raisa.sell" w:date="2017-11-23T15:27:00Z"/>
                <w:rFonts w:ascii="Arial" w:hAnsi="Arial" w:cs="Arial"/>
                <w:sz w:val="16"/>
                <w:szCs w:val="16"/>
              </w:rPr>
            </w:pPr>
            <w:ins w:id="63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6C4E" w14:textId="77777777" w:rsidR="001F6B01" w:rsidRPr="001F6B01" w:rsidRDefault="001F6B01" w:rsidP="002236B5">
            <w:pPr>
              <w:jc w:val="center"/>
              <w:rPr>
                <w:ins w:id="6384" w:author="Raisa.sell" w:date="2017-11-23T15:27:00Z"/>
                <w:rFonts w:ascii="Arial" w:hAnsi="Arial" w:cs="Arial"/>
                <w:sz w:val="16"/>
                <w:szCs w:val="16"/>
              </w:rPr>
            </w:pPr>
            <w:ins w:id="63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D1BBDE2" w14:textId="77777777" w:rsidTr="002236B5">
        <w:trPr>
          <w:trHeight w:val="255"/>
          <w:ins w:id="63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7EEE7" w14:textId="77777777" w:rsidR="001F6B01" w:rsidRPr="001F6B01" w:rsidRDefault="001F6B01" w:rsidP="002236B5">
            <w:pPr>
              <w:jc w:val="center"/>
              <w:rPr>
                <w:ins w:id="6387" w:author="Raisa.sell" w:date="2017-11-23T15:27:00Z"/>
                <w:rFonts w:ascii="Arial" w:hAnsi="Arial" w:cs="Arial"/>
                <w:sz w:val="16"/>
                <w:szCs w:val="16"/>
              </w:rPr>
            </w:pPr>
            <w:ins w:id="63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50488" w14:textId="77777777" w:rsidR="001F6B01" w:rsidRPr="001F6B01" w:rsidRDefault="001F6B01" w:rsidP="002236B5">
            <w:pPr>
              <w:rPr>
                <w:ins w:id="6389" w:author="Raisa.sell" w:date="2017-11-23T15:27:00Z"/>
                <w:rFonts w:ascii="Arial" w:hAnsi="Arial" w:cs="Arial"/>
                <w:sz w:val="16"/>
                <w:szCs w:val="16"/>
              </w:rPr>
            </w:pPr>
            <w:ins w:id="63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lá rộng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5D6" w14:textId="77777777" w:rsidR="001F6B01" w:rsidRPr="001F6B01" w:rsidRDefault="001F6B01" w:rsidP="002236B5">
            <w:pPr>
              <w:rPr>
                <w:ins w:id="6391" w:author="Raisa.sell" w:date="2017-11-23T15:27:00Z"/>
                <w:rFonts w:ascii="Arial" w:hAnsi="Arial" w:cs="Arial"/>
                <w:sz w:val="16"/>
                <w:szCs w:val="16"/>
              </w:rPr>
            </w:pPr>
            <w:ins w:id="63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7331B" w14:textId="77777777" w:rsidR="001F6B01" w:rsidRPr="001F6B01" w:rsidRDefault="001F6B01" w:rsidP="002236B5">
            <w:pPr>
              <w:rPr>
                <w:ins w:id="6393" w:author="Raisa.sell" w:date="2017-11-23T15:27:00Z"/>
                <w:rFonts w:ascii="Arial" w:hAnsi="Arial" w:cs="Arial"/>
                <w:sz w:val="16"/>
                <w:szCs w:val="16"/>
              </w:rPr>
            </w:pPr>
            <w:ins w:id="63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viridiflora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06DC6" w14:textId="77777777" w:rsidR="001F6B01" w:rsidRPr="001F6B01" w:rsidRDefault="001F6B01" w:rsidP="002236B5">
            <w:pPr>
              <w:rPr>
                <w:ins w:id="6395" w:author="Raisa.sell" w:date="2017-11-23T15:27:00Z"/>
                <w:rFonts w:ascii="Arial" w:hAnsi="Arial" w:cs="Arial"/>
                <w:sz w:val="16"/>
                <w:szCs w:val="16"/>
              </w:rPr>
            </w:pPr>
            <w:ins w:id="63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00C09" w14:textId="77777777" w:rsidR="001F6B01" w:rsidRPr="001F6B01" w:rsidRDefault="001F6B01" w:rsidP="002236B5">
            <w:pPr>
              <w:jc w:val="center"/>
              <w:rPr>
                <w:ins w:id="6397" w:author="Raisa.sell" w:date="2017-11-23T15:27:00Z"/>
                <w:rFonts w:ascii="Arial" w:hAnsi="Arial" w:cs="Arial"/>
                <w:sz w:val="16"/>
                <w:szCs w:val="16"/>
              </w:rPr>
            </w:pPr>
            <w:ins w:id="63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A9D93" w14:textId="77777777" w:rsidR="001F6B01" w:rsidRPr="001F6B01" w:rsidRDefault="001F6B01" w:rsidP="002236B5">
            <w:pPr>
              <w:jc w:val="center"/>
              <w:rPr>
                <w:ins w:id="6399" w:author="Raisa.sell" w:date="2017-11-23T15:27:00Z"/>
                <w:rFonts w:ascii="Arial" w:hAnsi="Arial" w:cs="Arial"/>
                <w:sz w:val="16"/>
                <w:szCs w:val="16"/>
              </w:rPr>
            </w:pPr>
            <w:ins w:id="64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4F7FD1B" w14:textId="77777777" w:rsidTr="002236B5">
        <w:trPr>
          <w:trHeight w:val="255"/>
          <w:ins w:id="64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06AC2" w14:textId="77777777" w:rsidR="001F6B01" w:rsidRPr="001F6B01" w:rsidRDefault="001F6B01" w:rsidP="002236B5">
            <w:pPr>
              <w:jc w:val="center"/>
              <w:rPr>
                <w:ins w:id="6402" w:author="Raisa.sell" w:date="2017-11-23T15:27:00Z"/>
                <w:rFonts w:ascii="Arial" w:hAnsi="Arial" w:cs="Arial"/>
                <w:sz w:val="16"/>
                <w:szCs w:val="16"/>
              </w:rPr>
            </w:pPr>
            <w:ins w:id="64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5E49" w14:textId="77777777" w:rsidR="001F6B01" w:rsidRPr="001F6B01" w:rsidRDefault="001F6B01" w:rsidP="002236B5">
            <w:pPr>
              <w:rPr>
                <w:ins w:id="6404" w:author="Raisa.sell" w:date="2017-11-23T15:27:00Z"/>
                <w:rFonts w:ascii="Arial" w:hAnsi="Arial" w:cs="Arial"/>
                <w:sz w:val="16"/>
                <w:szCs w:val="16"/>
              </w:rPr>
            </w:pPr>
            <w:ins w:id="64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 salina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9C6C6" w14:textId="77777777" w:rsidR="001F6B01" w:rsidRPr="001F6B01" w:rsidRDefault="001F6B01" w:rsidP="002236B5">
            <w:pPr>
              <w:rPr>
                <w:ins w:id="6406" w:author="Raisa.sell" w:date="2017-11-23T15:27:00Z"/>
                <w:rFonts w:ascii="Arial" w:hAnsi="Arial" w:cs="Arial"/>
                <w:sz w:val="16"/>
                <w:szCs w:val="16"/>
              </w:rPr>
            </w:pPr>
            <w:ins w:id="64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B72DF" w14:textId="77777777" w:rsidR="001F6B01" w:rsidRPr="001F6B01" w:rsidRDefault="001F6B01" w:rsidP="002236B5">
            <w:pPr>
              <w:rPr>
                <w:ins w:id="6408" w:author="Raisa.sell" w:date="2017-11-23T15:27:00Z"/>
                <w:rFonts w:ascii="Arial" w:hAnsi="Arial" w:cs="Arial"/>
                <w:sz w:val="16"/>
                <w:szCs w:val="16"/>
              </w:rPr>
            </w:pPr>
            <w:ins w:id="64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 saligna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29FCB" w14:textId="77777777" w:rsidR="001F6B01" w:rsidRPr="001F6B01" w:rsidRDefault="001F6B01" w:rsidP="002236B5">
            <w:pPr>
              <w:rPr>
                <w:ins w:id="6410" w:author="Raisa.sell" w:date="2017-11-23T15:27:00Z"/>
                <w:rFonts w:ascii="Arial" w:hAnsi="Arial" w:cs="Arial"/>
                <w:sz w:val="16"/>
                <w:szCs w:val="16"/>
              </w:rPr>
            </w:pPr>
            <w:ins w:id="64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8ECDC" w14:textId="77777777" w:rsidR="001F6B01" w:rsidRPr="001F6B01" w:rsidRDefault="001F6B01" w:rsidP="002236B5">
            <w:pPr>
              <w:jc w:val="center"/>
              <w:rPr>
                <w:ins w:id="6412" w:author="Raisa.sell" w:date="2017-11-23T15:27:00Z"/>
                <w:rFonts w:ascii="Arial" w:hAnsi="Arial" w:cs="Arial"/>
                <w:sz w:val="16"/>
                <w:szCs w:val="16"/>
              </w:rPr>
            </w:pPr>
            <w:ins w:id="64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A405" w14:textId="77777777" w:rsidR="001F6B01" w:rsidRPr="001F6B01" w:rsidRDefault="001F6B01" w:rsidP="002236B5">
            <w:pPr>
              <w:jc w:val="center"/>
              <w:rPr>
                <w:ins w:id="6414" w:author="Raisa.sell" w:date="2017-11-23T15:27:00Z"/>
                <w:rFonts w:ascii="Arial" w:hAnsi="Arial" w:cs="Arial"/>
                <w:sz w:val="16"/>
                <w:szCs w:val="16"/>
              </w:rPr>
            </w:pPr>
            <w:ins w:id="64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0E78E17" w14:textId="77777777" w:rsidTr="002236B5">
        <w:trPr>
          <w:trHeight w:val="255"/>
          <w:ins w:id="64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5AB81" w14:textId="77777777" w:rsidR="001F6B01" w:rsidRPr="001F6B01" w:rsidRDefault="001F6B01" w:rsidP="002236B5">
            <w:pPr>
              <w:jc w:val="center"/>
              <w:rPr>
                <w:ins w:id="6417" w:author="Raisa.sell" w:date="2017-11-23T15:27:00Z"/>
                <w:rFonts w:ascii="Arial" w:hAnsi="Arial" w:cs="Arial"/>
                <w:sz w:val="16"/>
                <w:szCs w:val="16"/>
              </w:rPr>
            </w:pPr>
            <w:ins w:id="64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164A1" w14:textId="77777777" w:rsidR="001F6B01" w:rsidRPr="001F6B01" w:rsidRDefault="001F6B01" w:rsidP="002236B5">
            <w:pPr>
              <w:rPr>
                <w:ins w:id="6419" w:author="Raisa.sell" w:date="2017-11-23T15:27:00Z"/>
                <w:rFonts w:ascii="Arial" w:hAnsi="Arial" w:cs="Arial"/>
                <w:sz w:val="16"/>
                <w:szCs w:val="16"/>
              </w:rPr>
            </w:pPr>
            <w:ins w:id="64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E5C7E" w14:textId="77777777" w:rsidR="001F6B01" w:rsidRPr="001F6B01" w:rsidRDefault="001F6B01" w:rsidP="002236B5">
            <w:pPr>
              <w:rPr>
                <w:ins w:id="6421" w:author="Raisa.sell" w:date="2017-11-23T15:27:00Z"/>
                <w:rFonts w:ascii="Arial" w:hAnsi="Arial" w:cs="Arial"/>
                <w:sz w:val="16"/>
                <w:szCs w:val="16"/>
              </w:rPr>
            </w:pPr>
            <w:ins w:id="64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F05BF" w14:textId="77777777" w:rsidR="001F6B01" w:rsidRPr="001F6B01" w:rsidRDefault="001F6B01" w:rsidP="002236B5">
            <w:pPr>
              <w:rPr>
                <w:ins w:id="6423" w:author="Raisa.sell" w:date="2017-11-23T15:27:00Z"/>
                <w:rFonts w:ascii="Arial" w:hAnsi="Arial" w:cs="Arial"/>
                <w:sz w:val="16"/>
                <w:szCs w:val="16"/>
              </w:rPr>
            </w:pPr>
            <w:ins w:id="64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Kandelia candel (L.) Druce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C3E2A" w14:textId="77777777" w:rsidR="001F6B01" w:rsidRPr="001F6B01" w:rsidRDefault="001F6B01" w:rsidP="002236B5">
            <w:pPr>
              <w:rPr>
                <w:ins w:id="6425" w:author="Raisa.sell" w:date="2017-11-23T15:27:00Z"/>
                <w:rFonts w:ascii="Arial" w:hAnsi="Arial" w:cs="Arial"/>
                <w:sz w:val="16"/>
                <w:szCs w:val="16"/>
              </w:rPr>
            </w:pPr>
            <w:ins w:id="64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9998F" w14:textId="77777777" w:rsidR="001F6B01" w:rsidRPr="001F6B01" w:rsidRDefault="001F6B01" w:rsidP="002236B5">
            <w:pPr>
              <w:jc w:val="center"/>
              <w:rPr>
                <w:ins w:id="6427" w:author="Raisa.sell" w:date="2017-11-23T15:27:00Z"/>
                <w:rFonts w:ascii="Arial" w:hAnsi="Arial" w:cs="Arial"/>
                <w:sz w:val="16"/>
                <w:szCs w:val="16"/>
              </w:rPr>
            </w:pPr>
            <w:ins w:id="64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0E04" w14:textId="77777777" w:rsidR="001F6B01" w:rsidRPr="001F6B01" w:rsidRDefault="001F6B01" w:rsidP="002236B5">
            <w:pPr>
              <w:jc w:val="center"/>
              <w:rPr>
                <w:ins w:id="6429" w:author="Raisa.sell" w:date="2017-11-23T15:27:00Z"/>
                <w:rFonts w:ascii="Arial" w:hAnsi="Arial" w:cs="Arial"/>
                <w:sz w:val="16"/>
                <w:szCs w:val="16"/>
              </w:rPr>
            </w:pPr>
            <w:ins w:id="64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B321A90" w14:textId="77777777" w:rsidTr="002236B5">
        <w:trPr>
          <w:trHeight w:val="255"/>
          <w:ins w:id="64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2CBA3" w14:textId="77777777" w:rsidR="001F6B01" w:rsidRPr="001F6B01" w:rsidRDefault="001F6B01" w:rsidP="002236B5">
            <w:pPr>
              <w:jc w:val="center"/>
              <w:rPr>
                <w:ins w:id="6432" w:author="Raisa.sell" w:date="2017-11-23T15:27:00Z"/>
                <w:rFonts w:ascii="Arial" w:hAnsi="Arial" w:cs="Arial"/>
                <w:sz w:val="16"/>
                <w:szCs w:val="16"/>
              </w:rPr>
            </w:pPr>
            <w:ins w:id="64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B30C4" w14:textId="77777777" w:rsidR="001F6B01" w:rsidRPr="001F6B01" w:rsidRDefault="001F6B01" w:rsidP="002236B5">
            <w:pPr>
              <w:rPr>
                <w:ins w:id="6434" w:author="Raisa.sell" w:date="2017-11-23T15:27:00Z"/>
                <w:rFonts w:ascii="Arial" w:hAnsi="Arial" w:cs="Arial"/>
                <w:sz w:val="16"/>
                <w:szCs w:val="16"/>
              </w:rPr>
            </w:pPr>
            <w:ins w:id="64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Trẩu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A8F1E" w14:textId="77777777" w:rsidR="001F6B01" w:rsidRPr="001F6B01" w:rsidRDefault="001F6B01" w:rsidP="002236B5">
            <w:pPr>
              <w:rPr>
                <w:ins w:id="6436" w:author="Raisa.sell" w:date="2017-11-23T15:27:00Z"/>
                <w:rFonts w:ascii="Arial" w:hAnsi="Arial" w:cs="Arial"/>
                <w:sz w:val="16"/>
                <w:szCs w:val="16"/>
              </w:rPr>
            </w:pPr>
            <w:ins w:id="64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496B" w14:textId="77777777" w:rsidR="001F6B01" w:rsidRPr="001F6B01" w:rsidRDefault="001F6B01" w:rsidP="002236B5">
            <w:pPr>
              <w:rPr>
                <w:ins w:id="6438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64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Vernicia montana Lour. (Aleurites montana (Lour.) Wilson)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A4757" w14:textId="77777777" w:rsidR="001F6B01" w:rsidRPr="001F6B01" w:rsidRDefault="001F6B01" w:rsidP="002236B5">
            <w:pPr>
              <w:rPr>
                <w:ins w:id="6440" w:author="Raisa.sell" w:date="2017-11-23T15:27:00Z"/>
                <w:rFonts w:ascii="Arial" w:hAnsi="Arial" w:cs="Arial"/>
                <w:sz w:val="16"/>
                <w:szCs w:val="16"/>
              </w:rPr>
            </w:pPr>
            <w:ins w:id="64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FBAA8" w14:textId="77777777" w:rsidR="001F6B01" w:rsidRPr="001F6B01" w:rsidRDefault="001F6B01" w:rsidP="002236B5">
            <w:pPr>
              <w:jc w:val="center"/>
              <w:rPr>
                <w:ins w:id="6442" w:author="Raisa.sell" w:date="2017-11-23T15:27:00Z"/>
                <w:rFonts w:ascii="Arial" w:hAnsi="Arial" w:cs="Arial"/>
                <w:sz w:val="16"/>
                <w:szCs w:val="16"/>
              </w:rPr>
            </w:pPr>
            <w:ins w:id="64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A801" w14:textId="77777777" w:rsidR="001F6B01" w:rsidRPr="001F6B01" w:rsidRDefault="001F6B01" w:rsidP="002236B5">
            <w:pPr>
              <w:jc w:val="center"/>
              <w:rPr>
                <w:ins w:id="6444" w:author="Raisa.sell" w:date="2017-11-23T15:27:00Z"/>
                <w:rFonts w:ascii="Arial" w:hAnsi="Arial" w:cs="Arial"/>
                <w:sz w:val="16"/>
                <w:szCs w:val="16"/>
              </w:rPr>
            </w:pPr>
            <w:ins w:id="64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669B998" w14:textId="77777777" w:rsidTr="002236B5">
        <w:trPr>
          <w:trHeight w:val="255"/>
          <w:ins w:id="644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1C4E1" w14:textId="77777777" w:rsidR="001F6B01" w:rsidRPr="001F6B01" w:rsidRDefault="001F6B01" w:rsidP="002236B5">
            <w:pPr>
              <w:jc w:val="center"/>
              <w:rPr>
                <w:ins w:id="6447" w:author="Raisa.sell" w:date="2017-11-23T15:27:00Z"/>
                <w:rFonts w:ascii="Arial" w:hAnsi="Arial" w:cs="Arial"/>
                <w:sz w:val="16"/>
                <w:szCs w:val="16"/>
              </w:rPr>
            </w:pPr>
            <w:ins w:id="64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AB8EA" w14:textId="77777777" w:rsidR="001F6B01" w:rsidRPr="001F6B01" w:rsidRDefault="001F6B01" w:rsidP="002236B5">
            <w:pPr>
              <w:rPr>
                <w:ins w:id="6449" w:author="Raisa.sell" w:date="2017-11-23T15:27:00Z"/>
                <w:rFonts w:ascii="Arial" w:hAnsi="Arial" w:cs="Arial"/>
                <w:sz w:val="16"/>
                <w:szCs w:val="16"/>
              </w:rPr>
            </w:pPr>
            <w:ins w:id="64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Trẩu cao bằng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C64C" w14:textId="77777777" w:rsidR="001F6B01" w:rsidRPr="001F6B01" w:rsidRDefault="001F6B01" w:rsidP="002236B5">
            <w:pPr>
              <w:rPr>
                <w:ins w:id="6451" w:author="Raisa.sell" w:date="2017-11-23T15:27:00Z"/>
                <w:rFonts w:ascii="Arial" w:hAnsi="Arial" w:cs="Arial"/>
                <w:sz w:val="16"/>
                <w:szCs w:val="16"/>
              </w:rPr>
            </w:pPr>
            <w:ins w:id="64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0A8E" w14:textId="77777777" w:rsidR="001F6B01" w:rsidRPr="001F6B01" w:rsidRDefault="001F6B01" w:rsidP="002236B5">
            <w:pPr>
              <w:rPr>
                <w:ins w:id="6453" w:author="Raisa.sell" w:date="2017-11-23T15:27:00Z"/>
                <w:rFonts w:ascii="Arial" w:hAnsi="Arial" w:cs="Arial"/>
                <w:sz w:val="16"/>
                <w:szCs w:val="16"/>
              </w:rPr>
            </w:pPr>
            <w:ins w:id="64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Vernicia fordii (Hemsl.) Airy Shaw (Aleurites fordii Hemsl.)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9C53A" w14:textId="77777777" w:rsidR="001F6B01" w:rsidRPr="001F6B01" w:rsidRDefault="001F6B01" w:rsidP="002236B5">
            <w:pPr>
              <w:rPr>
                <w:ins w:id="6455" w:author="Raisa.sell" w:date="2017-11-23T15:27:00Z"/>
                <w:rFonts w:ascii="Arial" w:hAnsi="Arial" w:cs="Arial"/>
                <w:sz w:val="16"/>
                <w:szCs w:val="16"/>
              </w:rPr>
            </w:pPr>
            <w:ins w:id="64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FFB2B" w14:textId="77777777" w:rsidR="001F6B01" w:rsidRPr="001F6B01" w:rsidRDefault="001F6B01" w:rsidP="002236B5">
            <w:pPr>
              <w:jc w:val="center"/>
              <w:rPr>
                <w:ins w:id="6457" w:author="Raisa.sell" w:date="2017-11-23T15:27:00Z"/>
                <w:rFonts w:ascii="Arial" w:hAnsi="Arial" w:cs="Arial"/>
                <w:sz w:val="16"/>
                <w:szCs w:val="16"/>
              </w:rPr>
            </w:pPr>
            <w:ins w:id="64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363D6" w14:textId="77777777" w:rsidR="001F6B01" w:rsidRPr="001F6B01" w:rsidRDefault="001F6B01" w:rsidP="002236B5">
            <w:pPr>
              <w:jc w:val="center"/>
              <w:rPr>
                <w:ins w:id="6459" w:author="Raisa.sell" w:date="2017-11-23T15:27:00Z"/>
                <w:rFonts w:ascii="Arial" w:hAnsi="Arial" w:cs="Arial"/>
                <w:sz w:val="16"/>
                <w:szCs w:val="16"/>
              </w:rPr>
            </w:pPr>
            <w:ins w:id="64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023B876" w14:textId="77777777" w:rsidTr="002236B5">
        <w:trPr>
          <w:trHeight w:val="255"/>
          <w:ins w:id="646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E68A" w14:textId="77777777" w:rsidR="001F6B01" w:rsidRPr="001F6B01" w:rsidRDefault="001F6B01" w:rsidP="002236B5">
            <w:pPr>
              <w:jc w:val="center"/>
              <w:rPr>
                <w:ins w:id="6462" w:author="Raisa.sell" w:date="2017-11-23T15:27:00Z"/>
                <w:rFonts w:ascii="Arial" w:hAnsi="Arial" w:cs="Arial"/>
                <w:sz w:val="16"/>
                <w:szCs w:val="16"/>
              </w:rPr>
            </w:pPr>
            <w:ins w:id="64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632AC" w14:textId="77777777" w:rsidR="001F6B01" w:rsidRPr="001F6B01" w:rsidRDefault="001F6B01" w:rsidP="002236B5">
            <w:pPr>
              <w:rPr>
                <w:ins w:id="6464" w:author="Raisa.sell" w:date="2017-11-23T15:27:00Z"/>
                <w:rFonts w:ascii="Arial" w:hAnsi="Arial" w:cs="Arial"/>
                <w:sz w:val="16"/>
                <w:szCs w:val="16"/>
              </w:rPr>
            </w:pPr>
            <w:ins w:id="64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Vù hương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2B199" w14:textId="77777777" w:rsidR="001F6B01" w:rsidRPr="001F6B01" w:rsidRDefault="001F6B01" w:rsidP="002236B5">
            <w:pPr>
              <w:rPr>
                <w:ins w:id="6466" w:author="Raisa.sell" w:date="2017-11-23T15:27:00Z"/>
                <w:rFonts w:ascii="Arial" w:hAnsi="Arial" w:cs="Arial"/>
                <w:sz w:val="16"/>
                <w:szCs w:val="16"/>
              </w:rPr>
            </w:pPr>
            <w:ins w:id="64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V.huong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40E81" w14:textId="77777777" w:rsidR="001F6B01" w:rsidRPr="001F6B01" w:rsidRDefault="001F6B01" w:rsidP="002236B5">
            <w:pPr>
              <w:rPr>
                <w:ins w:id="6468" w:author="Raisa.sell" w:date="2017-11-23T15:27:00Z"/>
                <w:rFonts w:ascii="Arial" w:hAnsi="Arial" w:cs="Arial"/>
                <w:sz w:val="16"/>
                <w:szCs w:val="16"/>
              </w:rPr>
            </w:pPr>
            <w:ins w:id="64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Cinnamomum balansae Lecomte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D2F1F" w14:textId="77777777" w:rsidR="001F6B01" w:rsidRPr="001F6B01" w:rsidRDefault="001F6B01" w:rsidP="002236B5">
            <w:pPr>
              <w:rPr>
                <w:ins w:id="6470" w:author="Raisa.sell" w:date="2017-11-23T15:27:00Z"/>
                <w:rFonts w:ascii="Arial" w:hAnsi="Arial" w:cs="Arial"/>
                <w:sz w:val="16"/>
                <w:szCs w:val="16"/>
              </w:rPr>
            </w:pPr>
            <w:ins w:id="64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5A450" w14:textId="77777777" w:rsidR="001F6B01" w:rsidRPr="001F6B01" w:rsidRDefault="001F6B01" w:rsidP="002236B5">
            <w:pPr>
              <w:jc w:val="center"/>
              <w:rPr>
                <w:ins w:id="6472" w:author="Raisa.sell" w:date="2017-11-23T15:27:00Z"/>
                <w:rFonts w:ascii="Arial" w:hAnsi="Arial" w:cs="Arial"/>
                <w:sz w:val="16"/>
                <w:szCs w:val="16"/>
              </w:rPr>
            </w:pPr>
            <w:ins w:id="64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41D8" w14:textId="77777777" w:rsidR="001F6B01" w:rsidRPr="001F6B01" w:rsidRDefault="001F6B01" w:rsidP="002236B5">
            <w:pPr>
              <w:jc w:val="center"/>
              <w:rPr>
                <w:ins w:id="6474" w:author="Raisa.sell" w:date="2017-11-23T15:27:00Z"/>
                <w:rFonts w:ascii="Arial" w:hAnsi="Arial" w:cs="Arial"/>
                <w:sz w:val="16"/>
                <w:szCs w:val="16"/>
              </w:rPr>
            </w:pPr>
            <w:ins w:id="64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2CE89B5A" w14:textId="77777777" w:rsidTr="002236B5">
        <w:trPr>
          <w:trHeight w:val="255"/>
          <w:ins w:id="647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85B2A" w14:textId="77777777" w:rsidR="001F6B01" w:rsidRPr="001F6B01" w:rsidRDefault="001F6B01" w:rsidP="002236B5">
            <w:pPr>
              <w:jc w:val="center"/>
              <w:rPr>
                <w:ins w:id="6477" w:author="Raisa.sell" w:date="2017-11-23T15:27:00Z"/>
                <w:rFonts w:ascii="Arial" w:hAnsi="Arial" w:cs="Arial"/>
                <w:sz w:val="16"/>
                <w:szCs w:val="16"/>
              </w:rPr>
            </w:pPr>
            <w:ins w:id="64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179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1B00" w14:textId="77777777" w:rsidR="001F6B01" w:rsidRPr="001F6B01" w:rsidRDefault="001F6B01" w:rsidP="002236B5">
            <w:pPr>
              <w:rPr>
                <w:ins w:id="6479" w:author="Raisa.sell" w:date="2017-11-23T15:27:00Z"/>
                <w:rFonts w:ascii="Arial" w:hAnsi="Arial" w:cs="Arial"/>
                <w:sz w:val="16"/>
                <w:szCs w:val="16"/>
              </w:rPr>
            </w:pPr>
            <w:ins w:id="64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Vàng tâm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E8013" w14:textId="77777777" w:rsidR="001F6B01" w:rsidRPr="001F6B01" w:rsidRDefault="001F6B01" w:rsidP="002236B5">
            <w:pPr>
              <w:rPr>
                <w:ins w:id="6481" w:author="Raisa.sell" w:date="2017-11-23T15:27:00Z"/>
                <w:rFonts w:ascii="Arial" w:hAnsi="Arial" w:cs="Arial"/>
                <w:sz w:val="16"/>
                <w:szCs w:val="16"/>
              </w:rPr>
            </w:pPr>
            <w:ins w:id="64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V.tam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45822" w14:textId="77777777" w:rsidR="001F6B01" w:rsidRPr="001F6B01" w:rsidRDefault="001F6B01" w:rsidP="002236B5">
            <w:pPr>
              <w:rPr>
                <w:ins w:id="6483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64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Manglietia dandyi (Gagnep.) Dandy (Magnolia dandyi Gagnep.)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5D451" w14:textId="77777777" w:rsidR="001F6B01" w:rsidRPr="001F6B01" w:rsidRDefault="001F6B01" w:rsidP="002236B5">
            <w:pPr>
              <w:rPr>
                <w:ins w:id="6485" w:author="Raisa.sell" w:date="2017-11-23T15:27:00Z"/>
                <w:rFonts w:ascii="Arial" w:hAnsi="Arial" w:cs="Arial"/>
                <w:sz w:val="16"/>
                <w:szCs w:val="16"/>
              </w:rPr>
            </w:pPr>
            <w:ins w:id="64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ED13C" w14:textId="77777777" w:rsidR="001F6B01" w:rsidRPr="001F6B01" w:rsidRDefault="001F6B01" w:rsidP="002236B5">
            <w:pPr>
              <w:jc w:val="center"/>
              <w:rPr>
                <w:ins w:id="6487" w:author="Raisa.sell" w:date="2017-11-23T15:27:00Z"/>
                <w:rFonts w:ascii="Arial" w:hAnsi="Arial" w:cs="Arial"/>
                <w:sz w:val="16"/>
                <w:szCs w:val="16"/>
              </w:rPr>
            </w:pPr>
            <w:ins w:id="64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D246" w14:textId="77777777" w:rsidR="001F6B01" w:rsidRPr="001F6B01" w:rsidRDefault="001F6B01" w:rsidP="002236B5">
            <w:pPr>
              <w:jc w:val="center"/>
              <w:rPr>
                <w:ins w:id="6489" w:author="Raisa.sell" w:date="2017-11-23T15:27:00Z"/>
                <w:rFonts w:ascii="Arial" w:hAnsi="Arial" w:cs="Arial"/>
                <w:sz w:val="16"/>
                <w:szCs w:val="16"/>
              </w:rPr>
            </w:pPr>
            <w:ins w:id="64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32CBBD7" w14:textId="77777777" w:rsidTr="002236B5">
        <w:trPr>
          <w:trHeight w:val="255"/>
          <w:ins w:id="649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8FF4" w14:textId="77777777" w:rsidR="001F6B01" w:rsidRPr="001F6B01" w:rsidRDefault="001F6B01" w:rsidP="002236B5">
            <w:pPr>
              <w:jc w:val="center"/>
              <w:rPr>
                <w:ins w:id="6492" w:author="Raisa.sell" w:date="2017-11-23T15:27:00Z"/>
                <w:rFonts w:ascii="Arial" w:hAnsi="Arial" w:cs="Arial"/>
                <w:sz w:val="16"/>
                <w:szCs w:val="16"/>
              </w:rPr>
            </w:pPr>
            <w:ins w:id="64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6FAF" w14:textId="77777777" w:rsidR="001F6B01" w:rsidRPr="001F6B01" w:rsidRDefault="001F6B01" w:rsidP="002236B5">
            <w:pPr>
              <w:rPr>
                <w:ins w:id="6494" w:author="Raisa.sell" w:date="2017-11-23T15:27:00Z"/>
                <w:rFonts w:ascii="Arial" w:hAnsi="Arial" w:cs="Arial"/>
                <w:sz w:val="16"/>
                <w:szCs w:val="16"/>
              </w:rPr>
            </w:pPr>
            <w:ins w:id="64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Vối thuốc (Kháo dặm)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88A15" w14:textId="77777777" w:rsidR="001F6B01" w:rsidRPr="001F6B01" w:rsidRDefault="001F6B01" w:rsidP="002236B5">
            <w:pPr>
              <w:rPr>
                <w:ins w:id="6496" w:author="Raisa.sell" w:date="2017-11-23T15:27:00Z"/>
                <w:rFonts w:ascii="Arial" w:hAnsi="Arial" w:cs="Arial"/>
                <w:sz w:val="16"/>
                <w:szCs w:val="16"/>
              </w:rPr>
            </w:pPr>
            <w:ins w:id="64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V.thuoc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604B3" w14:textId="77777777" w:rsidR="001F6B01" w:rsidRPr="001F6B01" w:rsidRDefault="001F6B01" w:rsidP="002236B5">
            <w:pPr>
              <w:rPr>
                <w:ins w:id="6498" w:author="Raisa.sell" w:date="2017-11-23T15:27:00Z"/>
                <w:rFonts w:ascii="Arial" w:hAnsi="Arial" w:cs="Arial"/>
                <w:sz w:val="16"/>
                <w:szCs w:val="16"/>
              </w:rPr>
            </w:pPr>
            <w:ins w:id="64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Schima wallichii var. noronhae (Blume) Bloemb.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EFBED" w14:textId="77777777" w:rsidR="001F6B01" w:rsidRPr="001F6B01" w:rsidRDefault="001F6B01" w:rsidP="002236B5">
            <w:pPr>
              <w:rPr>
                <w:ins w:id="6500" w:author="Raisa.sell" w:date="2017-11-23T15:27:00Z"/>
                <w:rFonts w:ascii="Arial" w:hAnsi="Arial" w:cs="Arial"/>
                <w:sz w:val="16"/>
                <w:szCs w:val="16"/>
              </w:rPr>
            </w:pPr>
            <w:ins w:id="65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39614" w14:textId="77777777" w:rsidR="001F6B01" w:rsidRPr="001F6B01" w:rsidRDefault="001F6B01" w:rsidP="002236B5">
            <w:pPr>
              <w:jc w:val="center"/>
              <w:rPr>
                <w:ins w:id="6502" w:author="Raisa.sell" w:date="2017-11-23T15:27:00Z"/>
                <w:rFonts w:ascii="Arial" w:hAnsi="Arial" w:cs="Arial"/>
                <w:sz w:val="16"/>
                <w:szCs w:val="16"/>
              </w:rPr>
            </w:pPr>
            <w:ins w:id="65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15528" w14:textId="77777777" w:rsidR="001F6B01" w:rsidRPr="001F6B01" w:rsidRDefault="001F6B01" w:rsidP="002236B5">
            <w:pPr>
              <w:jc w:val="center"/>
              <w:rPr>
                <w:ins w:id="6504" w:author="Raisa.sell" w:date="2017-11-23T15:27:00Z"/>
                <w:rFonts w:ascii="Arial" w:hAnsi="Arial" w:cs="Arial"/>
                <w:sz w:val="16"/>
                <w:szCs w:val="16"/>
              </w:rPr>
            </w:pPr>
            <w:ins w:id="65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2BA8E0A8" w14:textId="77777777" w:rsidTr="002236B5">
        <w:trPr>
          <w:trHeight w:val="255"/>
          <w:ins w:id="650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F1EEB" w14:textId="77777777" w:rsidR="001F6B01" w:rsidRPr="001F6B01" w:rsidRDefault="001F6B01" w:rsidP="002236B5">
            <w:pPr>
              <w:jc w:val="center"/>
              <w:rPr>
                <w:ins w:id="6507" w:author="Raisa.sell" w:date="2017-11-23T15:27:00Z"/>
                <w:rFonts w:ascii="Arial" w:hAnsi="Arial" w:cs="Arial"/>
                <w:sz w:val="16"/>
                <w:szCs w:val="16"/>
              </w:rPr>
            </w:pPr>
            <w:ins w:id="65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1E1EF" w14:textId="77777777" w:rsidR="001F6B01" w:rsidRPr="001F6B01" w:rsidRDefault="001F6B01" w:rsidP="002236B5">
            <w:pPr>
              <w:rPr>
                <w:ins w:id="6509" w:author="Raisa.sell" w:date="2017-11-23T15:27:00Z"/>
                <w:rFonts w:ascii="Arial" w:hAnsi="Arial" w:cs="Arial"/>
                <w:sz w:val="16"/>
                <w:szCs w:val="16"/>
              </w:rPr>
            </w:pPr>
            <w:ins w:id="65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Vạng trứng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905" w14:textId="77777777" w:rsidR="001F6B01" w:rsidRPr="001F6B01" w:rsidRDefault="001F6B01" w:rsidP="002236B5">
            <w:pPr>
              <w:rPr>
                <w:ins w:id="6511" w:author="Raisa.sell" w:date="2017-11-23T15:27:00Z"/>
                <w:rFonts w:ascii="Arial" w:hAnsi="Arial" w:cs="Arial"/>
                <w:sz w:val="16"/>
                <w:szCs w:val="16"/>
              </w:rPr>
            </w:pPr>
            <w:ins w:id="65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V.trung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F0B53" w14:textId="77777777" w:rsidR="001F6B01" w:rsidRPr="001F6B01" w:rsidRDefault="001F6B01" w:rsidP="002236B5">
            <w:pPr>
              <w:rPr>
                <w:ins w:id="6513" w:author="Raisa.sell" w:date="2017-11-23T15:27:00Z"/>
                <w:rFonts w:ascii="Arial" w:hAnsi="Arial" w:cs="Arial"/>
                <w:sz w:val="16"/>
                <w:szCs w:val="16"/>
              </w:rPr>
            </w:pPr>
            <w:ins w:id="65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Endospermum chinense Benth.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24612" w14:textId="77777777" w:rsidR="001F6B01" w:rsidRPr="001F6B01" w:rsidRDefault="001F6B01" w:rsidP="002236B5">
            <w:pPr>
              <w:rPr>
                <w:ins w:id="6515" w:author="Raisa.sell" w:date="2017-11-23T15:27:00Z"/>
                <w:rFonts w:ascii="Arial" w:hAnsi="Arial" w:cs="Arial"/>
                <w:sz w:val="16"/>
                <w:szCs w:val="16"/>
              </w:rPr>
            </w:pPr>
            <w:ins w:id="65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6EEFE" w14:textId="77777777" w:rsidR="001F6B01" w:rsidRPr="001F6B01" w:rsidRDefault="001F6B01" w:rsidP="002236B5">
            <w:pPr>
              <w:jc w:val="center"/>
              <w:rPr>
                <w:ins w:id="6517" w:author="Raisa.sell" w:date="2017-11-23T15:27:00Z"/>
                <w:rFonts w:ascii="Arial" w:hAnsi="Arial" w:cs="Arial"/>
                <w:sz w:val="16"/>
                <w:szCs w:val="16"/>
              </w:rPr>
            </w:pPr>
            <w:ins w:id="65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B4091" w14:textId="77777777" w:rsidR="001F6B01" w:rsidRPr="001F6B01" w:rsidRDefault="001F6B01" w:rsidP="002236B5">
            <w:pPr>
              <w:jc w:val="center"/>
              <w:rPr>
                <w:ins w:id="6519" w:author="Raisa.sell" w:date="2017-11-23T15:27:00Z"/>
                <w:rFonts w:ascii="Arial" w:hAnsi="Arial" w:cs="Arial"/>
                <w:sz w:val="16"/>
                <w:szCs w:val="16"/>
              </w:rPr>
            </w:pPr>
            <w:ins w:id="65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0DD8404" w14:textId="77777777" w:rsidTr="002236B5">
        <w:trPr>
          <w:trHeight w:val="255"/>
          <w:ins w:id="652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F48C1" w14:textId="77777777" w:rsidR="001F6B01" w:rsidRPr="001F6B01" w:rsidRDefault="001F6B01" w:rsidP="002236B5">
            <w:pPr>
              <w:jc w:val="center"/>
              <w:rPr>
                <w:ins w:id="6522" w:author="Raisa.sell" w:date="2017-11-23T15:27:00Z"/>
                <w:rFonts w:ascii="Arial" w:hAnsi="Arial" w:cs="Arial"/>
                <w:sz w:val="16"/>
                <w:szCs w:val="16"/>
              </w:rPr>
            </w:pPr>
            <w:ins w:id="65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BEAD" w14:textId="77777777" w:rsidR="001F6B01" w:rsidRPr="001F6B01" w:rsidRDefault="001F6B01" w:rsidP="002236B5">
            <w:pPr>
              <w:rPr>
                <w:ins w:id="6524" w:author="Raisa.sell" w:date="2017-11-23T15:27:00Z"/>
                <w:rFonts w:ascii="Arial" w:hAnsi="Arial" w:cs="Arial"/>
                <w:sz w:val="16"/>
                <w:szCs w:val="16"/>
              </w:rPr>
            </w:pPr>
            <w:ins w:id="65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Vên vên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ACEA" w14:textId="77777777" w:rsidR="001F6B01" w:rsidRPr="001F6B01" w:rsidRDefault="001F6B01" w:rsidP="002236B5">
            <w:pPr>
              <w:rPr>
                <w:ins w:id="6526" w:author="Raisa.sell" w:date="2017-11-23T15:27:00Z"/>
                <w:rFonts w:ascii="Arial" w:hAnsi="Arial" w:cs="Arial"/>
                <w:sz w:val="16"/>
                <w:szCs w:val="16"/>
              </w:rPr>
            </w:pPr>
            <w:ins w:id="65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V.ven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F8472" w14:textId="77777777" w:rsidR="001F6B01" w:rsidRPr="001F6B01" w:rsidRDefault="001F6B01" w:rsidP="002236B5">
            <w:pPr>
              <w:rPr>
                <w:ins w:id="6528" w:author="Raisa.sell" w:date="2017-11-23T15:27:00Z"/>
                <w:rFonts w:ascii="Arial" w:hAnsi="Arial" w:cs="Arial"/>
                <w:sz w:val="16"/>
                <w:szCs w:val="16"/>
                <w:lang w:val="it-IT"/>
              </w:rPr>
            </w:pPr>
            <w:ins w:id="65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it-IT"/>
                </w:rPr>
                <w:t>Anisoptera costata Korth. (Anisoptera cochinchinensis Pierre)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8D193" w14:textId="77777777" w:rsidR="001F6B01" w:rsidRPr="001F6B01" w:rsidRDefault="001F6B01" w:rsidP="002236B5">
            <w:pPr>
              <w:rPr>
                <w:ins w:id="6530" w:author="Raisa.sell" w:date="2017-11-23T15:27:00Z"/>
                <w:rFonts w:ascii="Arial" w:hAnsi="Arial" w:cs="Arial"/>
                <w:sz w:val="16"/>
                <w:szCs w:val="16"/>
              </w:rPr>
            </w:pPr>
            <w:ins w:id="65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CA4CE" w14:textId="77777777" w:rsidR="001F6B01" w:rsidRPr="001F6B01" w:rsidRDefault="001F6B01" w:rsidP="002236B5">
            <w:pPr>
              <w:jc w:val="center"/>
              <w:rPr>
                <w:ins w:id="6532" w:author="Raisa.sell" w:date="2017-11-23T15:27:00Z"/>
                <w:rFonts w:ascii="Arial" w:hAnsi="Arial" w:cs="Arial"/>
                <w:sz w:val="16"/>
                <w:szCs w:val="16"/>
              </w:rPr>
            </w:pPr>
            <w:ins w:id="65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B59B6" w14:textId="77777777" w:rsidR="001F6B01" w:rsidRPr="001F6B01" w:rsidRDefault="001F6B01" w:rsidP="002236B5">
            <w:pPr>
              <w:jc w:val="center"/>
              <w:rPr>
                <w:ins w:id="6534" w:author="Raisa.sell" w:date="2017-11-23T15:27:00Z"/>
                <w:rFonts w:ascii="Arial" w:hAnsi="Arial" w:cs="Arial"/>
                <w:sz w:val="16"/>
                <w:szCs w:val="16"/>
              </w:rPr>
            </w:pPr>
            <w:ins w:id="65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C987AED" w14:textId="77777777" w:rsidTr="002236B5">
        <w:trPr>
          <w:trHeight w:val="255"/>
          <w:ins w:id="653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E72AE" w14:textId="77777777" w:rsidR="001F6B01" w:rsidRPr="001F6B01" w:rsidRDefault="001F6B01" w:rsidP="002236B5">
            <w:pPr>
              <w:jc w:val="center"/>
              <w:rPr>
                <w:ins w:id="6537" w:author="Raisa.sell" w:date="2017-11-23T15:27:00Z"/>
                <w:rFonts w:ascii="Arial" w:hAnsi="Arial" w:cs="Arial"/>
                <w:sz w:val="16"/>
                <w:szCs w:val="16"/>
              </w:rPr>
            </w:pPr>
            <w:ins w:id="65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26657" w14:textId="77777777" w:rsidR="001F6B01" w:rsidRPr="001F6B01" w:rsidRDefault="001F6B01" w:rsidP="002236B5">
            <w:pPr>
              <w:rPr>
                <w:ins w:id="6539" w:author="Raisa.sell" w:date="2017-11-23T15:27:00Z"/>
                <w:rFonts w:ascii="Arial" w:hAnsi="Arial" w:cs="Arial"/>
                <w:sz w:val="16"/>
                <w:szCs w:val="16"/>
              </w:rPr>
            </w:pPr>
            <w:ins w:id="65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Tô mộc (Vang)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CC517" w14:textId="77777777" w:rsidR="001F6B01" w:rsidRPr="001F6B01" w:rsidRDefault="001F6B01" w:rsidP="002236B5">
            <w:pPr>
              <w:rPr>
                <w:ins w:id="6541" w:author="Raisa.sell" w:date="2017-11-23T15:27:00Z"/>
                <w:rFonts w:ascii="Arial" w:hAnsi="Arial" w:cs="Arial"/>
                <w:sz w:val="16"/>
                <w:szCs w:val="16"/>
              </w:rPr>
            </w:pPr>
            <w:ins w:id="65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Vang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C0A6" w14:textId="77777777" w:rsidR="001F6B01" w:rsidRPr="001F6B01" w:rsidRDefault="001F6B01" w:rsidP="002236B5">
            <w:pPr>
              <w:rPr>
                <w:ins w:id="6543" w:author="Raisa.sell" w:date="2017-11-23T15:27:00Z"/>
                <w:rFonts w:ascii="Arial" w:hAnsi="Arial" w:cs="Arial"/>
                <w:sz w:val="16"/>
                <w:szCs w:val="16"/>
              </w:rPr>
            </w:pPr>
            <w:ins w:id="65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Caesalpinia sappan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86A1B" w14:textId="77777777" w:rsidR="001F6B01" w:rsidRPr="001F6B01" w:rsidRDefault="001F6B01" w:rsidP="002236B5">
            <w:pPr>
              <w:rPr>
                <w:ins w:id="6545" w:author="Raisa.sell" w:date="2017-11-23T15:27:00Z"/>
                <w:rFonts w:ascii="Arial" w:hAnsi="Arial" w:cs="Arial"/>
                <w:sz w:val="16"/>
                <w:szCs w:val="16"/>
              </w:rPr>
            </w:pPr>
            <w:ins w:id="65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B8ACA" w14:textId="77777777" w:rsidR="001F6B01" w:rsidRPr="001F6B01" w:rsidRDefault="001F6B01" w:rsidP="002236B5">
            <w:pPr>
              <w:jc w:val="center"/>
              <w:rPr>
                <w:ins w:id="6547" w:author="Raisa.sell" w:date="2017-11-23T15:27:00Z"/>
                <w:rFonts w:ascii="Arial" w:hAnsi="Arial" w:cs="Arial"/>
                <w:sz w:val="16"/>
                <w:szCs w:val="16"/>
              </w:rPr>
            </w:pPr>
            <w:ins w:id="65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84052" w14:textId="77777777" w:rsidR="001F6B01" w:rsidRPr="001F6B01" w:rsidRDefault="001F6B01" w:rsidP="002236B5">
            <w:pPr>
              <w:jc w:val="center"/>
              <w:rPr>
                <w:ins w:id="6549" w:author="Raisa.sell" w:date="2017-11-23T15:27:00Z"/>
                <w:rFonts w:ascii="Arial" w:hAnsi="Arial" w:cs="Arial"/>
                <w:sz w:val="16"/>
                <w:szCs w:val="16"/>
              </w:rPr>
            </w:pPr>
            <w:ins w:id="65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3F70796" w14:textId="77777777" w:rsidTr="002236B5">
        <w:trPr>
          <w:trHeight w:val="255"/>
          <w:ins w:id="655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0E0F2" w14:textId="77777777" w:rsidR="001F6B01" w:rsidRPr="001F6B01" w:rsidRDefault="001F6B01" w:rsidP="002236B5">
            <w:pPr>
              <w:jc w:val="center"/>
              <w:rPr>
                <w:ins w:id="6552" w:author="Raisa.sell" w:date="2017-11-23T15:27:00Z"/>
                <w:rFonts w:ascii="Arial" w:hAnsi="Arial" w:cs="Arial"/>
                <w:sz w:val="16"/>
                <w:szCs w:val="16"/>
              </w:rPr>
            </w:pPr>
            <w:ins w:id="65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2475C" w14:textId="77777777" w:rsidR="001F6B01" w:rsidRPr="001F6B01" w:rsidRDefault="001F6B01" w:rsidP="002236B5">
            <w:pPr>
              <w:rPr>
                <w:ins w:id="6554" w:author="Raisa.sell" w:date="2017-11-23T15:27:00Z"/>
                <w:rFonts w:ascii="Arial" w:hAnsi="Arial" w:cs="Arial"/>
                <w:sz w:val="16"/>
                <w:szCs w:val="16"/>
              </w:rPr>
            </w:pPr>
            <w:ins w:id="65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Vẹt đen (Vẹt khàng)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844AC" w14:textId="77777777" w:rsidR="001F6B01" w:rsidRPr="001F6B01" w:rsidRDefault="001F6B01" w:rsidP="002236B5">
            <w:pPr>
              <w:rPr>
                <w:ins w:id="6556" w:author="Raisa.sell" w:date="2017-11-23T15:27:00Z"/>
                <w:rFonts w:ascii="Arial" w:hAnsi="Arial" w:cs="Arial"/>
                <w:sz w:val="16"/>
                <w:szCs w:val="16"/>
              </w:rPr>
            </w:pPr>
            <w:ins w:id="65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F854B" w14:textId="77777777" w:rsidR="001F6B01" w:rsidRPr="001F6B01" w:rsidRDefault="001F6B01" w:rsidP="002236B5">
            <w:pPr>
              <w:rPr>
                <w:ins w:id="6558" w:author="Raisa.sell" w:date="2017-11-23T15:27:00Z"/>
                <w:rFonts w:ascii="Arial" w:hAnsi="Arial" w:cs="Arial"/>
                <w:sz w:val="16"/>
                <w:szCs w:val="16"/>
              </w:rPr>
            </w:pPr>
            <w:ins w:id="65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Bruguiera sexangula (Lour.) Poir.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9416C" w14:textId="77777777" w:rsidR="001F6B01" w:rsidRPr="001F6B01" w:rsidRDefault="001F6B01" w:rsidP="002236B5">
            <w:pPr>
              <w:rPr>
                <w:ins w:id="6560" w:author="Raisa.sell" w:date="2017-11-23T15:27:00Z"/>
                <w:rFonts w:ascii="Arial" w:hAnsi="Arial" w:cs="Arial"/>
                <w:sz w:val="16"/>
                <w:szCs w:val="16"/>
              </w:rPr>
            </w:pPr>
            <w:ins w:id="65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FA865" w14:textId="77777777" w:rsidR="001F6B01" w:rsidRPr="001F6B01" w:rsidRDefault="001F6B01" w:rsidP="002236B5">
            <w:pPr>
              <w:jc w:val="center"/>
              <w:rPr>
                <w:ins w:id="6562" w:author="Raisa.sell" w:date="2017-11-23T15:27:00Z"/>
                <w:rFonts w:ascii="Arial" w:hAnsi="Arial" w:cs="Arial"/>
                <w:sz w:val="16"/>
                <w:szCs w:val="16"/>
              </w:rPr>
            </w:pPr>
            <w:ins w:id="65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C2012" w14:textId="77777777" w:rsidR="001F6B01" w:rsidRPr="001F6B01" w:rsidRDefault="001F6B01" w:rsidP="002236B5">
            <w:pPr>
              <w:jc w:val="center"/>
              <w:rPr>
                <w:ins w:id="6564" w:author="Raisa.sell" w:date="2017-11-23T15:27:00Z"/>
                <w:rFonts w:ascii="Arial" w:hAnsi="Arial" w:cs="Arial"/>
                <w:sz w:val="16"/>
                <w:szCs w:val="16"/>
              </w:rPr>
            </w:pPr>
            <w:ins w:id="65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C7BC6C5" w14:textId="77777777" w:rsidTr="002236B5">
        <w:trPr>
          <w:trHeight w:val="255"/>
          <w:ins w:id="656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AF669" w14:textId="77777777" w:rsidR="001F6B01" w:rsidRPr="001F6B01" w:rsidRDefault="001F6B01" w:rsidP="002236B5">
            <w:pPr>
              <w:jc w:val="center"/>
              <w:rPr>
                <w:ins w:id="6567" w:author="Raisa.sell" w:date="2017-11-23T15:27:00Z"/>
                <w:rFonts w:ascii="Arial" w:hAnsi="Arial" w:cs="Arial"/>
                <w:sz w:val="16"/>
                <w:szCs w:val="16"/>
              </w:rPr>
            </w:pPr>
            <w:ins w:id="65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BE9B8" w14:textId="77777777" w:rsidR="001F6B01" w:rsidRPr="001F6B01" w:rsidRDefault="001F6B01" w:rsidP="002236B5">
            <w:pPr>
              <w:rPr>
                <w:ins w:id="6569" w:author="Raisa.sell" w:date="2017-11-23T15:27:00Z"/>
                <w:rFonts w:ascii="Arial" w:hAnsi="Arial" w:cs="Arial"/>
                <w:sz w:val="16"/>
                <w:szCs w:val="16"/>
              </w:rPr>
            </w:pPr>
            <w:ins w:id="65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Vẹt dù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20DEF" w14:textId="77777777" w:rsidR="001F6B01" w:rsidRPr="001F6B01" w:rsidRDefault="001F6B01" w:rsidP="002236B5">
            <w:pPr>
              <w:rPr>
                <w:ins w:id="6571" w:author="Raisa.sell" w:date="2017-11-23T15:27:00Z"/>
                <w:rFonts w:ascii="Arial" w:hAnsi="Arial" w:cs="Arial"/>
                <w:sz w:val="16"/>
                <w:szCs w:val="16"/>
              </w:rPr>
            </w:pPr>
            <w:ins w:id="65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D7EB6" w14:textId="77777777" w:rsidR="001F6B01" w:rsidRPr="001F6B01" w:rsidRDefault="001F6B01" w:rsidP="002236B5">
            <w:pPr>
              <w:rPr>
                <w:ins w:id="6573" w:author="Raisa.sell" w:date="2017-11-23T15:27:00Z"/>
                <w:rFonts w:ascii="Arial" w:hAnsi="Arial" w:cs="Arial"/>
                <w:sz w:val="16"/>
                <w:szCs w:val="16"/>
              </w:rPr>
            </w:pPr>
            <w:ins w:id="65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Bruguiera gymnorrhiza (L.) Savigny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2F3BF" w14:textId="77777777" w:rsidR="001F6B01" w:rsidRPr="001F6B01" w:rsidRDefault="001F6B01" w:rsidP="002236B5">
            <w:pPr>
              <w:rPr>
                <w:ins w:id="6575" w:author="Raisa.sell" w:date="2017-11-23T15:27:00Z"/>
                <w:rFonts w:ascii="Arial" w:hAnsi="Arial" w:cs="Arial"/>
                <w:sz w:val="16"/>
                <w:szCs w:val="16"/>
              </w:rPr>
            </w:pPr>
            <w:ins w:id="65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DA1E0" w14:textId="77777777" w:rsidR="001F6B01" w:rsidRPr="001F6B01" w:rsidRDefault="001F6B01" w:rsidP="002236B5">
            <w:pPr>
              <w:jc w:val="center"/>
              <w:rPr>
                <w:ins w:id="6577" w:author="Raisa.sell" w:date="2017-11-23T15:27:00Z"/>
                <w:rFonts w:ascii="Arial" w:hAnsi="Arial" w:cs="Arial"/>
                <w:sz w:val="16"/>
                <w:szCs w:val="16"/>
              </w:rPr>
            </w:pPr>
            <w:ins w:id="65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8171E" w14:textId="77777777" w:rsidR="001F6B01" w:rsidRPr="001F6B01" w:rsidRDefault="001F6B01" w:rsidP="002236B5">
            <w:pPr>
              <w:jc w:val="center"/>
              <w:rPr>
                <w:ins w:id="6579" w:author="Raisa.sell" w:date="2017-11-23T15:27:00Z"/>
                <w:rFonts w:ascii="Arial" w:hAnsi="Arial" w:cs="Arial"/>
                <w:sz w:val="16"/>
                <w:szCs w:val="16"/>
              </w:rPr>
            </w:pPr>
            <w:ins w:id="65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25E2A40" w14:textId="77777777" w:rsidTr="002236B5">
        <w:trPr>
          <w:trHeight w:val="255"/>
          <w:ins w:id="658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A7B" w14:textId="77777777" w:rsidR="001F6B01" w:rsidRPr="001F6B01" w:rsidRDefault="001F6B01" w:rsidP="002236B5">
            <w:pPr>
              <w:jc w:val="center"/>
              <w:rPr>
                <w:ins w:id="6582" w:author="Raisa.sell" w:date="2017-11-23T15:27:00Z"/>
                <w:rFonts w:ascii="Arial" w:hAnsi="Arial" w:cs="Arial"/>
                <w:sz w:val="16"/>
                <w:szCs w:val="16"/>
              </w:rPr>
            </w:pPr>
            <w:ins w:id="65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7457F" w14:textId="77777777" w:rsidR="001F6B01" w:rsidRPr="001F6B01" w:rsidRDefault="001F6B01" w:rsidP="002236B5">
            <w:pPr>
              <w:rPr>
                <w:ins w:id="6584" w:author="Raisa.sell" w:date="2017-11-23T15:27:00Z"/>
                <w:rFonts w:ascii="Arial" w:hAnsi="Arial" w:cs="Arial"/>
                <w:sz w:val="16"/>
                <w:szCs w:val="16"/>
              </w:rPr>
            </w:pPr>
            <w:ins w:id="65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Vẹt tách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1F9DE" w14:textId="77777777" w:rsidR="001F6B01" w:rsidRPr="001F6B01" w:rsidRDefault="001F6B01" w:rsidP="002236B5">
            <w:pPr>
              <w:rPr>
                <w:ins w:id="6586" w:author="Raisa.sell" w:date="2017-11-23T15:27:00Z"/>
                <w:rFonts w:ascii="Arial" w:hAnsi="Arial" w:cs="Arial"/>
                <w:sz w:val="16"/>
                <w:szCs w:val="16"/>
              </w:rPr>
            </w:pPr>
            <w:ins w:id="65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BA698" w14:textId="77777777" w:rsidR="001F6B01" w:rsidRPr="001F6B01" w:rsidRDefault="001F6B01" w:rsidP="002236B5">
            <w:pPr>
              <w:rPr>
                <w:ins w:id="6588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65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Bruguiera parviflora (Roxb.) Wight et Arn, ex Griff.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2F342" w14:textId="77777777" w:rsidR="001F6B01" w:rsidRPr="001F6B01" w:rsidRDefault="001F6B01" w:rsidP="002236B5">
            <w:pPr>
              <w:rPr>
                <w:ins w:id="6590" w:author="Raisa.sell" w:date="2017-11-23T15:27:00Z"/>
                <w:rFonts w:ascii="Arial" w:hAnsi="Arial" w:cs="Arial"/>
                <w:sz w:val="16"/>
                <w:szCs w:val="16"/>
              </w:rPr>
            </w:pPr>
            <w:ins w:id="65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DCE1" w14:textId="77777777" w:rsidR="001F6B01" w:rsidRPr="001F6B01" w:rsidRDefault="001F6B01" w:rsidP="002236B5">
            <w:pPr>
              <w:jc w:val="center"/>
              <w:rPr>
                <w:ins w:id="6592" w:author="Raisa.sell" w:date="2017-11-23T15:27:00Z"/>
                <w:rFonts w:ascii="Arial" w:hAnsi="Arial" w:cs="Arial"/>
                <w:sz w:val="16"/>
                <w:szCs w:val="16"/>
              </w:rPr>
            </w:pPr>
            <w:ins w:id="65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87C86" w14:textId="77777777" w:rsidR="001F6B01" w:rsidRPr="001F6B01" w:rsidRDefault="001F6B01" w:rsidP="002236B5">
            <w:pPr>
              <w:jc w:val="center"/>
              <w:rPr>
                <w:ins w:id="6594" w:author="Raisa.sell" w:date="2017-11-23T15:27:00Z"/>
                <w:rFonts w:ascii="Arial" w:hAnsi="Arial" w:cs="Arial"/>
                <w:sz w:val="16"/>
                <w:szCs w:val="16"/>
              </w:rPr>
            </w:pPr>
            <w:ins w:id="65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8EA5749" w14:textId="77777777" w:rsidTr="002236B5">
        <w:trPr>
          <w:trHeight w:val="255"/>
          <w:ins w:id="659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9F9B" w14:textId="77777777" w:rsidR="001F6B01" w:rsidRPr="001F6B01" w:rsidRDefault="001F6B01" w:rsidP="002236B5">
            <w:pPr>
              <w:jc w:val="center"/>
              <w:rPr>
                <w:ins w:id="6597" w:author="Raisa.sell" w:date="2017-11-23T15:27:00Z"/>
                <w:rFonts w:ascii="Arial" w:hAnsi="Arial" w:cs="Arial"/>
                <w:sz w:val="16"/>
                <w:szCs w:val="16"/>
              </w:rPr>
            </w:pPr>
            <w:ins w:id="65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187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2ECA7" w14:textId="77777777" w:rsidR="001F6B01" w:rsidRPr="001F6B01" w:rsidRDefault="001F6B01" w:rsidP="002236B5">
            <w:pPr>
              <w:rPr>
                <w:ins w:id="6599" w:author="Raisa.sell" w:date="2017-11-23T15:27:00Z"/>
                <w:rFonts w:ascii="Arial" w:hAnsi="Arial" w:cs="Arial"/>
                <w:sz w:val="16"/>
                <w:szCs w:val="16"/>
              </w:rPr>
            </w:pPr>
            <w:ins w:id="66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Vẹt thăng (Vẹt </w:t>
              </w:r>
              <w:proofErr w:type="gramStart"/>
              <w:r w:rsidRPr="001F6B01">
                <w:rPr>
                  <w:rFonts w:ascii="Arial" w:hAnsi="Arial" w:cs="Arial"/>
                  <w:sz w:val="16"/>
                  <w:szCs w:val="16"/>
                </w:rPr>
                <w:t>trụ )</w:t>
              </w:r>
              <w:proofErr w:type="gramEnd"/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D995D" w14:textId="77777777" w:rsidR="001F6B01" w:rsidRPr="001F6B01" w:rsidRDefault="001F6B01" w:rsidP="002236B5">
            <w:pPr>
              <w:rPr>
                <w:ins w:id="6601" w:author="Raisa.sell" w:date="2017-11-23T15:27:00Z"/>
                <w:rFonts w:ascii="Arial" w:hAnsi="Arial" w:cs="Arial"/>
                <w:sz w:val="16"/>
                <w:szCs w:val="16"/>
              </w:rPr>
            </w:pPr>
            <w:ins w:id="66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Vet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13E55" w14:textId="77777777" w:rsidR="001F6B01" w:rsidRPr="001F6B01" w:rsidRDefault="001F6B01" w:rsidP="002236B5">
            <w:pPr>
              <w:rPr>
                <w:ins w:id="6603" w:author="Raisa.sell" w:date="2017-11-23T15:27:00Z"/>
                <w:rFonts w:ascii="Arial" w:hAnsi="Arial" w:cs="Arial"/>
                <w:sz w:val="16"/>
                <w:szCs w:val="16"/>
              </w:rPr>
            </w:pPr>
            <w:ins w:id="66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Bruguiera cylindrica (L.) Blume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1098A" w14:textId="77777777" w:rsidR="001F6B01" w:rsidRPr="001F6B01" w:rsidRDefault="001F6B01" w:rsidP="002236B5">
            <w:pPr>
              <w:rPr>
                <w:ins w:id="6605" w:author="Raisa.sell" w:date="2017-11-23T15:27:00Z"/>
                <w:rFonts w:ascii="Arial" w:hAnsi="Arial" w:cs="Arial"/>
                <w:sz w:val="16"/>
                <w:szCs w:val="16"/>
              </w:rPr>
            </w:pPr>
            <w:ins w:id="66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7B19F" w14:textId="77777777" w:rsidR="001F6B01" w:rsidRPr="001F6B01" w:rsidRDefault="001F6B01" w:rsidP="002236B5">
            <w:pPr>
              <w:jc w:val="center"/>
              <w:rPr>
                <w:ins w:id="6607" w:author="Raisa.sell" w:date="2017-11-23T15:27:00Z"/>
                <w:rFonts w:ascii="Arial" w:hAnsi="Arial" w:cs="Arial"/>
                <w:sz w:val="16"/>
                <w:szCs w:val="16"/>
              </w:rPr>
            </w:pPr>
            <w:ins w:id="66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60D55" w14:textId="77777777" w:rsidR="001F6B01" w:rsidRPr="001F6B01" w:rsidRDefault="001F6B01" w:rsidP="002236B5">
            <w:pPr>
              <w:jc w:val="center"/>
              <w:rPr>
                <w:ins w:id="6609" w:author="Raisa.sell" w:date="2017-11-23T15:27:00Z"/>
                <w:rFonts w:ascii="Arial" w:hAnsi="Arial" w:cs="Arial"/>
                <w:sz w:val="16"/>
                <w:szCs w:val="16"/>
              </w:rPr>
            </w:pPr>
            <w:ins w:id="66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848D0BA" w14:textId="77777777" w:rsidTr="002236B5">
        <w:trPr>
          <w:trHeight w:val="255"/>
          <w:ins w:id="661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36A75" w14:textId="77777777" w:rsidR="001F6B01" w:rsidRPr="001F6B01" w:rsidRDefault="001F6B01" w:rsidP="002236B5">
            <w:pPr>
              <w:jc w:val="center"/>
              <w:rPr>
                <w:ins w:id="6612" w:author="Raisa.sell" w:date="2017-11-23T15:27:00Z"/>
                <w:rFonts w:ascii="Arial" w:hAnsi="Arial" w:cs="Arial"/>
                <w:sz w:val="16"/>
                <w:szCs w:val="16"/>
              </w:rPr>
            </w:pPr>
            <w:ins w:id="66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188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7C34D" w14:textId="77777777" w:rsidR="001F6B01" w:rsidRPr="001F6B01" w:rsidRDefault="001F6B01" w:rsidP="002236B5">
            <w:pPr>
              <w:rPr>
                <w:ins w:id="6614" w:author="Raisa.sell" w:date="2017-11-23T15:27:00Z"/>
                <w:rFonts w:ascii="Arial" w:hAnsi="Arial" w:cs="Arial"/>
                <w:sz w:val="16"/>
                <w:szCs w:val="16"/>
              </w:rPr>
            </w:pPr>
            <w:ins w:id="66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Xà cừ (Sọ khỉ̉)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C2EAD" w14:textId="77777777" w:rsidR="001F6B01" w:rsidRPr="001F6B01" w:rsidRDefault="001F6B01" w:rsidP="002236B5">
            <w:pPr>
              <w:rPr>
                <w:ins w:id="6616" w:author="Raisa.sell" w:date="2017-11-23T15:27:00Z"/>
                <w:rFonts w:ascii="Arial" w:hAnsi="Arial" w:cs="Arial"/>
                <w:sz w:val="16"/>
                <w:szCs w:val="16"/>
              </w:rPr>
            </w:pPr>
            <w:ins w:id="66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X.cu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76430" w14:textId="77777777" w:rsidR="001F6B01" w:rsidRPr="001F6B01" w:rsidRDefault="001F6B01" w:rsidP="002236B5">
            <w:pPr>
              <w:rPr>
                <w:ins w:id="6618" w:author="Raisa.sell" w:date="2017-11-23T15:27:00Z"/>
                <w:rFonts w:ascii="Arial" w:hAnsi="Arial" w:cs="Arial"/>
                <w:sz w:val="16"/>
                <w:szCs w:val="16"/>
                <w:lang w:val="de-DE"/>
              </w:rPr>
            </w:pPr>
            <w:ins w:id="66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de-DE"/>
                </w:rPr>
                <w:t>Khaya senegalensis (Desr.) A. Juss.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47E7" w14:textId="77777777" w:rsidR="001F6B01" w:rsidRPr="001F6B01" w:rsidRDefault="001F6B01" w:rsidP="002236B5">
            <w:pPr>
              <w:rPr>
                <w:ins w:id="6620" w:author="Raisa.sell" w:date="2017-11-23T15:27:00Z"/>
                <w:rFonts w:ascii="Arial" w:hAnsi="Arial" w:cs="Arial"/>
                <w:sz w:val="16"/>
                <w:szCs w:val="16"/>
              </w:rPr>
            </w:pPr>
            <w:ins w:id="66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south,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220D1" w14:textId="77777777" w:rsidR="001F6B01" w:rsidRPr="001F6B01" w:rsidRDefault="001F6B01" w:rsidP="002236B5">
            <w:pPr>
              <w:jc w:val="center"/>
              <w:rPr>
                <w:ins w:id="6622" w:author="Raisa.sell" w:date="2017-11-23T15:27:00Z"/>
                <w:rFonts w:ascii="Arial" w:hAnsi="Arial" w:cs="Arial"/>
                <w:sz w:val="16"/>
                <w:szCs w:val="16"/>
              </w:rPr>
            </w:pPr>
            <w:ins w:id="66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B8BC" w14:textId="77777777" w:rsidR="001F6B01" w:rsidRPr="001F6B01" w:rsidRDefault="001F6B01" w:rsidP="002236B5">
            <w:pPr>
              <w:jc w:val="center"/>
              <w:rPr>
                <w:ins w:id="6624" w:author="Raisa.sell" w:date="2017-11-23T15:27:00Z"/>
                <w:rFonts w:ascii="Arial" w:hAnsi="Arial" w:cs="Arial"/>
                <w:sz w:val="16"/>
                <w:szCs w:val="16"/>
              </w:rPr>
            </w:pPr>
            <w:ins w:id="66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24EFAFCF" w14:textId="77777777" w:rsidTr="002236B5">
        <w:trPr>
          <w:trHeight w:val="255"/>
          <w:ins w:id="662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C2D89" w14:textId="77777777" w:rsidR="001F6B01" w:rsidRPr="001F6B01" w:rsidRDefault="001F6B01" w:rsidP="002236B5">
            <w:pPr>
              <w:jc w:val="center"/>
              <w:rPr>
                <w:ins w:id="6627" w:author="Raisa.sell" w:date="2017-11-23T15:27:00Z"/>
                <w:rFonts w:ascii="Arial" w:hAnsi="Arial" w:cs="Arial"/>
                <w:sz w:val="16"/>
                <w:szCs w:val="16"/>
              </w:rPr>
            </w:pPr>
            <w:ins w:id="66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189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C2EC" w14:textId="77777777" w:rsidR="001F6B01" w:rsidRPr="001F6B01" w:rsidRDefault="001F6B01" w:rsidP="002236B5">
            <w:pPr>
              <w:rPr>
                <w:ins w:id="6629" w:author="Raisa.sell" w:date="2017-11-23T15:27:00Z"/>
                <w:rFonts w:ascii="Arial" w:hAnsi="Arial" w:cs="Arial"/>
                <w:sz w:val="16"/>
                <w:szCs w:val="16"/>
              </w:rPr>
            </w:pPr>
            <w:ins w:id="66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 đào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1D623" w14:textId="77777777" w:rsidR="001F6B01" w:rsidRPr="001F6B01" w:rsidRDefault="001F6B01" w:rsidP="002236B5">
            <w:pPr>
              <w:rPr>
                <w:ins w:id="6631" w:author="Raisa.sell" w:date="2017-11-23T15:27:00Z"/>
                <w:rFonts w:ascii="Arial" w:hAnsi="Arial" w:cs="Arial"/>
                <w:sz w:val="16"/>
                <w:szCs w:val="16"/>
              </w:rPr>
            </w:pPr>
            <w:ins w:id="66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Xo.dao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0E70A" w14:textId="77777777" w:rsidR="001F6B01" w:rsidRPr="001F6B01" w:rsidRDefault="001F6B01" w:rsidP="002236B5">
            <w:pPr>
              <w:rPr>
                <w:ins w:id="6633" w:author="Raisa.sell" w:date="2017-11-23T15:27:00Z"/>
                <w:rFonts w:ascii="Arial" w:hAnsi="Arial" w:cs="Arial"/>
                <w:sz w:val="16"/>
                <w:szCs w:val="16"/>
                <w:lang w:val="de-DE"/>
              </w:rPr>
            </w:pPr>
            <w:ins w:id="66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de-DE"/>
                </w:rPr>
                <w:t>Prunus arborea (Blume) Kalkm (Pygeum arboreum Engl.)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C3ACF" w14:textId="77777777" w:rsidR="001F6B01" w:rsidRPr="001F6B01" w:rsidRDefault="001F6B01" w:rsidP="002236B5">
            <w:pPr>
              <w:rPr>
                <w:ins w:id="6635" w:author="Raisa.sell" w:date="2017-11-23T15:27:00Z"/>
                <w:rFonts w:ascii="Arial" w:hAnsi="Arial" w:cs="Arial"/>
                <w:sz w:val="16"/>
                <w:szCs w:val="16"/>
              </w:rPr>
            </w:pPr>
            <w:ins w:id="66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8D84F" w14:textId="77777777" w:rsidR="001F6B01" w:rsidRPr="001F6B01" w:rsidRDefault="001F6B01" w:rsidP="002236B5">
            <w:pPr>
              <w:jc w:val="center"/>
              <w:rPr>
                <w:ins w:id="6637" w:author="Raisa.sell" w:date="2017-11-23T15:27:00Z"/>
                <w:rFonts w:ascii="Arial" w:hAnsi="Arial" w:cs="Arial"/>
                <w:sz w:val="16"/>
                <w:szCs w:val="16"/>
              </w:rPr>
            </w:pPr>
            <w:ins w:id="66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F48FB" w14:textId="77777777" w:rsidR="001F6B01" w:rsidRPr="001F6B01" w:rsidRDefault="001F6B01" w:rsidP="002236B5">
            <w:pPr>
              <w:jc w:val="center"/>
              <w:rPr>
                <w:ins w:id="6639" w:author="Raisa.sell" w:date="2017-11-23T15:27:00Z"/>
                <w:rFonts w:ascii="Arial" w:hAnsi="Arial" w:cs="Arial"/>
                <w:sz w:val="16"/>
                <w:szCs w:val="16"/>
              </w:rPr>
            </w:pPr>
            <w:ins w:id="66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CDF83E1" w14:textId="77777777" w:rsidTr="002236B5">
        <w:trPr>
          <w:trHeight w:val="255"/>
          <w:ins w:id="664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85DE3" w14:textId="77777777" w:rsidR="001F6B01" w:rsidRPr="001F6B01" w:rsidRDefault="001F6B01" w:rsidP="002236B5">
            <w:pPr>
              <w:jc w:val="center"/>
              <w:rPr>
                <w:ins w:id="6642" w:author="Raisa.sell" w:date="2017-11-23T15:27:00Z"/>
                <w:rFonts w:ascii="Arial" w:hAnsi="Arial" w:cs="Arial"/>
                <w:sz w:val="16"/>
                <w:szCs w:val="16"/>
              </w:rPr>
            </w:pPr>
            <w:ins w:id="66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190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67E17" w14:textId="77777777" w:rsidR="001F6B01" w:rsidRPr="001F6B01" w:rsidRDefault="001F6B01" w:rsidP="002236B5">
            <w:pPr>
              <w:rPr>
                <w:ins w:id="6644" w:author="Raisa.sell" w:date="2017-11-23T15:27:00Z"/>
                <w:rFonts w:ascii="Arial" w:hAnsi="Arial" w:cs="Arial"/>
                <w:sz w:val="16"/>
                <w:szCs w:val="16"/>
              </w:rPr>
            </w:pPr>
            <w:ins w:id="66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 mộc (Trương vân)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03422" w14:textId="77777777" w:rsidR="001F6B01" w:rsidRPr="001F6B01" w:rsidRDefault="001F6B01" w:rsidP="002236B5">
            <w:pPr>
              <w:rPr>
                <w:ins w:id="6646" w:author="Raisa.sell" w:date="2017-11-23T15:27:00Z"/>
                <w:rFonts w:ascii="Arial" w:hAnsi="Arial" w:cs="Arial"/>
                <w:sz w:val="16"/>
                <w:szCs w:val="16"/>
              </w:rPr>
            </w:pPr>
            <w:ins w:id="66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Xo.moc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CFF40" w14:textId="77777777" w:rsidR="001F6B01" w:rsidRPr="001F6B01" w:rsidRDefault="001F6B01" w:rsidP="002236B5">
            <w:pPr>
              <w:rPr>
                <w:ins w:id="6648" w:author="Raisa.sell" w:date="2017-11-23T15:27:00Z"/>
                <w:rFonts w:ascii="Arial" w:hAnsi="Arial" w:cs="Arial"/>
                <w:sz w:val="16"/>
                <w:szCs w:val="16"/>
              </w:rPr>
            </w:pPr>
            <w:ins w:id="66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Toona surenii (Blume) Merr. (Toona febrifuga M. Roem.)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920AC" w14:textId="77777777" w:rsidR="001F6B01" w:rsidRPr="001F6B01" w:rsidRDefault="001F6B01" w:rsidP="002236B5">
            <w:pPr>
              <w:rPr>
                <w:ins w:id="6650" w:author="Raisa.sell" w:date="2017-11-23T15:27:00Z"/>
                <w:rFonts w:ascii="Arial" w:hAnsi="Arial" w:cs="Arial"/>
                <w:sz w:val="16"/>
                <w:szCs w:val="16"/>
              </w:rPr>
            </w:pPr>
            <w:ins w:id="66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77261" w14:textId="77777777" w:rsidR="001F6B01" w:rsidRPr="001F6B01" w:rsidRDefault="001F6B01" w:rsidP="002236B5">
            <w:pPr>
              <w:jc w:val="center"/>
              <w:rPr>
                <w:ins w:id="6652" w:author="Raisa.sell" w:date="2017-11-23T15:27:00Z"/>
                <w:rFonts w:ascii="Arial" w:hAnsi="Arial" w:cs="Arial"/>
                <w:sz w:val="16"/>
                <w:szCs w:val="16"/>
              </w:rPr>
            </w:pPr>
            <w:ins w:id="66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BAB82" w14:textId="77777777" w:rsidR="001F6B01" w:rsidRPr="001F6B01" w:rsidRDefault="001F6B01" w:rsidP="002236B5">
            <w:pPr>
              <w:jc w:val="center"/>
              <w:rPr>
                <w:ins w:id="6654" w:author="Raisa.sell" w:date="2017-11-23T15:27:00Z"/>
                <w:rFonts w:ascii="Arial" w:hAnsi="Arial" w:cs="Arial"/>
                <w:sz w:val="16"/>
                <w:szCs w:val="16"/>
              </w:rPr>
            </w:pPr>
            <w:ins w:id="66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DFB8276" w14:textId="77777777" w:rsidTr="002236B5">
        <w:trPr>
          <w:trHeight w:val="255"/>
          <w:ins w:id="665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3068F" w14:textId="77777777" w:rsidR="001F6B01" w:rsidRPr="001F6B01" w:rsidRDefault="001F6B01" w:rsidP="002236B5">
            <w:pPr>
              <w:jc w:val="center"/>
              <w:rPr>
                <w:ins w:id="6657" w:author="Raisa.sell" w:date="2017-11-23T15:27:00Z"/>
                <w:rFonts w:ascii="Arial" w:hAnsi="Arial" w:cs="Arial"/>
                <w:sz w:val="16"/>
                <w:szCs w:val="16"/>
              </w:rPr>
            </w:pPr>
            <w:ins w:id="66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191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F8227" w14:textId="77777777" w:rsidR="001F6B01" w:rsidRPr="001F6B01" w:rsidRDefault="001F6B01" w:rsidP="002236B5">
            <w:pPr>
              <w:rPr>
                <w:ins w:id="6659" w:author="Raisa.sell" w:date="2017-11-23T15:27:00Z"/>
                <w:rFonts w:ascii="Arial" w:hAnsi="Arial" w:cs="Arial"/>
                <w:sz w:val="16"/>
                <w:szCs w:val="16"/>
              </w:rPr>
            </w:pPr>
            <w:ins w:id="66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 nhừ (Lát xoan)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0E2B8" w14:textId="77777777" w:rsidR="001F6B01" w:rsidRPr="001F6B01" w:rsidRDefault="001F6B01" w:rsidP="002236B5">
            <w:pPr>
              <w:rPr>
                <w:ins w:id="6661" w:author="Raisa.sell" w:date="2017-11-23T15:27:00Z"/>
                <w:rFonts w:ascii="Arial" w:hAnsi="Arial" w:cs="Arial"/>
                <w:sz w:val="16"/>
                <w:szCs w:val="16"/>
              </w:rPr>
            </w:pPr>
            <w:ins w:id="66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Xo.nhu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6A70" w14:textId="77777777" w:rsidR="001F6B01" w:rsidRPr="001F6B01" w:rsidRDefault="001F6B01" w:rsidP="002236B5">
            <w:pPr>
              <w:rPr>
                <w:ins w:id="6663" w:author="Raisa.sell" w:date="2017-11-23T15:27:00Z"/>
                <w:rFonts w:ascii="Arial" w:hAnsi="Arial" w:cs="Arial"/>
                <w:sz w:val="16"/>
                <w:szCs w:val="16"/>
              </w:rPr>
            </w:pPr>
            <w:ins w:id="66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Choerespondias axillaris (Roxb.) Burtt. &amp; Hill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E0A01" w14:textId="77777777" w:rsidR="001F6B01" w:rsidRPr="001F6B01" w:rsidRDefault="001F6B01" w:rsidP="002236B5">
            <w:pPr>
              <w:rPr>
                <w:ins w:id="6665" w:author="Raisa.sell" w:date="2017-11-23T15:27:00Z"/>
                <w:rFonts w:ascii="Arial" w:hAnsi="Arial" w:cs="Arial"/>
                <w:sz w:val="16"/>
                <w:szCs w:val="16"/>
              </w:rPr>
            </w:pPr>
            <w:ins w:id="66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28E7F" w14:textId="77777777" w:rsidR="001F6B01" w:rsidRPr="001F6B01" w:rsidRDefault="001F6B01" w:rsidP="002236B5">
            <w:pPr>
              <w:jc w:val="center"/>
              <w:rPr>
                <w:ins w:id="6667" w:author="Raisa.sell" w:date="2017-11-23T15:27:00Z"/>
                <w:rFonts w:ascii="Arial" w:hAnsi="Arial" w:cs="Arial"/>
                <w:sz w:val="16"/>
                <w:szCs w:val="16"/>
              </w:rPr>
            </w:pPr>
            <w:ins w:id="66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17893" w14:textId="77777777" w:rsidR="001F6B01" w:rsidRPr="001F6B01" w:rsidRDefault="001F6B01" w:rsidP="002236B5">
            <w:pPr>
              <w:jc w:val="center"/>
              <w:rPr>
                <w:ins w:id="6669" w:author="Raisa.sell" w:date="2017-11-23T15:27:00Z"/>
                <w:rFonts w:ascii="Arial" w:hAnsi="Arial" w:cs="Arial"/>
                <w:sz w:val="16"/>
                <w:szCs w:val="16"/>
              </w:rPr>
            </w:pPr>
            <w:ins w:id="66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4AEBDA0" w14:textId="77777777" w:rsidTr="002236B5">
        <w:trPr>
          <w:trHeight w:val="255"/>
          <w:ins w:id="667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8A14A" w14:textId="77777777" w:rsidR="001F6B01" w:rsidRPr="001F6B01" w:rsidRDefault="001F6B01" w:rsidP="002236B5">
            <w:pPr>
              <w:jc w:val="center"/>
              <w:rPr>
                <w:ins w:id="6672" w:author="Raisa.sell" w:date="2017-11-23T15:27:00Z"/>
                <w:rFonts w:ascii="Arial" w:hAnsi="Arial" w:cs="Arial"/>
                <w:sz w:val="16"/>
                <w:szCs w:val="16"/>
              </w:rPr>
            </w:pPr>
            <w:ins w:id="66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192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0651B" w14:textId="77777777" w:rsidR="001F6B01" w:rsidRPr="001F6B01" w:rsidRDefault="001F6B01" w:rsidP="002236B5">
            <w:pPr>
              <w:rPr>
                <w:ins w:id="6674" w:author="Raisa.sell" w:date="2017-11-23T15:27:00Z"/>
                <w:rFonts w:ascii="Arial" w:hAnsi="Arial" w:cs="Arial"/>
                <w:sz w:val="16"/>
                <w:szCs w:val="16"/>
              </w:rPr>
            </w:pPr>
            <w:ins w:id="66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Xoài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392C0" w14:textId="77777777" w:rsidR="001F6B01" w:rsidRPr="001F6B01" w:rsidRDefault="001F6B01" w:rsidP="002236B5">
            <w:pPr>
              <w:rPr>
                <w:ins w:id="6676" w:author="Raisa.sell" w:date="2017-11-23T15:27:00Z"/>
                <w:rFonts w:ascii="Arial" w:hAnsi="Arial" w:cs="Arial"/>
                <w:sz w:val="16"/>
                <w:szCs w:val="16"/>
              </w:rPr>
            </w:pPr>
            <w:ins w:id="66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Xoai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1B6B4" w14:textId="77777777" w:rsidR="001F6B01" w:rsidRPr="001F6B01" w:rsidRDefault="001F6B01" w:rsidP="002236B5">
            <w:pPr>
              <w:rPr>
                <w:ins w:id="6678" w:author="Raisa.sell" w:date="2017-11-23T15:27:00Z"/>
                <w:rFonts w:ascii="Arial" w:hAnsi="Arial" w:cs="Arial"/>
                <w:sz w:val="16"/>
                <w:szCs w:val="16"/>
              </w:rPr>
            </w:pPr>
            <w:ins w:id="66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Mangifera indica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AE0E5" w14:textId="77777777" w:rsidR="001F6B01" w:rsidRPr="001F6B01" w:rsidRDefault="001F6B01" w:rsidP="002236B5">
            <w:pPr>
              <w:rPr>
                <w:ins w:id="6680" w:author="Raisa.sell" w:date="2017-11-23T15:27:00Z"/>
                <w:rFonts w:ascii="Arial" w:hAnsi="Arial" w:cs="Arial"/>
                <w:sz w:val="16"/>
                <w:szCs w:val="16"/>
              </w:rPr>
            </w:pPr>
            <w:ins w:id="66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2924C" w14:textId="77777777" w:rsidR="001F6B01" w:rsidRPr="001F6B01" w:rsidRDefault="001F6B01" w:rsidP="002236B5">
            <w:pPr>
              <w:jc w:val="center"/>
              <w:rPr>
                <w:ins w:id="6682" w:author="Raisa.sell" w:date="2017-11-23T15:27:00Z"/>
                <w:rFonts w:ascii="Arial" w:hAnsi="Arial" w:cs="Arial"/>
                <w:sz w:val="16"/>
                <w:szCs w:val="16"/>
              </w:rPr>
            </w:pPr>
            <w:ins w:id="66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3570A" w14:textId="77777777" w:rsidR="001F6B01" w:rsidRPr="001F6B01" w:rsidRDefault="001F6B01" w:rsidP="002236B5">
            <w:pPr>
              <w:jc w:val="center"/>
              <w:rPr>
                <w:ins w:id="6684" w:author="Raisa.sell" w:date="2017-11-23T15:27:00Z"/>
                <w:rFonts w:ascii="Arial" w:hAnsi="Arial" w:cs="Arial"/>
                <w:sz w:val="16"/>
                <w:szCs w:val="16"/>
              </w:rPr>
            </w:pPr>
            <w:ins w:id="66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49C88883" w14:textId="77777777" w:rsidTr="002236B5">
        <w:trPr>
          <w:trHeight w:val="255"/>
          <w:ins w:id="668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D764B" w14:textId="77777777" w:rsidR="001F6B01" w:rsidRPr="001F6B01" w:rsidRDefault="001F6B01" w:rsidP="002236B5">
            <w:pPr>
              <w:jc w:val="center"/>
              <w:rPr>
                <w:ins w:id="6687" w:author="Raisa.sell" w:date="2017-11-23T15:27:00Z"/>
                <w:rFonts w:ascii="Arial" w:hAnsi="Arial" w:cs="Arial"/>
                <w:sz w:val="16"/>
                <w:szCs w:val="16"/>
              </w:rPr>
            </w:pPr>
            <w:ins w:id="66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193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00CE9" w14:textId="77777777" w:rsidR="001F6B01" w:rsidRPr="001F6B01" w:rsidRDefault="001F6B01" w:rsidP="002236B5">
            <w:pPr>
              <w:rPr>
                <w:ins w:id="6689" w:author="Raisa.sell" w:date="2017-11-23T15:27:00Z"/>
                <w:rFonts w:ascii="Arial" w:hAnsi="Arial" w:cs="Arial"/>
                <w:sz w:val="16"/>
                <w:szCs w:val="16"/>
                <w:lang w:val="nb-NO"/>
              </w:rPr>
            </w:pPr>
            <w:ins w:id="66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nb-NO"/>
                </w:rPr>
                <w:t>Xoan (Xoan ta, Sầu đâu)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C3589" w14:textId="77777777" w:rsidR="001F6B01" w:rsidRPr="001F6B01" w:rsidRDefault="001F6B01" w:rsidP="002236B5">
            <w:pPr>
              <w:rPr>
                <w:ins w:id="6691" w:author="Raisa.sell" w:date="2017-11-23T15:27:00Z"/>
                <w:rFonts w:ascii="Arial" w:hAnsi="Arial" w:cs="Arial"/>
                <w:sz w:val="16"/>
                <w:szCs w:val="16"/>
              </w:rPr>
            </w:pPr>
            <w:ins w:id="66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EC261" w14:textId="77777777" w:rsidR="001F6B01" w:rsidRPr="001F6B01" w:rsidRDefault="001F6B01" w:rsidP="002236B5">
            <w:pPr>
              <w:rPr>
                <w:ins w:id="6693" w:author="Raisa.sell" w:date="2017-11-23T15:27:00Z"/>
                <w:rFonts w:ascii="Arial" w:hAnsi="Arial" w:cs="Arial"/>
                <w:sz w:val="16"/>
                <w:szCs w:val="16"/>
              </w:rPr>
            </w:pPr>
            <w:ins w:id="66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Melia azedarach L.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3D583" w14:textId="77777777" w:rsidR="001F6B01" w:rsidRPr="001F6B01" w:rsidRDefault="001F6B01" w:rsidP="002236B5">
            <w:pPr>
              <w:rPr>
                <w:ins w:id="6695" w:author="Raisa.sell" w:date="2017-11-23T15:27:00Z"/>
                <w:rFonts w:ascii="Arial" w:hAnsi="Arial" w:cs="Arial"/>
                <w:sz w:val="16"/>
                <w:szCs w:val="16"/>
              </w:rPr>
            </w:pPr>
            <w:ins w:id="66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2C701" w14:textId="77777777" w:rsidR="001F6B01" w:rsidRPr="001F6B01" w:rsidRDefault="001F6B01" w:rsidP="002236B5">
            <w:pPr>
              <w:jc w:val="center"/>
              <w:rPr>
                <w:ins w:id="6697" w:author="Raisa.sell" w:date="2017-11-23T15:27:00Z"/>
                <w:rFonts w:ascii="Arial" w:hAnsi="Arial" w:cs="Arial"/>
                <w:sz w:val="16"/>
                <w:szCs w:val="16"/>
              </w:rPr>
            </w:pPr>
            <w:ins w:id="66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91E9F" w14:textId="77777777" w:rsidR="001F6B01" w:rsidRPr="001F6B01" w:rsidRDefault="001F6B01" w:rsidP="002236B5">
            <w:pPr>
              <w:jc w:val="center"/>
              <w:rPr>
                <w:ins w:id="6699" w:author="Raisa.sell" w:date="2017-11-23T15:27:00Z"/>
                <w:rFonts w:ascii="Arial" w:hAnsi="Arial" w:cs="Arial"/>
                <w:sz w:val="16"/>
                <w:szCs w:val="16"/>
              </w:rPr>
            </w:pPr>
            <w:ins w:id="67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421684A" w14:textId="77777777" w:rsidTr="002236B5">
        <w:trPr>
          <w:trHeight w:val="255"/>
          <w:ins w:id="670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DFC2" w14:textId="77777777" w:rsidR="001F6B01" w:rsidRPr="001F6B01" w:rsidRDefault="001F6B01" w:rsidP="002236B5">
            <w:pPr>
              <w:jc w:val="center"/>
              <w:rPr>
                <w:ins w:id="6702" w:author="Raisa.sell" w:date="2017-11-23T15:27:00Z"/>
                <w:rFonts w:ascii="Arial" w:hAnsi="Arial" w:cs="Arial"/>
                <w:sz w:val="16"/>
                <w:szCs w:val="16"/>
              </w:rPr>
            </w:pPr>
            <w:ins w:id="67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194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9EAF8" w14:textId="77777777" w:rsidR="001F6B01" w:rsidRPr="001F6B01" w:rsidRDefault="001F6B01" w:rsidP="002236B5">
            <w:pPr>
              <w:rPr>
                <w:ins w:id="6704" w:author="Raisa.sell" w:date="2017-11-23T15:27:00Z"/>
                <w:rFonts w:ascii="Arial" w:hAnsi="Arial" w:cs="Arial"/>
                <w:sz w:val="16"/>
                <w:szCs w:val="16"/>
              </w:rPr>
            </w:pPr>
            <w:ins w:id="67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 quả to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0F99" w14:textId="77777777" w:rsidR="001F6B01" w:rsidRPr="001F6B01" w:rsidRDefault="001F6B01" w:rsidP="002236B5">
            <w:pPr>
              <w:rPr>
                <w:ins w:id="6706" w:author="Raisa.sell" w:date="2017-11-23T15:27:00Z"/>
                <w:rFonts w:ascii="Arial" w:hAnsi="Arial" w:cs="Arial"/>
                <w:sz w:val="16"/>
                <w:szCs w:val="16"/>
              </w:rPr>
            </w:pPr>
            <w:ins w:id="67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B42D0" w14:textId="77777777" w:rsidR="001F6B01" w:rsidRPr="001F6B01" w:rsidRDefault="001F6B01" w:rsidP="002236B5">
            <w:pPr>
              <w:rPr>
                <w:ins w:id="6708" w:author="Raisa.sell" w:date="2017-11-23T15:27:00Z"/>
                <w:rFonts w:ascii="Arial" w:hAnsi="Arial" w:cs="Arial"/>
                <w:sz w:val="16"/>
                <w:szCs w:val="16"/>
              </w:rPr>
            </w:pPr>
            <w:ins w:id="67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Melia toosendan Sieb. &amp; Zucc.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F0480" w14:textId="77777777" w:rsidR="001F6B01" w:rsidRPr="001F6B01" w:rsidRDefault="001F6B01" w:rsidP="002236B5">
            <w:pPr>
              <w:rPr>
                <w:ins w:id="6710" w:author="Raisa.sell" w:date="2017-11-23T15:27:00Z"/>
                <w:rFonts w:ascii="Arial" w:hAnsi="Arial" w:cs="Arial"/>
                <w:sz w:val="16"/>
                <w:szCs w:val="16"/>
              </w:rPr>
            </w:pPr>
            <w:ins w:id="67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C5B60" w14:textId="77777777" w:rsidR="001F6B01" w:rsidRPr="001F6B01" w:rsidRDefault="001F6B01" w:rsidP="002236B5">
            <w:pPr>
              <w:jc w:val="center"/>
              <w:rPr>
                <w:ins w:id="6712" w:author="Raisa.sell" w:date="2017-11-23T15:27:00Z"/>
                <w:rFonts w:ascii="Arial" w:hAnsi="Arial" w:cs="Arial"/>
                <w:sz w:val="16"/>
                <w:szCs w:val="16"/>
              </w:rPr>
            </w:pPr>
            <w:ins w:id="67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202E" w14:textId="77777777" w:rsidR="001F6B01" w:rsidRPr="001F6B01" w:rsidRDefault="001F6B01" w:rsidP="002236B5">
            <w:pPr>
              <w:jc w:val="center"/>
              <w:rPr>
                <w:ins w:id="6714" w:author="Raisa.sell" w:date="2017-11-23T15:27:00Z"/>
                <w:rFonts w:ascii="Arial" w:hAnsi="Arial" w:cs="Arial"/>
                <w:sz w:val="16"/>
                <w:szCs w:val="16"/>
              </w:rPr>
            </w:pPr>
            <w:ins w:id="67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6AC919E" w14:textId="77777777" w:rsidTr="002236B5">
        <w:trPr>
          <w:trHeight w:val="255"/>
          <w:ins w:id="6716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AC814" w14:textId="77777777" w:rsidR="001F6B01" w:rsidRPr="001F6B01" w:rsidRDefault="001F6B01" w:rsidP="002236B5">
            <w:pPr>
              <w:jc w:val="center"/>
              <w:rPr>
                <w:ins w:id="6717" w:author="Raisa.sell" w:date="2017-11-23T15:27:00Z"/>
                <w:rFonts w:ascii="Arial" w:hAnsi="Arial" w:cs="Arial"/>
                <w:sz w:val="16"/>
                <w:szCs w:val="16"/>
              </w:rPr>
            </w:pPr>
            <w:ins w:id="67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195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A85E" w14:textId="77777777" w:rsidR="001F6B01" w:rsidRPr="001F6B01" w:rsidRDefault="001F6B01" w:rsidP="002236B5">
            <w:pPr>
              <w:rPr>
                <w:ins w:id="6719" w:author="Raisa.sell" w:date="2017-11-23T15:27:00Z"/>
                <w:rFonts w:ascii="Arial" w:hAnsi="Arial" w:cs="Arial"/>
                <w:sz w:val="16"/>
                <w:szCs w:val="16"/>
              </w:rPr>
            </w:pPr>
            <w:ins w:id="67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Xoay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9F6CB" w14:textId="77777777" w:rsidR="001F6B01" w:rsidRPr="001F6B01" w:rsidRDefault="001F6B01" w:rsidP="002236B5">
            <w:pPr>
              <w:rPr>
                <w:ins w:id="6721" w:author="Raisa.sell" w:date="2017-11-23T15:27:00Z"/>
                <w:rFonts w:ascii="Arial" w:hAnsi="Arial" w:cs="Arial"/>
                <w:sz w:val="16"/>
                <w:szCs w:val="16"/>
              </w:rPr>
            </w:pPr>
            <w:ins w:id="67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Xoay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D78A6" w14:textId="77777777" w:rsidR="001F6B01" w:rsidRPr="001F6B01" w:rsidRDefault="001F6B01" w:rsidP="002236B5">
            <w:pPr>
              <w:rPr>
                <w:ins w:id="6723" w:author="Raisa.sell" w:date="2017-11-23T15:27:00Z"/>
                <w:rFonts w:ascii="Arial" w:hAnsi="Arial" w:cs="Arial"/>
                <w:sz w:val="16"/>
                <w:szCs w:val="16"/>
              </w:rPr>
            </w:pPr>
            <w:ins w:id="67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Dialium cochinchinensis Pierre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6D44" w14:textId="77777777" w:rsidR="001F6B01" w:rsidRPr="001F6B01" w:rsidRDefault="001F6B01" w:rsidP="002236B5">
            <w:pPr>
              <w:rPr>
                <w:ins w:id="6725" w:author="Raisa.sell" w:date="2017-11-23T15:27:00Z"/>
                <w:rFonts w:ascii="Arial" w:hAnsi="Arial" w:cs="Arial"/>
                <w:sz w:val="16"/>
                <w:szCs w:val="16"/>
              </w:rPr>
            </w:pPr>
            <w:ins w:id="67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EB860" w14:textId="77777777" w:rsidR="001F6B01" w:rsidRPr="001F6B01" w:rsidRDefault="001F6B01" w:rsidP="002236B5">
            <w:pPr>
              <w:jc w:val="center"/>
              <w:rPr>
                <w:ins w:id="6727" w:author="Raisa.sell" w:date="2017-11-23T15:27:00Z"/>
                <w:rFonts w:ascii="Arial" w:hAnsi="Arial" w:cs="Arial"/>
                <w:sz w:val="16"/>
                <w:szCs w:val="16"/>
              </w:rPr>
            </w:pPr>
            <w:ins w:id="67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3F937" w14:textId="77777777" w:rsidR="001F6B01" w:rsidRPr="001F6B01" w:rsidRDefault="001F6B01" w:rsidP="002236B5">
            <w:pPr>
              <w:jc w:val="center"/>
              <w:rPr>
                <w:ins w:id="6729" w:author="Raisa.sell" w:date="2017-11-23T15:27:00Z"/>
                <w:rFonts w:ascii="Arial" w:hAnsi="Arial" w:cs="Arial"/>
                <w:sz w:val="16"/>
                <w:szCs w:val="16"/>
              </w:rPr>
            </w:pPr>
            <w:ins w:id="67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848A45A" w14:textId="77777777" w:rsidTr="002236B5">
        <w:trPr>
          <w:trHeight w:val="255"/>
          <w:ins w:id="6731" w:author="Raisa.sell" w:date="2017-11-23T15:27:00Z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1DAE" w14:textId="77777777" w:rsidR="001F6B01" w:rsidRPr="001F6B01" w:rsidRDefault="001F6B01" w:rsidP="002236B5">
            <w:pPr>
              <w:jc w:val="center"/>
              <w:rPr>
                <w:ins w:id="6732" w:author="Raisa.sell" w:date="2017-11-23T15:27:00Z"/>
                <w:rFonts w:ascii="Arial" w:hAnsi="Arial" w:cs="Arial"/>
                <w:sz w:val="16"/>
                <w:szCs w:val="16"/>
              </w:rPr>
            </w:pPr>
            <w:ins w:id="67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196</w:t>
              </w:r>
            </w:ins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A0C2" w14:textId="77777777" w:rsidR="001F6B01" w:rsidRPr="001F6B01" w:rsidRDefault="001F6B01" w:rsidP="002236B5">
            <w:pPr>
              <w:rPr>
                <w:ins w:id="6734" w:author="Raisa.sell" w:date="2017-11-23T15:27:00Z"/>
                <w:rFonts w:ascii="Arial" w:hAnsi="Arial" w:cs="Arial"/>
                <w:sz w:val="16"/>
                <w:szCs w:val="16"/>
              </w:rPr>
            </w:pPr>
            <w:ins w:id="67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</w:t>
              </w:r>
            </w:ins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A18C1" w14:textId="77777777" w:rsidR="001F6B01" w:rsidRPr="001F6B01" w:rsidRDefault="001F6B01" w:rsidP="002236B5">
            <w:pPr>
              <w:rPr>
                <w:ins w:id="6736" w:author="Raisa.sell" w:date="2017-11-23T15:27:00Z"/>
                <w:rFonts w:ascii="Arial" w:hAnsi="Arial" w:cs="Arial"/>
                <w:sz w:val="16"/>
                <w:szCs w:val="16"/>
              </w:rPr>
            </w:pPr>
            <w:ins w:id="67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</w:t>
              </w:r>
            </w:ins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47BA1" w14:textId="77777777" w:rsidR="001F6B01" w:rsidRPr="001F6B01" w:rsidRDefault="001F6B01" w:rsidP="002236B5">
            <w:pPr>
              <w:rPr>
                <w:ins w:id="6738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67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Xylocarpus moluccensis (Lamk.) M. Roem.</w:t>
              </w:r>
            </w:ins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7AF53" w14:textId="77777777" w:rsidR="001F6B01" w:rsidRPr="001F6B01" w:rsidRDefault="001F6B01" w:rsidP="002236B5">
            <w:pPr>
              <w:rPr>
                <w:ins w:id="6740" w:author="Raisa.sell" w:date="2017-11-23T15:27:00Z"/>
                <w:rFonts w:ascii="Arial" w:hAnsi="Arial" w:cs="Arial"/>
                <w:sz w:val="16"/>
                <w:szCs w:val="16"/>
              </w:rPr>
            </w:pPr>
            <w:ins w:id="67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DC2EA" w14:textId="77777777" w:rsidR="001F6B01" w:rsidRPr="001F6B01" w:rsidRDefault="001F6B01" w:rsidP="002236B5">
            <w:pPr>
              <w:jc w:val="center"/>
              <w:rPr>
                <w:ins w:id="6742" w:author="Raisa.sell" w:date="2017-11-23T15:27:00Z"/>
                <w:rFonts w:ascii="Arial" w:hAnsi="Arial" w:cs="Arial"/>
                <w:sz w:val="16"/>
                <w:szCs w:val="16"/>
              </w:rPr>
            </w:pPr>
            <w:ins w:id="67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B7AF3" w14:textId="77777777" w:rsidR="001F6B01" w:rsidRPr="001F6B01" w:rsidRDefault="001F6B01" w:rsidP="002236B5">
            <w:pPr>
              <w:jc w:val="center"/>
              <w:rPr>
                <w:ins w:id="6744" w:author="Raisa.sell" w:date="2017-11-23T15:27:00Z"/>
                <w:rFonts w:ascii="Arial" w:hAnsi="Arial" w:cs="Arial"/>
                <w:sz w:val="16"/>
                <w:szCs w:val="16"/>
              </w:rPr>
            </w:pPr>
            <w:ins w:id="67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D075B15" w14:textId="77777777" w:rsidTr="002236B5">
        <w:trPr>
          <w:trHeight w:val="255"/>
          <w:ins w:id="6746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5F600" w14:textId="77777777" w:rsidR="001F6B01" w:rsidRPr="001F6B01" w:rsidRDefault="001F6B01" w:rsidP="002236B5">
            <w:pPr>
              <w:jc w:val="center"/>
              <w:rPr>
                <w:ins w:id="6747" w:author="Raisa.sell" w:date="2017-11-23T15:27:00Z"/>
                <w:rFonts w:ascii="Arial" w:hAnsi="Arial" w:cs="Arial"/>
                <w:sz w:val="16"/>
                <w:szCs w:val="16"/>
              </w:rPr>
            </w:pPr>
            <w:ins w:id="67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197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B27A7" w14:textId="77777777" w:rsidR="001F6B01" w:rsidRPr="001F6B01" w:rsidRDefault="001F6B01" w:rsidP="002236B5">
            <w:pPr>
              <w:rPr>
                <w:ins w:id="6749" w:author="Raisa.sell" w:date="2017-11-23T15:27:00Z"/>
                <w:rFonts w:ascii="Arial" w:hAnsi="Arial" w:cs="Arial"/>
                <w:sz w:val="16"/>
                <w:szCs w:val="16"/>
              </w:rPr>
            </w:pPr>
            <w:ins w:id="67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 ổi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D20B5" w14:textId="77777777" w:rsidR="001F6B01" w:rsidRPr="001F6B01" w:rsidRDefault="001F6B01" w:rsidP="002236B5">
            <w:pPr>
              <w:rPr>
                <w:ins w:id="6751" w:author="Raisa.sell" w:date="2017-11-23T15:27:00Z"/>
                <w:rFonts w:ascii="Arial" w:hAnsi="Arial" w:cs="Arial"/>
                <w:sz w:val="16"/>
                <w:szCs w:val="16"/>
              </w:rPr>
            </w:pPr>
            <w:ins w:id="67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CC74D" w14:textId="77777777" w:rsidR="001F6B01" w:rsidRPr="001F6B01" w:rsidRDefault="001F6B01" w:rsidP="002236B5">
            <w:pPr>
              <w:rPr>
                <w:ins w:id="6753" w:author="Raisa.sell" w:date="2017-11-23T15:27:00Z"/>
                <w:rFonts w:ascii="Arial" w:hAnsi="Arial" w:cs="Arial"/>
                <w:sz w:val="16"/>
                <w:szCs w:val="16"/>
              </w:rPr>
            </w:pPr>
            <w:ins w:id="67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Xylocarpus granatum Koenig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69F13" w14:textId="77777777" w:rsidR="001F6B01" w:rsidRPr="001F6B01" w:rsidRDefault="001F6B01" w:rsidP="002236B5">
            <w:pPr>
              <w:rPr>
                <w:ins w:id="6755" w:author="Raisa.sell" w:date="2017-11-23T15:27:00Z"/>
                <w:rFonts w:ascii="Arial" w:hAnsi="Arial" w:cs="Arial"/>
                <w:sz w:val="16"/>
                <w:szCs w:val="16"/>
              </w:rPr>
            </w:pPr>
            <w:ins w:id="67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18E65" w14:textId="77777777" w:rsidR="001F6B01" w:rsidRPr="001F6B01" w:rsidRDefault="001F6B01" w:rsidP="002236B5">
            <w:pPr>
              <w:jc w:val="center"/>
              <w:rPr>
                <w:ins w:id="6757" w:author="Raisa.sell" w:date="2017-11-23T15:27:00Z"/>
                <w:rFonts w:ascii="Arial" w:hAnsi="Arial" w:cs="Arial"/>
                <w:sz w:val="16"/>
                <w:szCs w:val="16"/>
              </w:rPr>
            </w:pPr>
            <w:ins w:id="67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08126" w14:textId="77777777" w:rsidR="001F6B01" w:rsidRPr="001F6B01" w:rsidRDefault="001F6B01" w:rsidP="002236B5">
            <w:pPr>
              <w:jc w:val="center"/>
              <w:rPr>
                <w:ins w:id="6759" w:author="Raisa.sell" w:date="2017-11-23T15:27:00Z"/>
                <w:rFonts w:ascii="Arial" w:hAnsi="Arial" w:cs="Arial"/>
                <w:sz w:val="16"/>
                <w:szCs w:val="16"/>
              </w:rPr>
            </w:pPr>
            <w:ins w:id="67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945F345" w14:textId="77777777" w:rsidTr="002236B5">
        <w:trPr>
          <w:trHeight w:val="255"/>
          <w:ins w:id="6761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E0B05" w14:textId="77777777" w:rsidR="001F6B01" w:rsidRPr="001F6B01" w:rsidRDefault="001F6B01" w:rsidP="002236B5">
            <w:pPr>
              <w:jc w:val="center"/>
              <w:rPr>
                <w:ins w:id="6762" w:author="Raisa.sell" w:date="2017-11-23T15:27:00Z"/>
                <w:rFonts w:ascii="Arial" w:hAnsi="Arial" w:cs="Arial"/>
                <w:sz w:val="16"/>
                <w:szCs w:val="16"/>
              </w:rPr>
            </w:pPr>
            <w:ins w:id="67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198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9A938" w14:textId="77777777" w:rsidR="001F6B01" w:rsidRPr="001F6B01" w:rsidRDefault="001F6B01" w:rsidP="002236B5">
            <w:pPr>
              <w:rPr>
                <w:ins w:id="6764" w:author="Raisa.sell" w:date="2017-11-23T15:27:00Z"/>
                <w:rFonts w:ascii="Arial" w:hAnsi="Arial" w:cs="Arial"/>
                <w:sz w:val="16"/>
                <w:szCs w:val="16"/>
              </w:rPr>
            </w:pPr>
            <w:ins w:id="67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Chà là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D7A1E" w14:textId="77777777" w:rsidR="001F6B01" w:rsidRPr="001F6B01" w:rsidRDefault="001F6B01" w:rsidP="002236B5">
            <w:pPr>
              <w:rPr>
                <w:ins w:id="6766" w:author="Raisa.sell" w:date="2017-11-23T15:27:00Z"/>
                <w:rFonts w:ascii="Arial" w:hAnsi="Arial" w:cs="Arial"/>
                <w:sz w:val="16"/>
                <w:szCs w:val="16"/>
              </w:rPr>
            </w:pPr>
            <w:ins w:id="67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Ch.la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2DA9E" w14:textId="77777777" w:rsidR="001F6B01" w:rsidRPr="001F6B01" w:rsidRDefault="001F6B01" w:rsidP="002236B5">
            <w:pPr>
              <w:rPr>
                <w:ins w:id="6768" w:author="Raisa.sell" w:date="2017-11-23T15:27:00Z"/>
                <w:rFonts w:ascii="Arial" w:hAnsi="Arial" w:cs="Arial"/>
                <w:sz w:val="16"/>
                <w:szCs w:val="16"/>
              </w:rPr>
            </w:pPr>
            <w:ins w:id="6769" w:author="Raisa.sell" w:date="2017-11-23T15:27:00Z">
              <w:r w:rsidRPr="001F6B01">
                <w:rPr>
                  <w:rFonts w:ascii="Arial" w:hAnsi="Arial" w:cs="Arial"/>
                  <w:iCs/>
                  <w:sz w:val="16"/>
                  <w:szCs w:val="16"/>
                  <w:shd w:val="clear" w:color="auto" w:fill="FFFFFF"/>
                </w:rPr>
                <w:t>Phoenix paludosa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9B3D8" w14:textId="77777777" w:rsidR="001F6B01" w:rsidRPr="001F6B01" w:rsidRDefault="001F6B01" w:rsidP="002236B5">
            <w:pPr>
              <w:rPr>
                <w:ins w:id="6770" w:author="Raisa.sell" w:date="2017-11-23T15:27:00Z"/>
                <w:rFonts w:ascii="Arial" w:hAnsi="Arial" w:cs="Arial"/>
                <w:sz w:val="16"/>
                <w:szCs w:val="16"/>
              </w:rPr>
            </w:pPr>
            <w:ins w:id="67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53424" w14:textId="77777777" w:rsidR="001F6B01" w:rsidRPr="001F6B01" w:rsidRDefault="001F6B01" w:rsidP="002236B5">
            <w:pPr>
              <w:jc w:val="center"/>
              <w:rPr>
                <w:ins w:id="6772" w:author="Raisa.sell" w:date="2017-11-23T15:27:00Z"/>
                <w:rFonts w:ascii="Arial" w:hAnsi="Arial" w:cs="Arial"/>
                <w:sz w:val="16"/>
                <w:szCs w:val="16"/>
              </w:rPr>
            </w:pPr>
            <w:ins w:id="67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E3EA4" w14:textId="77777777" w:rsidR="001F6B01" w:rsidRPr="001F6B01" w:rsidRDefault="001F6B01" w:rsidP="002236B5">
            <w:pPr>
              <w:jc w:val="center"/>
              <w:rPr>
                <w:ins w:id="6774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5CE4571F" w14:textId="77777777" w:rsidTr="002236B5">
        <w:trPr>
          <w:trHeight w:val="255"/>
          <w:ins w:id="6775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261CD" w14:textId="77777777" w:rsidR="001F6B01" w:rsidRPr="001F6B01" w:rsidRDefault="001F6B01" w:rsidP="002236B5">
            <w:pPr>
              <w:jc w:val="center"/>
              <w:rPr>
                <w:ins w:id="6776" w:author="Raisa.sell" w:date="2017-11-23T15:27:00Z"/>
                <w:rFonts w:ascii="Arial" w:hAnsi="Arial" w:cs="Arial"/>
                <w:sz w:val="16"/>
                <w:szCs w:val="16"/>
              </w:rPr>
            </w:pPr>
            <w:ins w:id="67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199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ED71B" w14:textId="77777777" w:rsidR="001F6B01" w:rsidRPr="001F6B01" w:rsidRDefault="001F6B01" w:rsidP="002236B5">
            <w:pPr>
              <w:rPr>
                <w:ins w:id="6778" w:author="Raisa.sell" w:date="2017-11-23T15:27:00Z"/>
                <w:rFonts w:ascii="Arial" w:hAnsi="Arial" w:cs="Arial"/>
                <w:sz w:val="16"/>
                <w:szCs w:val="16"/>
              </w:rPr>
            </w:pPr>
            <w:ins w:id="67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Dừa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EF449" w14:textId="77777777" w:rsidR="001F6B01" w:rsidRPr="001F6B01" w:rsidRDefault="001F6B01" w:rsidP="002236B5">
            <w:pPr>
              <w:rPr>
                <w:ins w:id="6780" w:author="Raisa.sell" w:date="2017-11-23T15:27:00Z"/>
                <w:rFonts w:ascii="Arial" w:hAnsi="Arial" w:cs="Arial"/>
                <w:sz w:val="16"/>
                <w:szCs w:val="16"/>
              </w:rPr>
            </w:pPr>
            <w:ins w:id="67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Dua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E6751" w14:textId="77777777" w:rsidR="001F6B01" w:rsidRPr="001F6B01" w:rsidRDefault="001F6B01" w:rsidP="002236B5">
            <w:pPr>
              <w:rPr>
                <w:ins w:id="6782" w:author="Raisa.sell" w:date="2017-11-23T15:27:00Z"/>
                <w:rFonts w:ascii="Arial" w:hAnsi="Arial" w:cs="Arial"/>
                <w:sz w:val="16"/>
                <w:szCs w:val="16"/>
              </w:rPr>
            </w:pPr>
            <w:ins w:id="67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Cocos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E5D40" w14:textId="77777777" w:rsidR="001F6B01" w:rsidRPr="001F6B01" w:rsidRDefault="001F6B01" w:rsidP="002236B5">
            <w:pPr>
              <w:rPr>
                <w:ins w:id="6784" w:author="Raisa.sell" w:date="2017-11-23T15:27:00Z"/>
                <w:rFonts w:ascii="Arial" w:hAnsi="Arial" w:cs="Arial"/>
                <w:sz w:val="16"/>
                <w:szCs w:val="16"/>
              </w:rPr>
            </w:pPr>
            <w:ins w:id="67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C3D62" w14:textId="77777777" w:rsidR="001F6B01" w:rsidRPr="001F6B01" w:rsidRDefault="001F6B01" w:rsidP="002236B5">
            <w:pPr>
              <w:jc w:val="center"/>
              <w:rPr>
                <w:ins w:id="6786" w:author="Raisa.sell" w:date="2017-11-23T15:27:00Z"/>
                <w:rFonts w:ascii="Arial" w:hAnsi="Arial" w:cs="Arial"/>
                <w:sz w:val="16"/>
                <w:szCs w:val="16"/>
              </w:rPr>
            </w:pPr>
            <w:ins w:id="67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BD056" w14:textId="77777777" w:rsidR="001F6B01" w:rsidRPr="001F6B01" w:rsidRDefault="001F6B01" w:rsidP="002236B5">
            <w:pPr>
              <w:jc w:val="center"/>
              <w:rPr>
                <w:ins w:id="6788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7C64C20E" w14:textId="77777777" w:rsidTr="002236B5">
        <w:trPr>
          <w:trHeight w:val="255"/>
          <w:ins w:id="678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1EF9" w14:textId="77777777" w:rsidR="001F6B01" w:rsidRPr="001F6B01" w:rsidRDefault="001F6B01" w:rsidP="002236B5">
            <w:pPr>
              <w:jc w:val="center"/>
              <w:rPr>
                <w:ins w:id="6790" w:author="Raisa.sell" w:date="2017-11-23T15:27:00Z"/>
                <w:rFonts w:ascii="Arial" w:hAnsi="Arial" w:cs="Arial"/>
                <w:sz w:val="16"/>
                <w:szCs w:val="16"/>
              </w:rPr>
            </w:pPr>
            <w:ins w:id="67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200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400B5" w14:textId="77777777" w:rsidR="001F6B01" w:rsidRPr="001F6B01" w:rsidRDefault="001F6B01" w:rsidP="002236B5">
            <w:pPr>
              <w:rPr>
                <w:ins w:id="6792" w:author="Raisa.sell" w:date="2017-11-23T15:27:00Z"/>
                <w:rFonts w:ascii="Arial" w:hAnsi="Arial" w:cs="Arial"/>
                <w:sz w:val="16"/>
                <w:szCs w:val="16"/>
              </w:rPr>
            </w:pPr>
            <w:ins w:id="67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Dừa nước (Dừa lá)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C202E" w14:textId="77777777" w:rsidR="001F6B01" w:rsidRPr="001F6B01" w:rsidRDefault="001F6B01" w:rsidP="002236B5">
            <w:pPr>
              <w:rPr>
                <w:ins w:id="6794" w:author="Raisa.sell" w:date="2017-11-23T15:27:00Z"/>
                <w:rFonts w:ascii="Arial" w:hAnsi="Arial" w:cs="Arial"/>
                <w:sz w:val="16"/>
                <w:szCs w:val="16"/>
              </w:rPr>
            </w:pPr>
            <w:ins w:id="67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D. nước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B6B6F" w14:textId="77777777" w:rsidR="001F6B01" w:rsidRPr="001F6B01" w:rsidRDefault="001F6B01" w:rsidP="002236B5">
            <w:pPr>
              <w:rPr>
                <w:ins w:id="6796" w:author="Raisa.sell" w:date="2017-11-23T15:27:00Z"/>
                <w:rFonts w:ascii="Arial" w:hAnsi="Arial" w:cs="Arial"/>
                <w:sz w:val="16"/>
                <w:szCs w:val="16"/>
              </w:rPr>
            </w:pPr>
            <w:ins w:id="6797" w:author="Raisa.sell" w:date="2017-11-23T15:27:00Z">
              <w:r w:rsidRPr="001F6B01">
                <w:rPr>
                  <w:rFonts w:ascii="Arial" w:hAnsi="Arial" w:cs="Arial"/>
                  <w:iCs/>
                  <w:sz w:val="16"/>
                  <w:szCs w:val="16"/>
                  <w:shd w:val="clear" w:color="auto" w:fill="FFFFFF"/>
                </w:rPr>
                <w:t>Nypa fruticans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582A7" w14:textId="77777777" w:rsidR="001F6B01" w:rsidRPr="001F6B01" w:rsidRDefault="001F6B01" w:rsidP="002236B5">
            <w:pPr>
              <w:rPr>
                <w:ins w:id="6798" w:author="Raisa.sell" w:date="2017-11-23T15:27:00Z"/>
                <w:rFonts w:ascii="Arial" w:hAnsi="Arial" w:cs="Arial"/>
                <w:sz w:val="16"/>
                <w:szCs w:val="16"/>
              </w:rPr>
            </w:pPr>
            <w:ins w:id="67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207ED" w14:textId="77777777" w:rsidR="001F6B01" w:rsidRPr="001F6B01" w:rsidRDefault="001F6B01" w:rsidP="002236B5">
            <w:pPr>
              <w:jc w:val="center"/>
              <w:rPr>
                <w:ins w:id="6800" w:author="Raisa.sell" w:date="2017-11-23T15:27:00Z"/>
                <w:rFonts w:ascii="Arial" w:hAnsi="Arial" w:cs="Arial"/>
                <w:sz w:val="16"/>
                <w:szCs w:val="16"/>
              </w:rPr>
            </w:pPr>
            <w:ins w:id="68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6DEF9" w14:textId="77777777" w:rsidR="001F6B01" w:rsidRPr="001F6B01" w:rsidRDefault="001F6B01" w:rsidP="002236B5">
            <w:pPr>
              <w:jc w:val="center"/>
              <w:rPr>
                <w:ins w:id="6802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4FED055F" w14:textId="77777777" w:rsidTr="002236B5">
        <w:trPr>
          <w:trHeight w:val="255"/>
          <w:ins w:id="6803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9DDA" w14:textId="77777777" w:rsidR="001F6B01" w:rsidRPr="001F6B01" w:rsidRDefault="001F6B01" w:rsidP="002236B5">
            <w:pPr>
              <w:jc w:val="center"/>
              <w:rPr>
                <w:ins w:id="6804" w:author="Raisa.sell" w:date="2017-11-23T15:27:00Z"/>
                <w:rFonts w:ascii="Arial" w:hAnsi="Arial" w:cs="Arial"/>
                <w:sz w:val="16"/>
                <w:szCs w:val="16"/>
              </w:rPr>
            </w:pPr>
            <w:ins w:id="68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201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59D51" w14:textId="77777777" w:rsidR="001F6B01" w:rsidRPr="001F6B01" w:rsidRDefault="001F6B01" w:rsidP="002236B5">
            <w:pPr>
              <w:rPr>
                <w:ins w:id="6806" w:author="Raisa.sell" w:date="2017-11-23T15:27:00Z"/>
                <w:rFonts w:ascii="Arial" w:hAnsi="Arial" w:cs="Arial"/>
                <w:sz w:val="16"/>
                <w:szCs w:val="16"/>
              </w:rPr>
            </w:pPr>
            <w:ins w:id="680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Giá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1268F" w14:textId="77777777" w:rsidR="001F6B01" w:rsidRPr="001F6B01" w:rsidRDefault="001F6B01" w:rsidP="002236B5">
            <w:pPr>
              <w:rPr>
                <w:ins w:id="6808" w:author="Raisa.sell" w:date="2017-11-23T15:27:00Z"/>
                <w:rFonts w:ascii="Arial" w:hAnsi="Arial" w:cs="Arial"/>
                <w:sz w:val="16"/>
                <w:szCs w:val="16"/>
              </w:rPr>
            </w:pPr>
            <w:ins w:id="68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Giá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118CA" w14:textId="77777777" w:rsidR="001F6B01" w:rsidRPr="001F6B01" w:rsidRDefault="001F6B01" w:rsidP="002236B5">
            <w:pPr>
              <w:rPr>
                <w:ins w:id="6810" w:author="Raisa.sell" w:date="2017-11-23T15:27:00Z"/>
                <w:rFonts w:ascii="Arial" w:hAnsi="Arial" w:cs="Arial"/>
                <w:sz w:val="16"/>
                <w:szCs w:val="16"/>
              </w:rPr>
            </w:pPr>
            <w:ins w:id="6811" w:author="Raisa.sell" w:date="2017-11-23T15:27:00Z">
              <w:r w:rsidRPr="001F6B01">
                <w:rPr>
                  <w:rFonts w:ascii="Arial" w:hAnsi="Arial" w:cs="Arial"/>
                  <w:iCs/>
                  <w:sz w:val="16"/>
                  <w:szCs w:val="16"/>
                  <w:shd w:val="clear" w:color="auto" w:fill="FFFFFF"/>
                </w:rPr>
                <w:t>Excoecaria agallocha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0B2E2" w14:textId="77777777" w:rsidR="001F6B01" w:rsidRPr="001F6B01" w:rsidRDefault="001F6B01" w:rsidP="002236B5">
            <w:pPr>
              <w:rPr>
                <w:ins w:id="6812" w:author="Raisa.sell" w:date="2017-11-23T15:27:00Z"/>
                <w:rFonts w:ascii="Arial" w:hAnsi="Arial" w:cs="Arial"/>
                <w:sz w:val="16"/>
                <w:szCs w:val="16"/>
              </w:rPr>
            </w:pPr>
            <w:ins w:id="68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B561B" w14:textId="77777777" w:rsidR="001F6B01" w:rsidRPr="001F6B01" w:rsidRDefault="001F6B01" w:rsidP="002236B5">
            <w:pPr>
              <w:jc w:val="center"/>
              <w:rPr>
                <w:ins w:id="6814" w:author="Raisa.sell" w:date="2017-11-23T15:27:00Z"/>
                <w:rFonts w:ascii="Arial" w:hAnsi="Arial" w:cs="Arial"/>
                <w:sz w:val="16"/>
                <w:szCs w:val="16"/>
              </w:rPr>
            </w:pPr>
            <w:ins w:id="68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300A8" w14:textId="77777777" w:rsidR="001F6B01" w:rsidRPr="001F6B01" w:rsidRDefault="001F6B01" w:rsidP="002236B5">
            <w:pPr>
              <w:jc w:val="center"/>
              <w:rPr>
                <w:ins w:id="6816" w:author="Raisa.sell" w:date="2017-11-23T15:27:00Z"/>
                <w:rFonts w:ascii="Arial" w:hAnsi="Arial" w:cs="Arial"/>
                <w:sz w:val="16"/>
                <w:szCs w:val="16"/>
              </w:rPr>
            </w:pPr>
            <w:ins w:id="68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EC004CF" w14:textId="77777777" w:rsidTr="002236B5">
        <w:trPr>
          <w:trHeight w:val="255"/>
          <w:ins w:id="6818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3ED45" w14:textId="77777777" w:rsidR="001F6B01" w:rsidRPr="001F6B01" w:rsidRDefault="001F6B01" w:rsidP="002236B5">
            <w:pPr>
              <w:jc w:val="center"/>
              <w:rPr>
                <w:ins w:id="6819" w:author="Raisa.sell" w:date="2017-11-23T15:27:00Z"/>
                <w:rFonts w:ascii="Arial" w:hAnsi="Arial" w:cs="Arial"/>
                <w:sz w:val="16"/>
                <w:szCs w:val="16"/>
              </w:rPr>
            </w:pPr>
            <w:ins w:id="682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202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24F26" w14:textId="77777777" w:rsidR="001F6B01" w:rsidRPr="001F6B01" w:rsidRDefault="001F6B01" w:rsidP="002236B5">
            <w:pPr>
              <w:rPr>
                <w:ins w:id="6821" w:author="Raisa.sell" w:date="2017-11-23T15:27:00Z"/>
                <w:rFonts w:ascii="Arial" w:hAnsi="Arial" w:cs="Arial"/>
                <w:sz w:val="16"/>
                <w:szCs w:val="16"/>
              </w:rPr>
            </w:pPr>
            <w:ins w:id="682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 gai (Me keo)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351E6" w14:textId="77777777" w:rsidR="001F6B01" w:rsidRPr="001F6B01" w:rsidRDefault="001F6B01" w:rsidP="002236B5">
            <w:pPr>
              <w:rPr>
                <w:ins w:id="6823" w:author="Raisa.sell" w:date="2017-11-23T15:27:00Z"/>
                <w:rFonts w:ascii="Arial" w:hAnsi="Arial" w:cs="Arial"/>
                <w:sz w:val="16"/>
                <w:szCs w:val="16"/>
              </w:rPr>
            </w:pPr>
            <w:ins w:id="682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K. gai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D060" w14:textId="77777777" w:rsidR="001F6B01" w:rsidRPr="001F6B01" w:rsidRDefault="001F6B01" w:rsidP="002236B5">
            <w:pPr>
              <w:rPr>
                <w:ins w:id="6825" w:author="Raisa.sell" w:date="2017-11-23T15:27:00Z"/>
                <w:rFonts w:ascii="Arial" w:hAnsi="Arial" w:cs="Arial"/>
                <w:b/>
                <w:sz w:val="16"/>
                <w:szCs w:val="16"/>
              </w:rPr>
            </w:pPr>
            <w:ins w:id="6826" w:author="Raisa.sell" w:date="2017-11-23T15:27:00Z">
              <w:r w:rsidRPr="001F6B01">
                <w:rPr>
                  <w:rStyle w:val="Strong"/>
                  <w:rFonts w:ascii="Arial" w:hAnsi="Arial" w:cs="Arial"/>
                  <w:b w:val="0"/>
                  <w:iCs/>
                  <w:sz w:val="16"/>
                  <w:szCs w:val="16"/>
                </w:rPr>
                <w:t>Pithecellobium dulce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BDB67" w14:textId="77777777" w:rsidR="001F6B01" w:rsidRPr="001F6B01" w:rsidRDefault="001F6B01" w:rsidP="002236B5">
            <w:pPr>
              <w:rPr>
                <w:ins w:id="6827" w:author="Raisa.sell" w:date="2017-11-23T15:27:00Z"/>
                <w:rFonts w:ascii="Arial" w:hAnsi="Arial" w:cs="Arial"/>
                <w:sz w:val="16"/>
                <w:szCs w:val="16"/>
              </w:rPr>
            </w:pPr>
            <w:ins w:id="68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Centre, south 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CC0E1" w14:textId="77777777" w:rsidR="001F6B01" w:rsidRPr="001F6B01" w:rsidRDefault="001F6B01" w:rsidP="002236B5">
            <w:pPr>
              <w:jc w:val="center"/>
              <w:rPr>
                <w:ins w:id="6829" w:author="Raisa.sell" w:date="2017-11-23T15:27:00Z"/>
                <w:rFonts w:ascii="Arial" w:hAnsi="Arial" w:cs="Arial"/>
                <w:sz w:val="16"/>
                <w:szCs w:val="16"/>
              </w:rPr>
            </w:pPr>
            <w:ins w:id="68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5600" w14:textId="77777777" w:rsidR="001F6B01" w:rsidRPr="001F6B01" w:rsidRDefault="001F6B01" w:rsidP="002236B5">
            <w:pPr>
              <w:jc w:val="center"/>
              <w:rPr>
                <w:ins w:id="6831" w:author="Raisa.sell" w:date="2017-11-23T15:27:00Z"/>
                <w:rFonts w:ascii="Arial" w:hAnsi="Arial" w:cs="Arial"/>
                <w:sz w:val="16"/>
                <w:szCs w:val="16"/>
              </w:rPr>
            </w:pPr>
            <w:ins w:id="68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711CE415" w14:textId="77777777" w:rsidTr="002236B5">
        <w:trPr>
          <w:trHeight w:val="255"/>
          <w:ins w:id="6833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545A0" w14:textId="77777777" w:rsidR="001F6B01" w:rsidRPr="001F6B01" w:rsidRDefault="001F6B01" w:rsidP="002236B5">
            <w:pPr>
              <w:jc w:val="center"/>
              <w:rPr>
                <w:ins w:id="6834" w:author="Raisa.sell" w:date="2017-11-23T15:27:00Z"/>
                <w:rFonts w:ascii="Arial" w:hAnsi="Arial" w:cs="Arial"/>
                <w:sz w:val="16"/>
                <w:szCs w:val="16"/>
              </w:rPr>
            </w:pPr>
            <w:ins w:id="68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203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CEF74" w14:textId="77777777" w:rsidR="001F6B01" w:rsidRPr="001F6B01" w:rsidRDefault="001F6B01" w:rsidP="002236B5">
            <w:pPr>
              <w:rPr>
                <w:ins w:id="6836" w:author="Raisa.sell" w:date="2017-11-23T15:27:00Z"/>
                <w:rFonts w:ascii="Arial" w:hAnsi="Arial" w:cs="Arial"/>
                <w:sz w:val="16"/>
                <w:szCs w:val="16"/>
              </w:rPr>
            </w:pPr>
            <w:ins w:id="68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Trâm bầu (Chưn bầu)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B174B" w14:textId="77777777" w:rsidR="001F6B01" w:rsidRPr="001F6B01" w:rsidRDefault="001F6B01" w:rsidP="002236B5">
            <w:pPr>
              <w:rPr>
                <w:ins w:id="6838" w:author="Raisa.sell" w:date="2017-11-23T15:27:00Z"/>
                <w:rFonts w:ascii="Arial" w:hAnsi="Arial" w:cs="Arial"/>
                <w:sz w:val="16"/>
                <w:szCs w:val="16"/>
              </w:rPr>
            </w:pPr>
            <w:ins w:id="68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Tr. Bầu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9967F" w14:textId="77777777" w:rsidR="001F6B01" w:rsidRPr="001F6B01" w:rsidRDefault="001F6B01" w:rsidP="002236B5">
            <w:pPr>
              <w:rPr>
                <w:ins w:id="6840" w:author="Raisa.sell" w:date="2017-11-23T15:27:00Z"/>
                <w:rFonts w:ascii="Arial" w:hAnsi="Arial" w:cs="Arial"/>
                <w:sz w:val="16"/>
                <w:szCs w:val="16"/>
              </w:rPr>
            </w:pPr>
            <w:ins w:id="6841" w:author="Raisa.sell" w:date="2017-11-23T15:27:00Z"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t xml:space="preserve">Combretum quadrangulare </w:t>
              </w:r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fldChar w:fldCharType="begin"/>
              </w:r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instrText xml:space="preserve"> HYPERLINK "https://vi.wikipedia.org/w/index.php?title=Kurz&amp;action=edit&amp;redlink=1" \t "_blank" \o "Kurz (trang chưa được viết)" </w:instrText>
              </w:r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fldChar w:fldCharType="separate"/>
              </w:r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t>Kurz</w:t>
              </w:r>
              <w:r w:rsidRPr="001F6B01">
                <w:rPr>
                  <w:iCs/>
                </w:rPr>
                <w:fldChar w:fldCharType="end"/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F88E3" w14:textId="77777777" w:rsidR="001F6B01" w:rsidRPr="001F6B01" w:rsidRDefault="001F6B01" w:rsidP="002236B5">
            <w:pPr>
              <w:rPr>
                <w:ins w:id="6842" w:author="Raisa.sell" w:date="2017-11-23T15:27:00Z"/>
                <w:rFonts w:ascii="Arial" w:hAnsi="Arial" w:cs="Arial"/>
                <w:sz w:val="16"/>
                <w:szCs w:val="16"/>
              </w:rPr>
            </w:pPr>
            <w:ins w:id="68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344F4" w14:textId="77777777" w:rsidR="001F6B01" w:rsidRPr="001F6B01" w:rsidRDefault="001F6B01" w:rsidP="002236B5">
            <w:pPr>
              <w:jc w:val="center"/>
              <w:rPr>
                <w:ins w:id="6844" w:author="Raisa.sell" w:date="2017-11-23T15:27:00Z"/>
                <w:rFonts w:ascii="Arial" w:hAnsi="Arial" w:cs="Arial"/>
                <w:sz w:val="16"/>
                <w:szCs w:val="16"/>
              </w:rPr>
            </w:pPr>
            <w:ins w:id="68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93255" w14:textId="77777777" w:rsidR="001F6B01" w:rsidRPr="001F6B01" w:rsidRDefault="001F6B01" w:rsidP="002236B5">
            <w:pPr>
              <w:jc w:val="center"/>
              <w:rPr>
                <w:ins w:id="6846" w:author="Raisa.sell" w:date="2017-11-23T15:27:00Z"/>
                <w:rFonts w:ascii="Arial" w:hAnsi="Arial" w:cs="Arial"/>
                <w:sz w:val="16"/>
                <w:szCs w:val="16"/>
              </w:rPr>
            </w:pPr>
            <w:ins w:id="68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C1E391C" w14:textId="77777777" w:rsidTr="002236B5">
        <w:trPr>
          <w:trHeight w:val="128"/>
          <w:ins w:id="6848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6E78C" w14:textId="77777777" w:rsidR="001F6B01" w:rsidRPr="001F6B01" w:rsidRDefault="001F6B01" w:rsidP="002236B5">
            <w:pPr>
              <w:jc w:val="center"/>
              <w:rPr>
                <w:ins w:id="6849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D1AF" w14:textId="77777777" w:rsidR="001F6B01" w:rsidRPr="001F6B01" w:rsidRDefault="001F6B01" w:rsidP="002236B5">
            <w:pPr>
              <w:rPr>
                <w:ins w:id="6850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1E8BC" w14:textId="77777777" w:rsidR="001F6B01" w:rsidRPr="001F6B01" w:rsidRDefault="001F6B01" w:rsidP="002236B5">
            <w:pPr>
              <w:rPr>
                <w:ins w:id="6851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A5D0B" w14:textId="77777777" w:rsidR="001F6B01" w:rsidRPr="001F6B01" w:rsidRDefault="001F6B01" w:rsidP="002236B5">
            <w:pPr>
              <w:rPr>
                <w:ins w:id="6852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06CCD" w14:textId="77777777" w:rsidR="001F6B01" w:rsidRPr="001F6B01" w:rsidRDefault="001F6B01" w:rsidP="002236B5">
            <w:pPr>
              <w:rPr>
                <w:ins w:id="6853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ACD57" w14:textId="77777777" w:rsidR="001F6B01" w:rsidRPr="001F6B01" w:rsidRDefault="001F6B01" w:rsidP="002236B5">
            <w:pPr>
              <w:jc w:val="center"/>
              <w:rPr>
                <w:ins w:id="6854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4466A" w14:textId="77777777" w:rsidR="001F6B01" w:rsidRPr="001F6B01" w:rsidRDefault="001F6B01" w:rsidP="002236B5">
            <w:pPr>
              <w:jc w:val="center"/>
              <w:rPr>
                <w:ins w:id="6855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605DFE36" w14:textId="77777777" w:rsidTr="002236B5">
        <w:trPr>
          <w:trHeight w:val="255"/>
          <w:ins w:id="6856" w:author="Raisa.sell" w:date="2017-11-23T15:27:00Z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B087" w14:textId="77777777" w:rsidR="001F6B01" w:rsidRPr="001F6B01" w:rsidRDefault="001F6B01" w:rsidP="002236B5">
            <w:pPr>
              <w:rPr>
                <w:ins w:id="6857" w:author="Raisa.sell" w:date="2017-11-23T15:27:00Z"/>
                <w:rFonts w:ascii="Arial" w:hAnsi="Arial" w:cs="Arial"/>
                <w:sz w:val="16"/>
                <w:szCs w:val="16"/>
              </w:rPr>
            </w:pPr>
            <w:ins w:id="6858" w:author="Raisa.sell" w:date="2017-11-23T15:27:00Z">
              <w:r w:rsidRPr="001F6B01">
                <w:rPr>
                  <w:rFonts w:ascii="Arial" w:hAnsi="Arial" w:cs="Arial"/>
                  <w:b/>
                  <w:color w:val="1F497D" w:themeColor="text2"/>
                  <w:sz w:val="16"/>
                  <w:szCs w:val="16"/>
                </w:rPr>
                <w:t>Genus for tree species</w:t>
              </w:r>
            </w:ins>
          </w:p>
        </w:tc>
      </w:tr>
      <w:tr w:rsidR="001F6B01" w:rsidRPr="006B4BCE" w14:paraId="7590A28C" w14:textId="77777777" w:rsidTr="002236B5">
        <w:trPr>
          <w:trHeight w:val="255"/>
          <w:ins w:id="685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4F49" w14:textId="77777777" w:rsidR="001F6B01" w:rsidRPr="001F6B01" w:rsidRDefault="001F6B01" w:rsidP="002236B5">
            <w:pPr>
              <w:jc w:val="center"/>
              <w:rPr>
                <w:ins w:id="6860" w:author="Raisa.sell" w:date="2017-11-23T15:27:00Z"/>
                <w:rFonts w:ascii="Arial" w:hAnsi="Arial" w:cs="Arial"/>
                <w:sz w:val="16"/>
                <w:szCs w:val="16"/>
              </w:rPr>
            </w:pPr>
            <w:ins w:id="68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500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6C0D" w14:textId="77777777" w:rsidR="001F6B01" w:rsidRPr="001F6B01" w:rsidRDefault="001F6B01" w:rsidP="002236B5">
            <w:pPr>
              <w:rPr>
                <w:ins w:id="6862" w:author="Raisa.sell" w:date="2017-11-23T15:27:00Z"/>
                <w:rFonts w:ascii="Arial" w:hAnsi="Arial" w:cs="Arial"/>
                <w:sz w:val="16"/>
                <w:szCs w:val="16"/>
              </w:rPr>
            </w:pPr>
            <w:ins w:id="68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Bạch đàn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201F8" w14:textId="77777777" w:rsidR="001F6B01" w:rsidRPr="001F6B01" w:rsidRDefault="001F6B01" w:rsidP="002236B5">
            <w:pPr>
              <w:rPr>
                <w:ins w:id="6864" w:author="Raisa.sell" w:date="2017-11-23T15:27:00Z"/>
                <w:rFonts w:ascii="Arial" w:hAnsi="Arial" w:cs="Arial"/>
                <w:sz w:val="16"/>
                <w:szCs w:val="16"/>
              </w:rPr>
            </w:pPr>
            <w:ins w:id="686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B.dan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595E" w14:textId="77777777" w:rsidR="001F6B01" w:rsidRPr="001F6B01" w:rsidRDefault="001F6B01" w:rsidP="002236B5">
            <w:pPr>
              <w:rPr>
                <w:ins w:id="6866" w:author="Raisa.sell" w:date="2017-11-23T15:27:00Z"/>
                <w:rFonts w:ascii="Arial" w:hAnsi="Arial" w:cs="Arial"/>
                <w:sz w:val="16"/>
                <w:szCs w:val="16"/>
              </w:rPr>
            </w:pPr>
            <w:ins w:id="686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Eucalyptus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B2F8F" w14:textId="77777777" w:rsidR="001F6B01" w:rsidRPr="001F6B01" w:rsidRDefault="001F6B01" w:rsidP="002236B5">
            <w:pPr>
              <w:rPr>
                <w:ins w:id="6868" w:author="Raisa.sell" w:date="2017-11-23T15:27:00Z"/>
                <w:rFonts w:ascii="Arial" w:hAnsi="Arial" w:cs="Arial"/>
                <w:sz w:val="16"/>
                <w:szCs w:val="16"/>
              </w:rPr>
            </w:pPr>
            <w:ins w:id="686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C5492" w14:textId="77777777" w:rsidR="001F6B01" w:rsidRPr="001F6B01" w:rsidRDefault="001F6B01" w:rsidP="002236B5">
            <w:pPr>
              <w:jc w:val="center"/>
              <w:rPr>
                <w:ins w:id="6870" w:author="Raisa.sell" w:date="2017-11-23T15:27:00Z"/>
                <w:rFonts w:ascii="Arial" w:hAnsi="Arial" w:cs="Arial"/>
                <w:sz w:val="16"/>
                <w:szCs w:val="16"/>
              </w:rPr>
            </w:pPr>
            <w:ins w:id="68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533CA" w14:textId="77777777" w:rsidR="001F6B01" w:rsidRPr="001F6B01" w:rsidRDefault="001F6B01" w:rsidP="002236B5">
            <w:pPr>
              <w:jc w:val="center"/>
              <w:rPr>
                <w:ins w:id="6872" w:author="Raisa.sell" w:date="2017-11-23T15:27:00Z"/>
                <w:rFonts w:ascii="Arial" w:hAnsi="Arial" w:cs="Arial"/>
                <w:sz w:val="16"/>
                <w:szCs w:val="16"/>
              </w:rPr>
            </w:pPr>
            <w:ins w:id="68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C612A55" w14:textId="77777777" w:rsidTr="002236B5">
        <w:trPr>
          <w:trHeight w:val="255"/>
          <w:ins w:id="687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8D0B7" w14:textId="77777777" w:rsidR="001F6B01" w:rsidRPr="001F6B01" w:rsidRDefault="001F6B01" w:rsidP="002236B5">
            <w:pPr>
              <w:jc w:val="center"/>
              <w:rPr>
                <w:ins w:id="6875" w:author="Raisa.sell" w:date="2017-11-23T15:27:00Z"/>
                <w:rFonts w:ascii="Arial" w:hAnsi="Arial" w:cs="Arial"/>
                <w:sz w:val="16"/>
                <w:szCs w:val="16"/>
              </w:rPr>
            </w:pPr>
            <w:ins w:id="68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BE00F" w14:textId="77777777" w:rsidR="001F6B01" w:rsidRPr="001F6B01" w:rsidRDefault="001F6B01" w:rsidP="002236B5">
            <w:pPr>
              <w:rPr>
                <w:ins w:id="6877" w:author="Raisa.sell" w:date="2017-11-23T15:27:00Z"/>
                <w:rFonts w:ascii="Arial" w:hAnsi="Arial" w:cs="Arial"/>
                <w:sz w:val="16"/>
                <w:szCs w:val="16"/>
              </w:rPr>
            </w:pPr>
            <w:ins w:id="68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Bần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88A6" w14:textId="77777777" w:rsidR="001F6B01" w:rsidRPr="001F6B01" w:rsidRDefault="001F6B01" w:rsidP="002236B5">
            <w:pPr>
              <w:rPr>
                <w:ins w:id="6879" w:author="Raisa.sell" w:date="2017-11-23T15:27:00Z"/>
                <w:rFonts w:ascii="Arial" w:hAnsi="Arial" w:cs="Arial"/>
                <w:sz w:val="16"/>
                <w:szCs w:val="16"/>
              </w:rPr>
            </w:pPr>
            <w:ins w:id="68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Ban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230B" w14:textId="77777777" w:rsidR="001F6B01" w:rsidRPr="001F6B01" w:rsidRDefault="001F6B01" w:rsidP="002236B5">
            <w:pPr>
              <w:rPr>
                <w:ins w:id="6881" w:author="Raisa.sell" w:date="2017-11-23T15:27:00Z"/>
                <w:rFonts w:ascii="Arial" w:hAnsi="Arial" w:cs="Arial"/>
                <w:sz w:val="16"/>
                <w:szCs w:val="16"/>
              </w:rPr>
            </w:pPr>
            <w:ins w:id="68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Sonneratia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3591" w14:textId="77777777" w:rsidR="001F6B01" w:rsidRPr="001F6B01" w:rsidRDefault="001F6B01" w:rsidP="002236B5">
            <w:pPr>
              <w:rPr>
                <w:ins w:id="6883" w:author="Raisa.sell" w:date="2017-11-23T15:27:00Z"/>
                <w:rFonts w:ascii="Arial" w:hAnsi="Arial" w:cs="Arial"/>
                <w:sz w:val="16"/>
                <w:szCs w:val="16"/>
              </w:rPr>
            </w:pPr>
            <w:ins w:id="688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6A39C" w14:textId="77777777" w:rsidR="001F6B01" w:rsidRPr="001F6B01" w:rsidRDefault="001F6B01" w:rsidP="002236B5">
            <w:pPr>
              <w:jc w:val="center"/>
              <w:rPr>
                <w:ins w:id="6885" w:author="Raisa.sell" w:date="2017-11-23T15:27:00Z"/>
                <w:rFonts w:ascii="Arial" w:hAnsi="Arial" w:cs="Arial"/>
                <w:sz w:val="16"/>
                <w:szCs w:val="16"/>
              </w:rPr>
            </w:pPr>
            <w:ins w:id="68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90C1" w14:textId="77777777" w:rsidR="001F6B01" w:rsidRPr="001F6B01" w:rsidRDefault="001F6B01" w:rsidP="002236B5">
            <w:pPr>
              <w:jc w:val="center"/>
              <w:rPr>
                <w:ins w:id="6887" w:author="Raisa.sell" w:date="2017-11-23T15:27:00Z"/>
                <w:rFonts w:ascii="Arial" w:hAnsi="Arial" w:cs="Arial"/>
                <w:sz w:val="16"/>
                <w:szCs w:val="16"/>
              </w:rPr>
            </w:pPr>
            <w:ins w:id="68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592CAF0" w14:textId="77777777" w:rsidTr="002236B5">
        <w:trPr>
          <w:trHeight w:val="255"/>
          <w:ins w:id="688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1E022" w14:textId="77777777" w:rsidR="001F6B01" w:rsidRPr="001F6B01" w:rsidRDefault="001F6B01" w:rsidP="002236B5">
            <w:pPr>
              <w:jc w:val="center"/>
              <w:rPr>
                <w:ins w:id="6890" w:author="Raisa.sell" w:date="2017-11-23T15:27:00Z"/>
                <w:rFonts w:ascii="Arial" w:hAnsi="Arial" w:cs="Arial"/>
                <w:sz w:val="16"/>
                <w:szCs w:val="16"/>
              </w:rPr>
            </w:pPr>
            <w:ins w:id="68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502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06FDC" w14:textId="77777777" w:rsidR="001F6B01" w:rsidRPr="001F6B01" w:rsidRDefault="001F6B01" w:rsidP="002236B5">
            <w:pPr>
              <w:rPr>
                <w:ins w:id="6892" w:author="Raisa.sell" w:date="2017-11-23T15:27:00Z"/>
                <w:rFonts w:ascii="Arial" w:hAnsi="Arial" w:cs="Arial"/>
                <w:sz w:val="16"/>
                <w:szCs w:val="16"/>
              </w:rPr>
            </w:pPr>
            <w:ins w:id="68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Cọ khiết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4042" w14:textId="77777777" w:rsidR="001F6B01" w:rsidRPr="001F6B01" w:rsidRDefault="001F6B01" w:rsidP="002236B5">
            <w:pPr>
              <w:rPr>
                <w:ins w:id="6894" w:author="Raisa.sell" w:date="2017-11-23T15:27:00Z"/>
                <w:rFonts w:ascii="Arial" w:hAnsi="Arial" w:cs="Arial"/>
                <w:sz w:val="16"/>
                <w:szCs w:val="16"/>
              </w:rPr>
            </w:pPr>
            <w:ins w:id="689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C.khiet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E0F33" w14:textId="77777777" w:rsidR="001F6B01" w:rsidRPr="001F6B01" w:rsidRDefault="001F6B01" w:rsidP="002236B5">
            <w:pPr>
              <w:rPr>
                <w:ins w:id="6896" w:author="Raisa.sell" w:date="2017-11-23T15:27:00Z"/>
                <w:rFonts w:ascii="Arial" w:hAnsi="Arial" w:cs="Arial"/>
                <w:sz w:val="16"/>
                <w:szCs w:val="16"/>
              </w:rPr>
            </w:pPr>
            <w:ins w:id="689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Dalbergia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EE98" w14:textId="77777777" w:rsidR="001F6B01" w:rsidRPr="001F6B01" w:rsidRDefault="001F6B01" w:rsidP="002236B5">
            <w:pPr>
              <w:rPr>
                <w:ins w:id="6898" w:author="Raisa.sell" w:date="2017-11-23T15:27:00Z"/>
                <w:rFonts w:ascii="Arial" w:hAnsi="Arial" w:cs="Arial"/>
                <w:sz w:val="16"/>
                <w:szCs w:val="16"/>
              </w:rPr>
            </w:pPr>
            <w:ins w:id="689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199B" w14:textId="77777777" w:rsidR="001F6B01" w:rsidRPr="001F6B01" w:rsidRDefault="001F6B01" w:rsidP="002236B5">
            <w:pPr>
              <w:jc w:val="center"/>
              <w:rPr>
                <w:ins w:id="6900" w:author="Raisa.sell" w:date="2017-11-23T15:27:00Z"/>
                <w:rFonts w:ascii="Arial" w:hAnsi="Arial" w:cs="Arial"/>
                <w:sz w:val="16"/>
                <w:szCs w:val="16"/>
              </w:rPr>
            </w:pPr>
            <w:ins w:id="690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27BA" w14:textId="77777777" w:rsidR="001F6B01" w:rsidRPr="001F6B01" w:rsidRDefault="001F6B01" w:rsidP="002236B5">
            <w:pPr>
              <w:jc w:val="center"/>
              <w:rPr>
                <w:ins w:id="6902" w:author="Raisa.sell" w:date="2017-11-23T15:27:00Z"/>
                <w:rFonts w:ascii="Arial" w:hAnsi="Arial" w:cs="Arial"/>
                <w:sz w:val="16"/>
                <w:szCs w:val="16"/>
              </w:rPr>
            </w:pPr>
            <w:ins w:id="69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3447AF25" w14:textId="77777777" w:rsidTr="002236B5">
        <w:trPr>
          <w:trHeight w:val="255"/>
          <w:ins w:id="690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00DCA" w14:textId="77777777" w:rsidR="001F6B01" w:rsidRPr="001F6B01" w:rsidRDefault="001F6B01" w:rsidP="002236B5">
            <w:pPr>
              <w:jc w:val="center"/>
              <w:rPr>
                <w:ins w:id="6905" w:author="Raisa.sell" w:date="2017-11-23T15:27:00Z"/>
                <w:rFonts w:ascii="Arial" w:hAnsi="Arial" w:cs="Arial"/>
                <w:sz w:val="16"/>
                <w:szCs w:val="16"/>
              </w:rPr>
            </w:pPr>
            <w:ins w:id="69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503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C57E" w14:textId="77777777" w:rsidR="001F6B01" w:rsidRPr="001F6B01" w:rsidRDefault="001F6B01" w:rsidP="002236B5">
            <w:pPr>
              <w:rPr>
                <w:ins w:id="6907" w:author="Raisa.sell" w:date="2017-11-23T15:27:00Z"/>
                <w:rFonts w:ascii="Arial" w:hAnsi="Arial" w:cs="Arial"/>
                <w:sz w:val="16"/>
                <w:szCs w:val="16"/>
              </w:rPr>
            </w:pPr>
            <w:ins w:id="69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Đước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E34B6" w14:textId="77777777" w:rsidR="001F6B01" w:rsidRPr="001F6B01" w:rsidRDefault="001F6B01" w:rsidP="002236B5">
            <w:pPr>
              <w:rPr>
                <w:ins w:id="6909" w:author="Raisa.sell" w:date="2017-11-23T15:27:00Z"/>
                <w:rFonts w:ascii="Arial" w:hAnsi="Arial" w:cs="Arial"/>
                <w:sz w:val="16"/>
                <w:szCs w:val="16"/>
              </w:rPr>
            </w:pPr>
            <w:ins w:id="69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Duoc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8FDF7" w14:textId="77777777" w:rsidR="001F6B01" w:rsidRPr="001F6B01" w:rsidRDefault="001F6B01" w:rsidP="002236B5">
            <w:pPr>
              <w:rPr>
                <w:ins w:id="6911" w:author="Raisa.sell" w:date="2017-11-23T15:27:00Z"/>
                <w:rFonts w:ascii="Arial" w:hAnsi="Arial" w:cs="Arial"/>
                <w:sz w:val="16"/>
                <w:szCs w:val="16"/>
              </w:rPr>
            </w:pPr>
            <w:ins w:id="69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Rhizophora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AA05" w14:textId="77777777" w:rsidR="001F6B01" w:rsidRPr="001F6B01" w:rsidRDefault="001F6B01" w:rsidP="002236B5">
            <w:pPr>
              <w:rPr>
                <w:ins w:id="6913" w:author="Raisa.sell" w:date="2017-11-23T15:27:00Z"/>
                <w:rFonts w:ascii="Arial" w:hAnsi="Arial" w:cs="Arial"/>
                <w:sz w:val="16"/>
                <w:szCs w:val="16"/>
              </w:rPr>
            </w:pPr>
            <w:ins w:id="691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71FB" w14:textId="77777777" w:rsidR="001F6B01" w:rsidRPr="001F6B01" w:rsidRDefault="001F6B01" w:rsidP="002236B5">
            <w:pPr>
              <w:jc w:val="center"/>
              <w:rPr>
                <w:ins w:id="6915" w:author="Raisa.sell" w:date="2017-11-23T15:27:00Z"/>
                <w:rFonts w:ascii="Arial" w:hAnsi="Arial" w:cs="Arial"/>
                <w:sz w:val="16"/>
                <w:szCs w:val="16"/>
              </w:rPr>
            </w:pPr>
            <w:ins w:id="691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A73D" w14:textId="77777777" w:rsidR="001F6B01" w:rsidRPr="001F6B01" w:rsidRDefault="001F6B01" w:rsidP="002236B5">
            <w:pPr>
              <w:jc w:val="center"/>
              <w:rPr>
                <w:ins w:id="6917" w:author="Raisa.sell" w:date="2017-11-23T15:27:00Z"/>
                <w:rFonts w:ascii="Arial" w:hAnsi="Arial" w:cs="Arial"/>
                <w:sz w:val="16"/>
                <w:szCs w:val="16"/>
              </w:rPr>
            </w:pPr>
            <w:ins w:id="691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47888B7" w14:textId="77777777" w:rsidTr="002236B5">
        <w:trPr>
          <w:trHeight w:val="255"/>
          <w:ins w:id="691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EC11" w14:textId="77777777" w:rsidR="001F6B01" w:rsidRPr="001F6B01" w:rsidRDefault="001F6B01" w:rsidP="002236B5">
            <w:pPr>
              <w:jc w:val="center"/>
              <w:rPr>
                <w:ins w:id="6920" w:author="Raisa.sell" w:date="2017-11-23T15:27:00Z"/>
                <w:rFonts w:ascii="Arial" w:hAnsi="Arial" w:cs="Arial"/>
                <w:sz w:val="16"/>
                <w:szCs w:val="16"/>
              </w:rPr>
            </w:pPr>
            <w:ins w:id="69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504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28E9" w14:textId="77777777" w:rsidR="001F6B01" w:rsidRPr="001F6B01" w:rsidRDefault="001F6B01" w:rsidP="002236B5">
            <w:pPr>
              <w:rPr>
                <w:ins w:id="6922" w:author="Raisa.sell" w:date="2017-11-23T15:27:00Z"/>
                <w:rFonts w:ascii="Arial" w:hAnsi="Arial" w:cs="Arial"/>
                <w:sz w:val="16"/>
                <w:szCs w:val="16"/>
              </w:rPr>
            </w:pPr>
            <w:ins w:id="69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D393A" w14:textId="77777777" w:rsidR="001F6B01" w:rsidRPr="001F6B01" w:rsidRDefault="001F6B01" w:rsidP="002236B5">
            <w:pPr>
              <w:rPr>
                <w:ins w:id="6924" w:author="Raisa.sell" w:date="2017-11-23T15:27:00Z"/>
                <w:rFonts w:ascii="Arial" w:hAnsi="Arial" w:cs="Arial"/>
                <w:sz w:val="16"/>
                <w:szCs w:val="16"/>
              </w:rPr>
            </w:pPr>
            <w:ins w:id="69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Keo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43F4" w14:textId="77777777" w:rsidR="001F6B01" w:rsidRPr="001F6B01" w:rsidRDefault="001F6B01" w:rsidP="002236B5">
            <w:pPr>
              <w:rPr>
                <w:ins w:id="6926" w:author="Raisa.sell" w:date="2017-11-23T15:27:00Z"/>
                <w:rFonts w:ascii="Arial" w:hAnsi="Arial" w:cs="Arial"/>
                <w:sz w:val="16"/>
                <w:szCs w:val="16"/>
              </w:rPr>
            </w:pPr>
            <w:ins w:id="69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Acacia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D854" w14:textId="77777777" w:rsidR="001F6B01" w:rsidRPr="001F6B01" w:rsidRDefault="001F6B01" w:rsidP="002236B5">
            <w:pPr>
              <w:rPr>
                <w:ins w:id="6928" w:author="Raisa.sell" w:date="2017-11-23T15:27:00Z"/>
                <w:rFonts w:ascii="Arial" w:hAnsi="Arial" w:cs="Arial"/>
                <w:sz w:val="16"/>
                <w:szCs w:val="16"/>
              </w:rPr>
            </w:pPr>
            <w:ins w:id="69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15E9" w14:textId="77777777" w:rsidR="001F6B01" w:rsidRPr="001F6B01" w:rsidRDefault="001F6B01" w:rsidP="002236B5">
            <w:pPr>
              <w:jc w:val="center"/>
              <w:rPr>
                <w:ins w:id="6930" w:author="Raisa.sell" w:date="2017-11-23T15:27:00Z"/>
                <w:rFonts w:ascii="Arial" w:hAnsi="Arial" w:cs="Arial"/>
                <w:sz w:val="16"/>
                <w:szCs w:val="16"/>
              </w:rPr>
            </w:pPr>
            <w:ins w:id="69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D6E2D" w14:textId="77777777" w:rsidR="001F6B01" w:rsidRPr="001F6B01" w:rsidRDefault="001F6B01" w:rsidP="002236B5">
            <w:pPr>
              <w:jc w:val="center"/>
              <w:rPr>
                <w:ins w:id="6932" w:author="Raisa.sell" w:date="2017-11-23T15:27:00Z"/>
                <w:rFonts w:ascii="Arial" w:hAnsi="Arial" w:cs="Arial"/>
                <w:sz w:val="16"/>
                <w:szCs w:val="16"/>
              </w:rPr>
            </w:pPr>
            <w:ins w:id="69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2072960" w14:textId="77777777" w:rsidTr="002236B5">
        <w:trPr>
          <w:trHeight w:val="255"/>
          <w:ins w:id="693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1C28D" w14:textId="77777777" w:rsidR="001F6B01" w:rsidRPr="001F6B01" w:rsidRDefault="001F6B01" w:rsidP="002236B5">
            <w:pPr>
              <w:jc w:val="center"/>
              <w:rPr>
                <w:ins w:id="6935" w:author="Raisa.sell" w:date="2017-11-23T15:27:00Z"/>
                <w:rFonts w:ascii="Arial" w:hAnsi="Arial" w:cs="Arial"/>
                <w:sz w:val="16"/>
                <w:szCs w:val="16"/>
              </w:rPr>
            </w:pPr>
            <w:ins w:id="69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505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6E8B" w14:textId="77777777" w:rsidR="001F6B01" w:rsidRPr="001F6B01" w:rsidRDefault="001F6B01" w:rsidP="002236B5">
            <w:pPr>
              <w:rPr>
                <w:ins w:id="6937" w:author="Raisa.sell" w:date="2017-11-23T15:27:00Z"/>
                <w:rFonts w:ascii="Arial" w:hAnsi="Arial" w:cs="Arial"/>
                <w:sz w:val="16"/>
                <w:szCs w:val="16"/>
              </w:rPr>
            </w:pPr>
            <w:ins w:id="69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Lòng mang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AA3BD" w14:textId="77777777" w:rsidR="001F6B01" w:rsidRPr="001F6B01" w:rsidRDefault="001F6B01" w:rsidP="002236B5">
            <w:pPr>
              <w:rPr>
                <w:ins w:id="6939" w:author="Raisa.sell" w:date="2017-11-23T15:27:00Z"/>
                <w:rFonts w:ascii="Arial" w:hAnsi="Arial" w:cs="Arial"/>
                <w:sz w:val="16"/>
                <w:szCs w:val="16"/>
              </w:rPr>
            </w:pPr>
            <w:ins w:id="69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L.mang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849F4" w14:textId="77777777" w:rsidR="001F6B01" w:rsidRPr="001F6B01" w:rsidRDefault="001F6B01" w:rsidP="002236B5">
            <w:pPr>
              <w:rPr>
                <w:ins w:id="6941" w:author="Raisa.sell" w:date="2017-11-23T15:27:00Z"/>
                <w:rFonts w:ascii="Arial" w:hAnsi="Arial" w:cs="Arial"/>
                <w:sz w:val="16"/>
                <w:szCs w:val="16"/>
              </w:rPr>
            </w:pPr>
            <w:ins w:id="694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Pterospermum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C346" w14:textId="77777777" w:rsidR="001F6B01" w:rsidRPr="001F6B01" w:rsidRDefault="001F6B01" w:rsidP="002236B5">
            <w:pPr>
              <w:rPr>
                <w:ins w:id="6943" w:author="Raisa.sell" w:date="2017-11-23T15:27:00Z"/>
                <w:rFonts w:ascii="Arial" w:hAnsi="Arial" w:cs="Arial"/>
                <w:sz w:val="16"/>
                <w:szCs w:val="16"/>
              </w:rPr>
            </w:pPr>
            <w:ins w:id="69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1FA8" w14:textId="77777777" w:rsidR="001F6B01" w:rsidRPr="001F6B01" w:rsidRDefault="001F6B01" w:rsidP="002236B5">
            <w:pPr>
              <w:jc w:val="center"/>
              <w:rPr>
                <w:ins w:id="6945" w:author="Raisa.sell" w:date="2017-11-23T15:27:00Z"/>
                <w:rFonts w:ascii="Arial" w:hAnsi="Arial" w:cs="Arial"/>
                <w:sz w:val="16"/>
                <w:szCs w:val="16"/>
              </w:rPr>
            </w:pPr>
            <w:ins w:id="69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57F5" w14:textId="77777777" w:rsidR="001F6B01" w:rsidRPr="001F6B01" w:rsidRDefault="001F6B01" w:rsidP="002236B5">
            <w:pPr>
              <w:jc w:val="center"/>
              <w:rPr>
                <w:ins w:id="6947" w:author="Raisa.sell" w:date="2017-11-23T15:27:00Z"/>
                <w:rFonts w:ascii="Arial" w:hAnsi="Arial" w:cs="Arial"/>
                <w:sz w:val="16"/>
                <w:szCs w:val="16"/>
              </w:rPr>
            </w:pPr>
            <w:ins w:id="69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1A4ACF50" w14:textId="77777777" w:rsidTr="002236B5">
        <w:trPr>
          <w:trHeight w:val="255"/>
          <w:ins w:id="694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F369" w14:textId="77777777" w:rsidR="001F6B01" w:rsidRPr="001F6B01" w:rsidRDefault="001F6B01" w:rsidP="002236B5">
            <w:pPr>
              <w:jc w:val="center"/>
              <w:rPr>
                <w:ins w:id="6950" w:author="Raisa.sell" w:date="2017-11-23T15:27:00Z"/>
                <w:rFonts w:ascii="Arial" w:hAnsi="Arial" w:cs="Arial"/>
                <w:sz w:val="16"/>
                <w:szCs w:val="16"/>
              </w:rPr>
            </w:pPr>
            <w:ins w:id="69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506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8CB12" w14:textId="77777777" w:rsidR="001F6B01" w:rsidRPr="001F6B01" w:rsidRDefault="001F6B01" w:rsidP="002236B5">
            <w:pPr>
              <w:rPr>
                <w:ins w:id="6952" w:author="Raisa.sell" w:date="2017-11-23T15:27:00Z"/>
                <w:rFonts w:ascii="Arial" w:hAnsi="Arial" w:cs="Arial"/>
                <w:sz w:val="16"/>
                <w:szCs w:val="16"/>
              </w:rPr>
            </w:pPr>
            <w:ins w:id="69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Mấm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8021" w14:textId="77777777" w:rsidR="001F6B01" w:rsidRPr="001F6B01" w:rsidRDefault="001F6B01" w:rsidP="002236B5">
            <w:pPr>
              <w:rPr>
                <w:ins w:id="6954" w:author="Raisa.sell" w:date="2017-11-23T15:27:00Z"/>
                <w:rFonts w:ascii="Arial" w:hAnsi="Arial" w:cs="Arial"/>
                <w:sz w:val="16"/>
                <w:szCs w:val="16"/>
              </w:rPr>
            </w:pPr>
            <w:ins w:id="695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Mam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73EF2" w14:textId="77777777" w:rsidR="001F6B01" w:rsidRPr="001F6B01" w:rsidRDefault="001F6B01" w:rsidP="002236B5">
            <w:pPr>
              <w:rPr>
                <w:ins w:id="6956" w:author="Raisa.sell" w:date="2017-11-23T15:27:00Z"/>
                <w:rFonts w:ascii="Arial" w:hAnsi="Arial" w:cs="Arial"/>
                <w:sz w:val="16"/>
                <w:szCs w:val="16"/>
              </w:rPr>
            </w:pPr>
            <w:ins w:id="69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Avicennia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66BEF" w14:textId="77777777" w:rsidR="001F6B01" w:rsidRPr="001F6B01" w:rsidRDefault="001F6B01" w:rsidP="002236B5">
            <w:pPr>
              <w:rPr>
                <w:ins w:id="6958" w:author="Raisa.sell" w:date="2017-11-23T15:27:00Z"/>
                <w:rFonts w:ascii="Arial" w:hAnsi="Arial" w:cs="Arial"/>
                <w:sz w:val="16"/>
                <w:szCs w:val="16"/>
              </w:rPr>
            </w:pPr>
            <w:ins w:id="69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7522" w14:textId="77777777" w:rsidR="001F6B01" w:rsidRPr="001F6B01" w:rsidRDefault="001F6B01" w:rsidP="002236B5">
            <w:pPr>
              <w:jc w:val="center"/>
              <w:rPr>
                <w:ins w:id="6960" w:author="Raisa.sell" w:date="2017-11-23T15:27:00Z"/>
                <w:rFonts w:ascii="Arial" w:hAnsi="Arial" w:cs="Arial"/>
                <w:sz w:val="16"/>
                <w:szCs w:val="16"/>
              </w:rPr>
            </w:pPr>
            <w:ins w:id="69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573DD" w14:textId="77777777" w:rsidR="001F6B01" w:rsidRPr="001F6B01" w:rsidRDefault="001F6B01" w:rsidP="002236B5">
            <w:pPr>
              <w:jc w:val="center"/>
              <w:rPr>
                <w:ins w:id="6962" w:author="Raisa.sell" w:date="2017-11-23T15:27:00Z"/>
                <w:rFonts w:ascii="Arial" w:hAnsi="Arial" w:cs="Arial"/>
                <w:sz w:val="16"/>
                <w:szCs w:val="16"/>
              </w:rPr>
            </w:pPr>
            <w:ins w:id="696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68D1DBE1" w14:textId="77777777" w:rsidTr="002236B5">
        <w:trPr>
          <w:trHeight w:val="255"/>
          <w:ins w:id="696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E45D" w14:textId="77777777" w:rsidR="001F6B01" w:rsidRPr="001F6B01" w:rsidRDefault="001F6B01" w:rsidP="002236B5">
            <w:pPr>
              <w:jc w:val="center"/>
              <w:rPr>
                <w:ins w:id="6965" w:author="Raisa.sell" w:date="2017-11-23T15:27:00Z"/>
                <w:rFonts w:ascii="Arial" w:hAnsi="Arial" w:cs="Arial"/>
                <w:sz w:val="16"/>
                <w:szCs w:val="16"/>
              </w:rPr>
            </w:pPr>
            <w:ins w:id="69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507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89561" w14:textId="77777777" w:rsidR="001F6B01" w:rsidRPr="001F6B01" w:rsidRDefault="001F6B01" w:rsidP="002236B5">
            <w:pPr>
              <w:rPr>
                <w:ins w:id="6967" w:author="Raisa.sell" w:date="2017-11-23T15:27:00Z"/>
                <w:rFonts w:ascii="Arial" w:hAnsi="Arial" w:cs="Arial"/>
                <w:sz w:val="16"/>
                <w:szCs w:val="16"/>
              </w:rPr>
            </w:pPr>
            <w:ins w:id="69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7A307" w14:textId="77777777" w:rsidR="001F6B01" w:rsidRPr="001F6B01" w:rsidRDefault="001F6B01" w:rsidP="002236B5">
            <w:pPr>
              <w:rPr>
                <w:ins w:id="6969" w:author="Raisa.sell" w:date="2017-11-23T15:27:00Z"/>
                <w:rFonts w:ascii="Arial" w:hAnsi="Arial" w:cs="Arial"/>
                <w:sz w:val="16"/>
                <w:szCs w:val="16"/>
              </w:rPr>
            </w:pPr>
            <w:ins w:id="69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Mun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5EF87" w14:textId="77777777" w:rsidR="001F6B01" w:rsidRPr="001F6B01" w:rsidRDefault="001F6B01" w:rsidP="002236B5">
            <w:pPr>
              <w:rPr>
                <w:ins w:id="6971" w:author="Raisa.sell" w:date="2017-11-23T15:27:00Z"/>
                <w:rFonts w:ascii="Arial" w:hAnsi="Arial" w:cs="Arial"/>
                <w:sz w:val="16"/>
                <w:szCs w:val="16"/>
              </w:rPr>
            </w:pPr>
            <w:ins w:id="69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Diospyros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D96C" w14:textId="77777777" w:rsidR="001F6B01" w:rsidRPr="001F6B01" w:rsidRDefault="001F6B01" w:rsidP="002236B5">
            <w:pPr>
              <w:rPr>
                <w:ins w:id="6973" w:author="Raisa.sell" w:date="2017-11-23T15:27:00Z"/>
                <w:rFonts w:ascii="Arial" w:hAnsi="Arial" w:cs="Arial"/>
                <w:sz w:val="16"/>
                <w:szCs w:val="16"/>
              </w:rPr>
            </w:pPr>
            <w:ins w:id="69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D3BC" w14:textId="77777777" w:rsidR="001F6B01" w:rsidRPr="001F6B01" w:rsidRDefault="001F6B01" w:rsidP="002236B5">
            <w:pPr>
              <w:jc w:val="center"/>
              <w:rPr>
                <w:ins w:id="6975" w:author="Raisa.sell" w:date="2017-11-23T15:27:00Z"/>
                <w:rFonts w:ascii="Arial" w:hAnsi="Arial" w:cs="Arial"/>
                <w:sz w:val="16"/>
                <w:szCs w:val="16"/>
              </w:rPr>
            </w:pPr>
            <w:ins w:id="69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A26D" w14:textId="77777777" w:rsidR="001F6B01" w:rsidRPr="001F6B01" w:rsidRDefault="001F6B01" w:rsidP="002236B5">
            <w:pPr>
              <w:jc w:val="center"/>
              <w:rPr>
                <w:ins w:id="6977" w:author="Raisa.sell" w:date="2017-11-23T15:27:00Z"/>
                <w:rFonts w:ascii="Arial" w:hAnsi="Arial" w:cs="Arial"/>
                <w:sz w:val="16"/>
                <w:szCs w:val="16"/>
              </w:rPr>
            </w:pPr>
            <w:ins w:id="69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0D676EC9" w14:textId="77777777" w:rsidTr="002236B5">
        <w:trPr>
          <w:trHeight w:val="255"/>
          <w:ins w:id="697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D2DFD" w14:textId="77777777" w:rsidR="001F6B01" w:rsidRPr="001F6B01" w:rsidRDefault="001F6B01" w:rsidP="002236B5">
            <w:pPr>
              <w:jc w:val="center"/>
              <w:rPr>
                <w:ins w:id="6980" w:author="Raisa.sell" w:date="2017-11-23T15:27:00Z"/>
                <w:rFonts w:ascii="Arial" w:hAnsi="Arial" w:cs="Arial"/>
                <w:sz w:val="16"/>
                <w:szCs w:val="16"/>
              </w:rPr>
            </w:pPr>
            <w:ins w:id="69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508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A284B" w14:textId="77777777" w:rsidR="001F6B01" w:rsidRPr="001F6B01" w:rsidRDefault="001F6B01" w:rsidP="002236B5">
            <w:pPr>
              <w:rPr>
                <w:ins w:id="6982" w:author="Raisa.sell" w:date="2017-11-23T15:27:00Z"/>
                <w:rFonts w:ascii="Arial" w:hAnsi="Arial" w:cs="Arial"/>
                <w:sz w:val="16"/>
                <w:szCs w:val="16"/>
              </w:rPr>
            </w:pPr>
            <w:ins w:id="69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Re 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86F82" w14:textId="77777777" w:rsidR="001F6B01" w:rsidRPr="001F6B01" w:rsidRDefault="001F6B01" w:rsidP="002236B5">
            <w:pPr>
              <w:rPr>
                <w:ins w:id="6984" w:author="Raisa.sell" w:date="2017-11-23T15:27:00Z"/>
                <w:rFonts w:ascii="Arial" w:hAnsi="Arial" w:cs="Arial"/>
                <w:sz w:val="16"/>
                <w:szCs w:val="16"/>
              </w:rPr>
            </w:pPr>
            <w:ins w:id="69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Re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A92C9" w14:textId="77777777" w:rsidR="001F6B01" w:rsidRPr="001F6B01" w:rsidRDefault="001F6B01" w:rsidP="002236B5">
            <w:pPr>
              <w:rPr>
                <w:ins w:id="6986" w:author="Raisa.sell" w:date="2017-11-23T15:27:00Z"/>
                <w:rFonts w:ascii="Arial" w:hAnsi="Arial" w:cs="Arial"/>
                <w:sz w:val="16"/>
                <w:szCs w:val="16"/>
              </w:rPr>
            </w:pPr>
            <w:ins w:id="69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Cinnamomum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0A94" w14:textId="77777777" w:rsidR="001F6B01" w:rsidRPr="001F6B01" w:rsidRDefault="001F6B01" w:rsidP="002236B5">
            <w:pPr>
              <w:rPr>
                <w:ins w:id="6988" w:author="Raisa.sell" w:date="2017-11-23T15:27:00Z"/>
                <w:rFonts w:ascii="Arial" w:hAnsi="Arial" w:cs="Arial"/>
                <w:sz w:val="16"/>
                <w:szCs w:val="16"/>
              </w:rPr>
            </w:pPr>
            <w:ins w:id="698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9645" w14:textId="77777777" w:rsidR="001F6B01" w:rsidRPr="001F6B01" w:rsidRDefault="001F6B01" w:rsidP="002236B5">
            <w:pPr>
              <w:jc w:val="center"/>
              <w:rPr>
                <w:ins w:id="6990" w:author="Raisa.sell" w:date="2017-11-23T15:27:00Z"/>
                <w:rFonts w:ascii="Arial" w:hAnsi="Arial" w:cs="Arial"/>
                <w:sz w:val="16"/>
                <w:szCs w:val="16"/>
              </w:rPr>
            </w:pPr>
            <w:ins w:id="699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9D259" w14:textId="77777777" w:rsidR="001F6B01" w:rsidRPr="001F6B01" w:rsidRDefault="001F6B01" w:rsidP="002236B5">
            <w:pPr>
              <w:jc w:val="center"/>
              <w:rPr>
                <w:ins w:id="6992" w:author="Raisa.sell" w:date="2017-11-23T15:27:00Z"/>
                <w:rFonts w:ascii="Arial" w:hAnsi="Arial" w:cs="Arial"/>
                <w:sz w:val="16"/>
                <w:szCs w:val="16"/>
              </w:rPr>
            </w:pPr>
            <w:ins w:id="699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15A28B4" w14:textId="77777777" w:rsidTr="002236B5">
        <w:trPr>
          <w:trHeight w:val="255"/>
          <w:ins w:id="699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1CF50" w14:textId="77777777" w:rsidR="001F6B01" w:rsidRPr="001F6B01" w:rsidRDefault="001F6B01" w:rsidP="002236B5">
            <w:pPr>
              <w:jc w:val="center"/>
              <w:rPr>
                <w:ins w:id="6995" w:author="Raisa.sell" w:date="2017-11-23T15:27:00Z"/>
                <w:rFonts w:ascii="Arial" w:hAnsi="Arial" w:cs="Arial"/>
                <w:sz w:val="16"/>
                <w:szCs w:val="16"/>
              </w:rPr>
            </w:pPr>
            <w:ins w:id="69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509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B160A" w14:textId="77777777" w:rsidR="001F6B01" w:rsidRPr="001F6B01" w:rsidRDefault="001F6B01" w:rsidP="002236B5">
            <w:pPr>
              <w:rPr>
                <w:ins w:id="6997" w:author="Raisa.sell" w:date="2017-11-23T15:27:00Z"/>
                <w:rFonts w:ascii="Arial" w:hAnsi="Arial" w:cs="Arial"/>
                <w:sz w:val="16"/>
                <w:szCs w:val="16"/>
              </w:rPr>
            </w:pPr>
            <w:ins w:id="69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Sa mu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5FA4" w14:textId="77777777" w:rsidR="001F6B01" w:rsidRPr="001F6B01" w:rsidRDefault="001F6B01" w:rsidP="002236B5">
            <w:pPr>
              <w:rPr>
                <w:ins w:id="6999" w:author="Raisa.sell" w:date="2017-11-23T15:27:00Z"/>
                <w:rFonts w:ascii="Arial" w:hAnsi="Arial" w:cs="Arial"/>
                <w:sz w:val="16"/>
                <w:szCs w:val="16"/>
              </w:rPr>
            </w:pPr>
            <w:ins w:id="70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S.mu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6E088" w14:textId="77777777" w:rsidR="001F6B01" w:rsidRPr="001F6B01" w:rsidRDefault="001F6B01" w:rsidP="002236B5">
            <w:pPr>
              <w:rPr>
                <w:ins w:id="7001" w:author="Raisa.sell" w:date="2017-11-23T15:27:00Z"/>
                <w:rFonts w:ascii="Arial" w:hAnsi="Arial" w:cs="Arial"/>
                <w:sz w:val="16"/>
                <w:szCs w:val="16"/>
              </w:rPr>
            </w:pPr>
            <w:ins w:id="70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Cunninghamia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0A5F5" w14:textId="77777777" w:rsidR="001F6B01" w:rsidRPr="001F6B01" w:rsidRDefault="001F6B01" w:rsidP="002236B5">
            <w:pPr>
              <w:rPr>
                <w:ins w:id="7003" w:author="Raisa.sell" w:date="2017-11-23T15:27:00Z"/>
                <w:rFonts w:ascii="Arial" w:hAnsi="Arial" w:cs="Arial"/>
                <w:sz w:val="16"/>
                <w:szCs w:val="16"/>
              </w:rPr>
            </w:pPr>
            <w:ins w:id="70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9F12" w14:textId="77777777" w:rsidR="001F6B01" w:rsidRPr="001F6B01" w:rsidRDefault="001F6B01" w:rsidP="002236B5">
            <w:pPr>
              <w:jc w:val="center"/>
              <w:rPr>
                <w:ins w:id="7005" w:author="Raisa.sell" w:date="2017-11-23T15:27:00Z"/>
                <w:rFonts w:ascii="Arial" w:hAnsi="Arial" w:cs="Arial"/>
                <w:sz w:val="16"/>
                <w:szCs w:val="16"/>
              </w:rPr>
            </w:pPr>
            <w:ins w:id="70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1AC7" w14:textId="77777777" w:rsidR="001F6B01" w:rsidRPr="001F6B01" w:rsidRDefault="001F6B01" w:rsidP="002236B5">
            <w:pPr>
              <w:jc w:val="center"/>
              <w:rPr>
                <w:ins w:id="7007" w:author="Raisa.sell" w:date="2017-11-23T15:27:00Z"/>
                <w:rFonts w:ascii="Arial" w:hAnsi="Arial" w:cs="Arial"/>
                <w:sz w:val="16"/>
                <w:szCs w:val="16"/>
              </w:rPr>
            </w:pPr>
            <w:ins w:id="70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0814536" w14:textId="77777777" w:rsidTr="002236B5">
        <w:trPr>
          <w:trHeight w:val="255"/>
          <w:ins w:id="700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834DD" w14:textId="77777777" w:rsidR="001F6B01" w:rsidRPr="001F6B01" w:rsidRDefault="001F6B01" w:rsidP="002236B5">
            <w:pPr>
              <w:jc w:val="center"/>
              <w:rPr>
                <w:ins w:id="7010" w:author="Raisa.sell" w:date="2017-11-23T15:27:00Z"/>
                <w:rFonts w:ascii="Arial" w:hAnsi="Arial" w:cs="Arial"/>
                <w:sz w:val="16"/>
                <w:szCs w:val="16"/>
              </w:rPr>
            </w:pPr>
            <w:ins w:id="70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510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0FA52" w14:textId="77777777" w:rsidR="001F6B01" w:rsidRPr="001F6B01" w:rsidRDefault="001F6B01" w:rsidP="002236B5">
            <w:pPr>
              <w:rPr>
                <w:ins w:id="7012" w:author="Raisa.sell" w:date="2017-11-23T15:27:00Z"/>
                <w:rFonts w:ascii="Arial" w:hAnsi="Arial" w:cs="Arial"/>
                <w:sz w:val="16"/>
                <w:szCs w:val="16"/>
              </w:rPr>
            </w:pPr>
            <w:ins w:id="701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Thông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000B8" w14:textId="77777777" w:rsidR="001F6B01" w:rsidRPr="001F6B01" w:rsidRDefault="001F6B01" w:rsidP="002236B5">
            <w:pPr>
              <w:rPr>
                <w:ins w:id="7014" w:author="Raisa.sell" w:date="2017-11-23T15:27:00Z"/>
                <w:rFonts w:ascii="Arial" w:hAnsi="Arial" w:cs="Arial"/>
                <w:sz w:val="16"/>
                <w:szCs w:val="16"/>
              </w:rPr>
            </w:pPr>
            <w:ins w:id="70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Thong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86006" w14:textId="77777777" w:rsidR="001F6B01" w:rsidRPr="001F6B01" w:rsidRDefault="001F6B01" w:rsidP="002236B5">
            <w:pPr>
              <w:rPr>
                <w:ins w:id="7016" w:author="Raisa.sell" w:date="2017-11-23T15:27:00Z"/>
                <w:rFonts w:ascii="Arial" w:hAnsi="Arial" w:cs="Arial"/>
                <w:sz w:val="16"/>
                <w:szCs w:val="16"/>
              </w:rPr>
            </w:pPr>
            <w:ins w:id="70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 xml:space="preserve">Pinus 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7D1B" w14:textId="77777777" w:rsidR="001F6B01" w:rsidRPr="001F6B01" w:rsidRDefault="001F6B01" w:rsidP="002236B5">
            <w:pPr>
              <w:rPr>
                <w:ins w:id="7018" w:author="Raisa.sell" w:date="2017-11-23T15:27:00Z"/>
                <w:rFonts w:ascii="Arial" w:hAnsi="Arial" w:cs="Arial"/>
                <w:sz w:val="16"/>
                <w:szCs w:val="16"/>
              </w:rPr>
            </w:pPr>
            <w:ins w:id="70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42DC2" w14:textId="77777777" w:rsidR="001F6B01" w:rsidRPr="001F6B01" w:rsidRDefault="001F6B01" w:rsidP="002236B5">
            <w:pPr>
              <w:jc w:val="center"/>
              <w:rPr>
                <w:ins w:id="7020" w:author="Raisa.sell" w:date="2017-11-23T15:27:00Z"/>
                <w:rFonts w:ascii="Arial" w:hAnsi="Arial" w:cs="Arial"/>
                <w:sz w:val="16"/>
                <w:szCs w:val="16"/>
              </w:rPr>
            </w:pPr>
            <w:ins w:id="70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C20C0" w14:textId="77777777" w:rsidR="001F6B01" w:rsidRPr="001F6B01" w:rsidRDefault="001F6B01" w:rsidP="002236B5">
            <w:pPr>
              <w:jc w:val="center"/>
              <w:rPr>
                <w:ins w:id="7022" w:author="Raisa.sell" w:date="2017-11-23T15:27:00Z"/>
                <w:rFonts w:ascii="Arial" w:hAnsi="Arial" w:cs="Arial"/>
                <w:sz w:val="16"/>
                <w:szCs w:val="16"/>
              </w:rPr>
            </w:pPr>
            <w:ins w:id="70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4B17D3B" w14:textId="77777777" w:rsidTr="002236B5">
        <w:trPr>
          <w:trHeight w:val="255"/>
          <w:ins w:id="702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8EBD3" w14:textId="77777777" w:rsidR="001F6B01" w:rsidRPr="001F6B01" w:rsidRDefault="001F6B01" w:rsidP="002236B5">
            <w:pPr>
              <w:jc w:val="center"/>
              <w:rPr>
                <w:ins w:id="7025" w:author="Raisa.sell" w:date="2017-11-23T15:27:00Z"/>
                <w:rFonts w:ascii="Arial" w:hAnsi="Arial" w:cs="Arial"/>
                <w:sz w:val="16"/>
                <w:szCs w:val="16"/>
              </w:rPr>
            </w:pPr>
            <w:ins w:id="702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FB3C" w14:textId="77777777" w:rsidR="001F6B01" w:rsidRPr="001F6B01" w:rsidRDefault="001F6B01" w:rsidP="002236B5">
            <w:pPr>
              <w:rPr>
                <w:ins w:id="7027" w:author="Raisa.sell" w:date="2017-11-23T15:27:00Z"/>
                <w:rFonts w:ascii="Arial" w:hAnsi="Arial" w:cs="Arial"/>
                <w:sz w:val="16"/>
                <w:szCs w:val="16"/>
              </w:rPr>
            </w:pPr>
            <w:ins w:id="702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Tràm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1F0C2" w14:textId="77777777" w:rsidR="001F6B01" w:rsidRPr="001F6B01" w:rsidRDefault="001F6B01" w:rsidP="002236B5">
            <w:pPr>
              <w:rPr>
                <w:ins w:id="7029" w:author="Raisa.sell" w:date="2017-11-23T15:27:00Z"/>
                <w:rFonts w:ascii="Arial" w:hAnsi="Arial" w:cs="Arial"/>
                <w:sz w:val="16"/>
                <w:szCs w:val="16"/>
              </w:rPr>
            </w:pPr>
            <w:ins w:id="703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Tram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E12A7" w14:textId="77777777" w:rsidR="001F6B01" w:rsidRPr="001F6B01" w:rsidRDefault="001F6B01" w:rsidP="002236B5">
            <w:pPr>
              <w:rPr>
                <w:ins w:id="7031" w:author="Raisa.sell" w:date="2017-11-23T15:27:00Z"/>
                <w:rFonts w:ascii="Arial" w:hAnsi="Arial" w:cs="Arial"/>
                <w:sz w:val="16"/>
                <w:szCs w:val="16"/>
              </w:rPr>
            </w:pPr>
            <w:ins w:id="703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Melaleuca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51C7" w14:textId="77777777" w:rsidR="001F6B01" w:rsidRPr="001F6B01" w:rsidRDefault="001F6B01" w:rsidP="002236B5">
            <w:pPr>
              <w:rPr>
                <w:ins w:id="7033" w:author="Raisa.sell" w:date="2017-11-23T15:27:00Z"/>
                <w:rFonts w:ascii="Arial" w:hAnsi="Arial" w:cs="Arial"/>
                <w:sz w:val="16"/>
                <w:szCs w:val="16"/>
              </w:rPr>
            </w:pPr>
            <w:ins w:id="703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43993" w14:textId="77777777" w:rsidR="001F6B01" w:rsidRPr="001F6B01" w:rsidRDefault="001F6B01" w:rsidP="002236B5">
            <w:pPr>
              <w:jc w:val="center"/>
              <w:rPr>
                <w:ins w:id="7035" w:author="Raisa.sell" w:date="2017-11-23T15:27:00Z"/>
                <w:rFonts w:ascii="Arial" w:hAnsi="Arial" w:cs="Arial"/>
                <w:sz w:val="16"/>
                <w:szCs w:val="16"/>
              </w:rPr>
            </w:pPr>
            <w:ins w:id="703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1A707" w14:textId="77777777" w:rsidR="001F6B01" w:rsidRPr="001F6B01" w:rsidRDefault="001F6B01" w:rsidP="002236B5">
            <w:pPr>
              <w:jc w:val="center"/>
              <w:rPr>
                <w:ins w:id="7037" w:author="Raisa.sell" w:date="2017-11-23T15:27:00Z"/>
                <w:rFonts w:ascii="Arial" w:hAnsi="Arial" w:cs="Arial"/>
                <w:sz w:val="16"/>
                <w:szCs w:val="16"/>
              </w:rPr>
            </w:pPr>
            <w:ins w:id="70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21CD554" w14:textId="77777777" w:rsidTr="002236B5">
        <w:trPr>
          <w:trHeight w:val="255"/>
          <w:ins w:id="703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F110" w14:textId="77777777" w:rsidR="001F6B01" w:rsidRPr="001F6B01" w:rsidRDefault="001F6B01" w:rsidP="002236B5">
            <w:pPr>
              <w:jc w:val="center"/>
              <w:rPr>
                <w:ins w:id="7040" w:author="Raisa.sell" w:date="2017-11-23T15:27:00Z"/>
                <w:rFonts w:ascii="Arial" w:hAnsi="Arial" w:cs="Arial"/>
                <w:sz w:val="16"/>
                <w:szCs w:val="16"/>
              </w:rPr>
            </w:pPr>
            <w:ins w:id="70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512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5C83C" w14:textId="77777777" w:rsidR="001F6B01" w:rsidRPr="001F6B01" w:rsidRDefault="001F6B01" w:rsidP="002236B5">
            <w:pPr>
              <w:rPr>
                <w:ins w:id="7042" w:author="Raisa.sell" w:date="2017-11-23T15:27:00Z"/>
                <w:rFonts w:ascii="Arial" w:hAnsi="Arial" w:cs="Arial"/>
                <w:sz w:val="16"/>
                <w:szCs w:val="16"/>
              </w:rPr>
            </w:pPr>
            <w:ins w:id="704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Vẹt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5BF9" w14:textId="77777777" w:rsidR="001F6B01" w:rsidRPr="001F6B01" w:rsidRDefault="001F6B01" w:rsidP="002236B5">
            <w:pPr>
              <w:rPr>
                <w:ins w:id="7044" w:author="Raisa.sell" w:date="2017-11-23T15:27:00Z"/>
                <w:rFonts w:ascii="Arial" w:hAnsi="Arial" w:cs="Arial"/>
                <w:sz w:val="16"/>
                <w:szCs w:val="16"/>
              </w:rPr>
            </w:pPr>
            <w:ins w:id="70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Vet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1F71" w14:textId="77777777" w:rsidR="001F6B01" w:rsidRPr="001F6B01" w:rsidRDefault="001F6B01" w:rsidP="002236B5">
            <w:pPr>
              <w:rPr>
                <w:ins w:id="7046" w:author="Raisa.sell" w:date="2017-11-23T15:27:00Z"/>
                <w:rFonts w:ascii="Arial" w:hAnsi="Arial" w:cs="Arial"/>
                <w:sz w:val="16"/>
                <w:szCs w:val="16"/>
              </w:rPr>
            </w:pPr>
            <w:ins w:id="70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Bruguiera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B36E6" w14:textId="77777777" w:rsidR="001F6B01" w:rsidRPr="001F6B01" w:rsidRDefault="001F6B01" w:rsidP="002236B5">
            <w:pPr>
              <w:rPr>
                <w:ins w:id="7048" w:author="Raisa.sell" w:date="2017-11-23T15:27:00Z"/>
                <w:rFonts w:ascii="Arial" w:hAnsi="Arial" w:cs="Arial"/>
                <w:sz w:val="16"/>
                <w:szCs w:val="16"/>
              </w:rPr>
            </w:pPr>
            <w:ins w:id="704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F158" w14:textId="77777777" w:rsidR="001F6B01" w:rsidRPr="001F6B01" w:rsidRDefault="001F6B01" w:rsidP="002236B5">
            <w:pPr>
              <w:jc w:val="center"/>
              <w:rPr>
                <w:ins w:id="7050" w:author="Raisa.sell" w:date="2017-11-23T15:27:00Z"/>
                <w:rFonts w:ascii="Arial" w:hAnsi="Arial" w:cs="Arial"/>
                <w:sz w:val="16"/>
                <w:szCs w:val="16"/>
              </w:rPr>
            </w:pPr>
            <w:ins w:id="70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88401" w14:textId="77777777" w:rsidR="001F6B01" w:rsidRPr="001F6B01" w:rsidRDefault="001F6B01" w:rsidP="002236B5">
            <w:pPr>
              <w:jc w:val="center"/>
              <w:rPr>
                <w:ins w:id="7052" w:author="Raisa.sell" w:date="2017-11-23T15:27:00Z"/>
                <w:rFonts w:ascii="Arial" w:hAnsi="Arial" w:cs="Arial"/>
                <w:sz w:val="16"/>
                <w:szCs w:val="16"/>
              </w:rPr>
            </w:pPr>
            <w:ins w:id="70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30AC49B" w14:textId="77777777" w:rsidTr="002236B5">
        <w:trPr>
          <w:trHeight w:val="255"/>
          <w:ins w:id="705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0F5D8" w14:textId="77777777" w:rsidR="001F6B01" w:rsidRPr="001F6B01" w:rsidRDefault="001F6B01" w:rsidP="002236B5">
            <w:pPr>
              <w:jc w:val="center"/>
              <w:rPr>
                <w:ins w:id="7055" w:author="Raisa.sell" w:date="2017-11-23T15:27:00Z"/>
                <w:rFonts w:ascii="Arial" w:hAnsi="Arial" w:cs="Arial"/>
                <w:sz w:val="16"/>
                <w:szCs w:val="16"/>
              </w:rPr>
            </w:pPr>
            <w:ins w:id="705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513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42E7" w14:textId="77777777" w:rsidR="001F6B01" w:rsidRPr="001F6B01" w:rsidRDefault="001F6B01" w:rsidP="002236B5">
            <w:pPr>
              <w:rPr>
                <w:ins w:id="7057" w:author="Raisa.sell" w:date="2017-11-23T15:27:00Z"/>
                <w:rFonts w:ascii="Arial" w:hAnsi="Arial" w:cs="Arial"/>
                <w:sz w:val="16"/>
                <w:szCs w:val="16"/>
              </w:rPr>
            </w:pPr>
            <w:ins w:id="70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nb-NO"/>
                </w:rPr>
                <w:t>Xoan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74CD2" w14:textId="77777777" w:rsidR="001F6B01" w:rsidRPr="001F6B01" w:rsidRDefault="001F6B01" w:rsidP="002236B5">
            <w:pPr>
              <w:rPr>
                <w:ins w:id="7059" w:author="Raisa.sell" w:date="2017-11-23T15:27:00Z"/>
                <w:rFonts w:ascii="Arial" w:hAnsi="Arial" w:cs="Arial"/>
                <w:sz w:val="16"/>
                <w:szCs w:val="16"/>
              </w:rPr>
            </w:pPr>
            <w:ins w:id="70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Xoan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D0E8" w14:textId="77777777" w:rsidR="001F6B01" w:rsidRPr="001F6B01" w:rsidRDefault="001F6B01" w:rsidP="002236B5">
            <w:pPr>
              <w:rPr>
                <w:ins w:id="7061" w:author="Raisa.sell" w:date="2017-11-23T15:27:00Z"/>
                <w:rFonts w:ascii="Arial" w:hAnsi="Arial" w:cs="Arial"/>
                <w:sz w:val="16"/>
                <w:szCs w:val="16"/>
              </w:rPr>
            </w:pPr>
            <w:ins w:id="70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Melia 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2C18" w14:textId="77777777" w:rsidR="001F6B01" w:rsidRPr="001F6B01" w:rsidRDefault="001F6B01" w:rsidP="002236B5">
            <w:pPr>
              <w:rPr>
                <w:ins w:id="7063" w:author="Raisa.sell" w:date="2017-11-23T15:27:00Z"/>
                <w:rFonts w:ascii="Arial" w:hAnsi="Arial" w:cs="Arial"/>
                <w:sz w:val="16"/>
                <w:szCs w:val="16"/>
              </w:rPr>
            </w:pPr>
            <w:ins w:id="70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906E" w14:textId="77777777" w:rsidR="001F6B01" w:rsidRPr="001F6B01" w:rsidRDefault="001F6B01" w:rsidP="002236B5">
            <w:pPr>
              <w:jc w:val="center"/>
              <w:rPr>
                <w:ins w:id="7065" w:author="Raisa.sell" w:date="2017-11-23T15:27:00Z"/>
                <w:rFonts w:ascii="Arial" w:hAnsi="Arial" w:cs="Arial"/>
                <w:sz w:val="16"/>
                <w:szCs w:val="16"/>
              </w:rPr>
            </w:pPr>
            <w:ins w:id="70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E7B3D" w14:textId="77777777" w:rsidR="001F6B01" w:rsidRPr="001F6B01" w:rsidRDefault="001F6B01" w:rsidP="002236B5">
            <w:pPr>
              <w:jc w:val="center"/>
              <w:rPr>
                <w:ins w:id="7067" w:author="Raisa.sell" w:date="2017-11-23T15:27:00Z"/>
                <w:rFonts w:ascii="Arial" w:hAnsi="Arial" w:cs="Arial"/>
                <w:sz w:val="16"/>
                <w:szCs w:val="16"/>
              </w:rPr>
            </w:pPr>
            <w:ins w:id="70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0FA936A7" w14:textId="77777777" w:rsidTr="002236B5">
        <w:trPr>
          <w:trHeight w:val="255"/>
          <w:ins w:id="706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521F0" w14:textId="77777777" w:rsidR="001F6B01" w:rsidRPr="001F6B01" w:rsidRDefault="001F6B01" w:rsidP="002236B5">
            <w:pPr>
              <w:jc w:val="center"/>
              <w:rPr>
                <w:ins w:id="7070" w:author="Raisa.sell" w:date="2017-11-23T15:27:00Z"/>
                <w:rFonts w:ascii="Arial" w:hAnsi="Arial" w:cs="Arial"/>
                <w:sz w:val="16"/>
                <w:szCs w:val="16"/>
              </w:rPr>
            </w:pPr>
            <w:ins w:id="707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514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3AD6E" w14:textId="77777777" w:rsidR="001F6B01" w:rsidRPr="001F6B01" w:rsidRDefault="001F6B01" w:rsidP="002236B5">
            <w:pPr>
              <w:rPr>
                <w:ins w:id="7072" w:author="Raisa.sell" w:date="2017-11-23T15:27:00Z"/>
                <w:rFonts w:ascii="Arial" w:hAnsi="Arial" w:cs="Arial"/>
                <w:sz w:val="16"/>
                <w:szCs w:val="16"/>
              </w:rPr>
            </w:pPr>
            <w:ins w:id="707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4C79" w14:textId="77777777" w:rsidR="001F6B01" w:rsidRPr="001F6B01" w:rsidRDefault="001F6B01" w:rsidP="002236B5">
            <w:pPr>
              <w:rPr>
                <w:ins w:id="7074" w:author="Raisa.sell" w:date="2017-11-23T15:27:00Z"/>
                <w:rFonts w:ascii="Arial" w:hAnsi="Arial" w:cs="Arial"/>
                <w:sz w:val="16"/>
                <w:szCs w:val="16"/>
              </w:rPr>
            </w:pPr>
            <w:ins w:id="707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Xu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F8D02" w14:textId="77777777" w:rsidR="001F6B01" w:rsidRPr="001F6B01" w:rsidRDefault="001F6B01" w:rsidP="002236B5">
            <w:pPr>
              <w:rPr>
                <w:ins w:id="7076" w:author="Raisa.sell" w:date="2017-11-23T15:27:00Z"/>
                <w:rFonts w:ascii="Arial" w:hAnsi="Arial" w:cs="Arial"/>
                <w:sz w:val="16"/>
                <w:szCs w:val="16"/>
              </w:rPr>
            </w:pPr>
            <w:ins w:id="70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fr-FR"/>
                </w:rPr>
                <w:t>Xylocarpus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5169" w14:textId="77777777" w:rsidR="001F6B01" w:rsidRPr="001F6B01" w:rsidRDefault="001F6B01" w:rsidP="002236B5">
            <w:pPr>
              <w:rPr>
                <w:ins w:id="7078" w:author="Raisa.sell" w:date="2017-11-23T15:27:00Z"/>
                <w:rFonts w:ascii="Arial" w:hAnsi="Arial" w:cs="Arial"/>
                <w:sz w:val="16"/>
                <w:szCs w:val="16"/>
              </w:rPr>
            </w:pPr>
            <w:ins w:id="70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CC7CA" w14:textId="77777777" w:rsidR="001F6B01" w:rsidRPr="001F6B01" w:rsidRDefault="001F6B01" w:rsidP="002236B5">
            <w:pPr>
              <w:jc w:val="center"/>
              <w:rPr>
                <w:ins w:id="7080" w:author="Raisa.sell" w:date="2017-11-23T15:27:00Z"/>
                <w:rFonts w:ascii="Arial" w:hAnsi="Arial" w:cs="Arial"/>
                <w:sz w:val="16"/>
                <w:szCs w:val="16"/>
              </w:rPr>
            </w:pPr>
            <w:ins w:id="708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7564" w14:textId="77777777" w:rsidR="001F6B01" w:rsidRPr="001F6B01" w:rsidRDefault="001F6B01" w:rsidP="002236B5">
            <w:pPr>
              <w:jc w:val="center"/>
              <w:rPr>
                <w:ins w:id="7082" w:author="Raisa.sell" w:date="2017-11-23T15:27:00Z"/>
                <w:rFonts w:ascii="Arial" w:hAnsi="Arial" w:cs="Arial"/>
                <w:sz w:val="16"/>
                <w:szCs w:val="16"/>
              </w:rPr>
            </w:pPr>
            <w:ins w:id="70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5E8C4A35" w14:textId="77777777" w:rsidTr="002236B5">
        <w:trPr>
          <w:trHeight w:val="255"/>
          <w:ins w:id="708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2566B" w14:textId="77777777" w:rsidR="001F6B01" w:rsidRPr="001F6B01" w:rsidRDefault="001F6B01" w:rsidP="002236B5">
            <w:pPr>
              <w:jc w:val="center"/>
              <w:rPr>
                <w:ins w:id="7085" w:author="Raisa.sell" w:date="2017-11-23T15:27:00Z"/>
                <w:rFonts w:ascii="Arial" w:hAnsi="Arial" w:cs="Arial"/>
                <w:sz w:val="16"/>
                <w:szCs w:val="16"/>
              </w:rPr>
            </w:pPr>
            <w:ins w:id="70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515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A3817" w14:textId="77777777" w:rsidR="001F6B01" w:rsidRPr="001F6B01" w:rsidRDefault="001F6B01" w:rsidP="002236B5">
            <w:pPr>
              <w:rPr>
                <w:ins w:id="7087" w:author="Raisa.sell" w:date="2017-11-23T15:27:00Z"/>
                <w:rFonts w:ascii="Arial" w:hAnsi="Arial" w:cs="Arial"/>
                <w:sz w:val="16"/>
                <w:szCs w:val="16"/>
              </w:rPr>
            </w:pPr>
            <w:ins w:id="70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lang w:val="pt-BR"/>
                </w:rPr>
                <w:t>Cọ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8F71" w14:textId="77777777" w:rsidR="001F6B01" w:rsidRPr="001F6B01" w:rsidRDefault="001F6B01" w:rsidP="002236B5">
            <w:pPr>
              <w:rPr>
                <w:ins w:id="7089" w:author="Raisa.sell" w:date="2017-11-23T15:27:00Z"/>
                <w:rFonts w:ascii="Arial" w:hAnsi="Arial" w:cs="Arial"/>
                <w:sz w:val="16"/>
                <w:szCs w:val="16"/>
              </w:rPr>
            </w:pPr>
            <w:ins w:id="70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Co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9A7A9" w14:textId="77777777" w:rsidR="001F6B01" w:rsidRPr="001F6B01" w:rsidRDefault="001F6B01" w:rsidP="002236B5">
            <w:pPr>
              <w:rPr>
                <w:ins w:id="7091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7092" w:author="Raisa.sell" w:date="2017-11-23T15:27:00Z">
              <w:r w:rsidRPr="001F6B01">
                <w:rPr>
                  <w:rFonts w:ascii="Arial" w:hAnsi="Arial" w:cs="Arial"/>
                  <w:iCs/>
                  <w:sz w:val="16"/>
                  <w:szCs w:val="16"/>
                </w:rPr>
                <w:t>Trachycarpus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1CE6B" w14:textId="77777777" w:rsidR="001F6B01" w:rsidRPr="001F6B01" w:rsidRDefault="001F6B01" w:rsidP="002236B5">
            <w:pPr>
              <w:rPr>
                <w:ins w:id="7093" w:author="Raisa.sell" w:date="2017-11-23T15:27:00Z"/>
                <w:rFonts w:ascii="Arial" w:hAnsi="Arial" w:cs="Arial"/>
                <w:sz w:val="16"/>
                <w:szCs w:val="16"/>
              </w:rPr>
            </w:pPr>
            <w:ins w:id="70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8B869" w14:textId="77777777" w:rsidR="001F6B01" w:rsidRPr="001F6B01" w:rsidRDefault="001F6B01" w:rsidP="002236B5">
            <w:pPr>
              <w:jc w:val="center"/>
              <w:rPr>
                <w:ins w:id="7095" w:author="Raisa.sell" w:date="2017-11-23T15:27:00Z"/>
                <w:rFonts w:ascii="Arial" w:hAnsi="Arial" w:cs="Arial"/>
                <w:sz w:val="16"/>
                <w:szCs w:val="16"/>
              </w:rPr>
            </w:pPr>
            <w:ins w:id="70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7704F" w14:textId="77777777" w:rsidR="001F6B01" w:rsidRPr="001F6B01" w:rsidRDefault="001F6B01" w:rsidP="002236B5">
            <w:pPr>
              <w:jc w:val="center"/>
              <w:rPr>
                <w:ins w:id="7097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3F9E6B76" w14:textId="77777777" w:rsidTr="002236B5">
        <w:trPr>
          <w:trHeight w:val="255"/>
          <w:ins w:id="7098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7C658" w14:textId="77777777" w:rsidR="001F6B01" w:rsidRPr="001F6B01" w:rsidRDefault="001F6B01" w:rsidP="002236B5">
            <w:pPr>
              <w:jc w:val="center"/>
              <w:rPr>
                <w:ins w:id="7099" w:author="Raisa.sell" w:date="2017-11-23T15:27:00Z"/>
                <w:rFonts w:ascii="Arial" w:hAnsi="Arial" w:cs="Arial"/>
                <w:sz w:val="16"/>
                <w:szCs w:val="16"/>
              </w:rPr>
            </w:pPr>
            <w:ins w:id="71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516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F7D0" w14:textId="77777777" w:rsidR="001F6B01" w:rsidRPr="001F6B01" w:rsidRDefault="001F6B01" w:rsidP="002236B5">
            <w:pPr>
              <w:rPr>
                <w:ins w:id="7101" w:author="Raisa.sell" w:date="2017-11-23T15:27:00Z"/>
                <w:rFonts w:ascii="Arial" w:hAnsi="Arial" w:cs="Arial"/>
                <w:sz w:val="16"/>
                <w:szCs w:val="16"/>
              </w:rPr>
            </w:pPr>
            <w:ins w:id="71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Dà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91E0" w14:textId="77777777" w:rsidR="001F6B01" w:rsidRPr="001F6B01" w:rsidRDefault="001F6B01" w:rsidP="002236B5">
            <w:pPr>
              <w:rPr>
                <w:ins w:id="7103" w:author="Raisa.sell" w:date="2017-11-23T15:27:00Z"/>
                <w:rFonts w:ascii="Arial" w:hAnsi="Arial" w:cs="Arial"/>
                <w:sz w:val="16"/>
                <w:szCs w:val="16"/>
              </w:rPr>
            </w:pPr>
            <w:ins w:id="71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Dà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BF166" w14:textId="77777777" w:rsidR="001F6B01" w:rsidRPr="001F6B01" w:rsidRDefault="001F6B01" w:rsidP="002236B5">
            <w:pPr>
              <w:rPr>
                <w:ins w:id="7105" w:author="Raisa.sell" w:date="2017-11-23T15:27:00Z"/>
                <w:rFonts w:ascii="Arial" w:hAnsi="Arial" w:cs="Arial"/>
                <w:sz w:val="16"/>
                <w:szCs w:val="16"/>
                <w:lang w:val="fr-FR"/>
              </w:rPr>
            </w:pPr>
            <w:ins w:id="71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  <w:shd w:val="clear" w:color="auto" w:fill="FFFFFF"/>
                </w:rPr>
                <w:t>Ceriops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8CAA4" w14:textId="77777777" w:rsidR="001F6B01" w:rsidRPr="001F6B01" w:rsidRDefault="001F6B01" w:rsidP="002236B5">
            <w:pPr>
              <w:rPr>
                <w:ins w:id="7107" w:author="Raisa.sell" w:date="2017-11-23T15:27:00Z"/>
                <w:rFonts w:ascii="Arial" w:hAnsi="Arial" w:cs="Arial"/>
                <w:sz w:val="16"/>
                <w:szCs w:val="16"/>
              </w:rPr>
            </w:pPr>
            <w:ins w:id="71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2E7B1" w14:textId="77777777" w:rsidR="001F6B01" w:rsidRPr="001F6B01" w:rsidRDefault="001F6B01" w:rsidP="002236B5">
            <w:pPr>
              <w:jc w:val="center"/>
              <w:rPr>
                <w:ins w:id="7109" w:author="Raisa.sell" w:date="2017-11-23T15:27:00Z"/>
                <w:rFonts w:ascii="Arial" w:hAnsi="Arial" w:cs="Arial"/>
                <w:sz w:val="16"/>
                <w:szCs w:val="16"/>
              </w:rPr>
            </w:pPr>
            <w:ins w:id="71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F63A4" w14:textId="77777777" w:rsidR="001F6B01" w:rsidRPr="001F6B01" w:rsidRDefault="001F6B01" w:rsidP="002236B5">
            <w:pPr>
              <w:jc w:val="center"/>
              <w:rPr>
                <w:ins w:id="7111" w:author="Raisa.sell" w:date="2017-11-23T15:27:00Z"/>
                <w:rFonts w:ascii="Arial" w:hAnsi="Arial" w:cs="Arial"/>
                <w:sz w:val="16"/>
                <w:szCs w:val="16"/>
              </w:rPr>
            </w:pPr>
            <w:ins w:id="711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30C141B6" w14:textId="77777777" w:rsidTr="002236B5">
        <w:trPr>
          <w:trHeight w:val="255"/>
          <w:ins w:id="7113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D6276" w14:textId="77777777" w:rsidR="001F6B01" w:rsidRPr="001F6B01" w:rsidRDefault="001F6B01" w:rsidP="002236B5">
            <w:pPr>
              <w:jc w:val="center"/>
              <w:rPr>
                <w:ins w:id="7114" w:author="Raisa.sell" w:date="2017-11-23T15:27:00Z"/>
                <w:rFonts w:ascii="Arial" w:hAnsi="Arial" w:cs="Arial"/>
                <w:sz w:val="16"/>
                <w:szCs w:val="16"/>
              </w:rPr>
            </w:pPr>
            <w:ins w:id="71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517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7257B" w14:textId="77777777" w:rsidR="001F6B01" w:rsidRPr="001F6B01" w:rsidRDefault="001F6B01" w:rsidP="002236B5">
            <w:pPr>
              <w:rPr>
                <w:ins w:id="7116" w:author="Raisa.sell" w:date="2017-11-23T15:27:00Z"/>
                <w:rFonts w:ascii="Arial" w:hAnsi="Arial" w:cs="Arial"/>
                <w:sz w:val="16"/>
                <w:szCs w:val="16"/>
              </w:rPr>
            </w:pPr>
            <w:ins w:id="71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Luồng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5A6A4" w14:textId="77777777" w:rsidR="001F6B01" w:rsidRPr="001F6B01" w:rsidRDefault="001F6B01" w:rsidP="002236B5">
            <w:pPr>
              <w:rPr>
                <w:ins w:id="7118" w:author="Raisa.sell" w:date="2017-11-23T15:27:00Z"/>
                <w:rFonts w:ascii="Arial" w:hAnsi="Arial" w:cs="Arial"/>
                <w:sz w:val="16"/>
                <w:szCs w:val="16"/>
              </w:rPr>
            </w:pPr>
            <w:ins w:id="711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Luong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BBF2" w14:textId="77777777" w:rsidR="001F6B01" w:rsidRPr="001F6B01" w:rsidRDefault="001F6B01" w:rsidP="002236B5">
            <w:pPr>
              <w:rPr>
                <w:ins w:id="7120" w:author="Raisa.sell" w:date="2017-11-23T15:27:00Z"/>
                <w:rFonts w:ascii="Arial" w:hAnsi="Arial" w:cs="Arial"/>
                <w:sz w:val="16"/>
                <w:szCs w:val="16"/>
                <w:shd w:val="clear" w:color="auto" w:fill="FFFFFF"/>
              </w:rPr>
            </w:pPr>
            <w:ins w:id="71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Dendrocalamus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E8A4" w14:textId="77777777" w:rsidR="001F6B01" w:rsidRPr="001F6B01" w:rsidRDefault="001F6B01" w:rsidP="002236B5">
            <w:pPr>
              <w:rPr>
                <w:ins w:id="7122" w:author="Raisa.sell" w:date="2017-11-23T15:27:00Z"/>
                <w:rFonts w:ascii="Arial" w:hAnsi="Arial" w:cs="Arial"/>
                <w:sz w:val="16"/>
                <w:szCs w:val="16"/>
              </w:rPr>
            </w:pPr>
            <w:ins w:id="71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D981E" w14:textId="77777777" w:rsidR="001F6B01" w:rsidRPr="001F6B01" w:rsidRDefault="001F6B01" w:rsidP="002236B5">
            <w:pPr>
              <w:jc w:val="center"/>
              <w:rPr>
                <w:ins w:id="7124" w:author="Raisa.sell" w:date="2017-11-23T15:27:00Z"/>
                <w:rFonts w:ascii="Arial" w:hAnsi="Arial" w:cs="Arial"/>
                <w:sz w:val="16"/>
                <w:szCs w:val="16"/>
              </w:rPr>
            </w:pPr>
            <w:ins w:id="71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1AE1C" w14:textId="77777777" w:rsidR="001F6B01" w:rsidRPr="001F6B01" w:rsidRDefault="001F6B01" w:rsidP="002236B5">
            <w:pPr>
              <w:jc w:val="center"/>
              <w:rPr>
                <w:ins w:id="7126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0C05B052" w14:textId="77777777" w:rsidTr="002236B5">
        <w:trPr>
          <w:trHeight w:val="255"/>
          <w:ins w:id="7127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2BF48" w14:textId="77777777" w:rsidR="001F6B01" w:rsidRPr="001F6B01" w:rsidRDefault="001F6B01" w:rsidP="002236B5">
            <w:pPr>
              <w:jc w:val="center"/>
              <w:rPr>
                <w:ins w:id="7128" w:author="Raisa.sell" w:date="2017-11-23T15:27:00Z"/>
                <w:rFonts w:ascii="Arial" w:hAnsi="Arial" w:cs="Arial"/>
                <w:sz w:val="16"/>
                <w:szCs w:val="16"/>
              </w:rPr>
            </w:pPr>
            <w:ins w:id="71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518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0F0AA" w14:textId="77777777" w:rsidR="001F6B01" w:rsidRPr="001F6B01" w:rsidRDefault="001F6B01" w:rsidP="002236B5">
            <w:pPr>
              <w:rPr>
                <w:ins w:id="7130" w:author="Raisa.sell" w:date="2017-11-23T15:27:00Z"/>
                <w:rFonts w:ascii="Arial" w:hAnsi="Arial" w:cs="Arial"/>
                <w:sz w:val="16"/>
                <w:szCs w:val="16"/>
              </w:rPr>
            </w:pPr>
            <w:ins w:id="71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Mắc ca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D9CD9" w14:textId="77777777" w:rsidR="001F6B01" w:rsidRPr="001F6B01" w:rsidRDefault="001F6B01" w:rsidP="002236B5">
            <w:pPr>
              <w:rPr>
                <w:ins w:id="7132" w:author="Raisa.sell" w:date="2017-11-23T15:27:00Z"/>
                <w:rFonts w:ascii="Arial" w:hAnsi="Arial" w:cs="Arial"/>
                <w:sz w:val="16"/>
                <w:szCs w:val="16"/>
              </w:rPr>
            </w:pPr>
            <w:ins w:id="71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M.ca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71623" w14:textId="77777777" w:rsidR="001F6B01" w:rsidRPr="001F6B01" w:rsidRDefault="001F6B01" w:rsidP="002236B5">
            <w:pPr>
              <w:rPr>
                <w:ins w:id="7134" w:author="Raisa.sell" w:date="2017-11-23T15:27:00Z"/>
                <w:rFonts w:ascii="Arial" w:hAnsi="Arial" w:cs="Arial"/>
                <w:sz w:val="16"/>
                <w:szCs w:val="16"/>
                <w:shd w:val="clear" w:color="auto" w:fill="FFFFFF"/>
              </w:rPr>
            </w:pPr>
            <w:ins w:id="71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Macadamia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065E" w14:textId="77777777" w:rsidR="001F6B01" w:rsidRPr="001F6B01" w:rsidRDefault="001F6B01" w:rsidP="002236B5">
            <w:pPr>
              <w:rPr>
                <w:ins w:id="7136" w:author="Raisa.sell" w:date="2017-11-23T15:27:00Z"/>
                <w:rFonts w:ascii="Arial" w:hAnsi="Arial" w:cs="Arial"/>
                <w:sz w:val="16"/>
                <w:szCs w:val="16"/>
              </w:rPr>
            </w:pPr>
            <w:ins w:id="713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63332" w14:textId="77777777" w:rsidR="001F6B01" w:rsidRPr="001F6B01" w:rsidRDefault="001F6B01" w:rsidP="002236B5">
            <w:pPr>
              <w:jc w:val="center"/>
              <w:rPr>
                <w:ins w:id="7138" w:author="Raisa.sell" w:date="2017-11-23T15:27:00Z"/>
                <w:rFonts w:ascii="Arial" w:hAnsi="Arial" w:cs="Arial"/>
                <w:sz w:val="16"/>
                <w:szCs w:val="16"/>
              </w:rPr>
            </w:pPr>
            <w:ins w:id="71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6C022" w14:textId="77777777" w:rsidR="001F6B01" w:rsidRPr="001F6B01" w:rsidRDefault="001F6B01" w:rsidP="002236B5">
            <w:pPr>
              <w:jc w:val="center"/>
              <w:rPr>
                <w:ins w:id="7140" w:author="Raisa.sell" w:date="2017-11-23T15:27:00Z"/>
                <w:rFonts w:ascii="Arial" w:hAnsi="Arial" w:cs="Arial"/>
                <w:sz w:val="16"/>
                <w:szCs w:val="16"/>
              </w:rPr>
            </w:pPr>
            <w:ins w:id="71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4CEFBC4B" w14:textId="77777777" w:rsidTr="002236B5">
        <w:trPr>
          <w:trHeight w:val="255"/>
          <w:ins w:id="7142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9F6B4" w14:textId="77777777" w:rsidR="001F6B01" w:rsidRPr="001F6B01" w:rsidRDefault="001F6B01" w:rsidP="002236B5">
            <w:pPr>
              <w:jc w:val="center"/>
              <w:rPr>
                <w:ins w:id="7143" w:author="Raisa.sell" w:date="2017-11-23T15:27:00Z"/>
                <w:rFonts w:ascii="Arial" w:hAnsi="Arial" w:cs="Arial"/>
                <w:sz w:val="16"/>
                <w:szCs w:val="16"/>
              </w:rPr>
            </w:pPr>
            <w:ins w:id="71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519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A4B15" w14:textId="77777777" w:rsidR="001F6B01" w:rsidRPr="001F6B01" w:rsidRDefault="001F6B01" w:rsidP="002236B5">
            <w:pPr>
              <w:rPr>
                <w:ins w:id="7145" w:author="Raisa.sell" w:date="2017-11-23T15:27:00Z"/>
                <w:rFonts w:ascii="Arial" w:hAnsi="Arial" w:cs="Arial"/>
                <w:sz w:val="16"/>
                <w:szCs w:val="16"/>
              </w:rPr>
            </w:pPr>
            <w:ins w:id="71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Song, mây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F297D" w14:textId="77777777" w:rsidR="001F6B01" w:rsidRPr="001F6B01" w:rsidRDefault="001F6B01" w:rsidP="002236B5">
            <w:pPr>
              <w:rPr>
                <w:ins w:id="7147" w:author="Raisa.sell" w:date="2017-11-23T15:27:00Z"/>
                <w:rFonts w:ascii="Arial" w:hAnsi="Arial" w:cs="Arial"/>
                <w:sz w:val="16"/>
                <w:szCs w:val="16"/>
              </w:rPr>
            </w:pPr>
            <w:ins w:id="71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Songmay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7777B" w14:textId="77777777" w:rsidR="001F6B01" w:rsidRPr="001F6B01" w:rsidRDefault="001F6B01" w:rsidP="002236B5">
            <w:pPr>
              <w:rPr>
                <w:ins w:id="7149" w:author="Raisa.sell" w:date="2017-11-23T15:27:00Z"/>
                <w:rFonts w:ascii="Arial" w:hAnsi="Arial" w:cs="Arial"/>
                <w:sz w:val="16"/>
                <w:szCs w:val="16"/>
                <w:shd w:val="clear" w:color="auto" w:fill="FFFFFF"/>
              </w:rPr>
            </w:pPr>
            <w:ins w:id="715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Calamus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5FB5" w14:textId="77777777" w:rsidR="001F6B01" w:rsidRPr="001F6B01" w:rsidRDefault="001F6B01" w:rsidP="002236B5">
            <w:pPr>
              <w:rPr>
                <w:ins w:id="7151" w:author="Raisa.sell" w:date="2017-11-23T15:27:00Z"/>
                <w:rFonts w:ascii="Arial" w:hAnsi="Arial" w:cs="Arial"/>
                <w:sz w:val="16"/>
                <w:szCs w:val="16"/>
              </w:rPr>
            </w:pPr>
            <w:ins w:id="715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77B2C" w14:textId="77777777" w:rsidR="001F6B01" w:rsidRPr="001F6B01" w:rsidRDefault="001F6B01" w:rsidP="002236B5">
            <w:pPr>
              <w:jc w:val="center"/>
              <w:rPr>
                <w:ins w:id="7153" w:author="Raisa.sell" w:date="2017-11-23T15:27:00Z"/>
                <w:rFonts w:ascii="Arial" w:hAnsi="Arial" w:cs="Arial"/>
                <w:sz w:val="16"/>
                <w:szCs w:val="16"/>
              </w:rPr>
            </w:pPr>
            <w:ins w:id="715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D0759" w14:textId="77777777" w:rsidR="001F6B01" w:rsidRPr="001F6B01" w:rsidRDefault="001F6B01" w:rsidP="002236B5">
            <w:pPr>
              <w:jc w:val="center"/>
              <w:rPr>
                <w:ins w:id="7155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6A7A1223" w14:textId="77777777" w:rsidTr="002236B5">
        <w:trPr>
          <w:trHeight w:val="255"/>
          <w:ins w:id="7156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76B8" w14:textId="77777777" w:rsidR="001F6B01" w:rsidRPr="001F6B01" w:rsidRDefault="001F6B01" w:rsidP="002236B5">
            <w:pPr>
              <w:jc w:val="center"/>
              <w:rPr>
                <w:ins w:id="7157" w:author="Raisa.sell" w:date="2017-11-23T15:27:00Z"/>
                <w:rFonts w:ascii="Arial" w:hAnsi="Arial" w:cs="Arial"/>
                <w:sz w:val="16"/>
                <w:szCs w:val="16"/>
              </w:rPr>
            </w:pPr>
            <w:ins w:id="715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520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32C8" w14:textId="77777777" w:rsidR="001F6B01" w:rsidRPr="001F6B01" w:rsidRDefault="001F6B01" w:rsidP="002236B5">
            <w:pPr>
              <w:rPr>
                <w:ins w:id="7159" w:author="Raisa.sell" w:date="2017-11-23T15:27:00Z"/>
                <w:rFonts w:ascii="Arial" w:hAnsi="Arial" w:cs="Arial"/>
                <w:sz w:val="16"/>
                <w:szCs w:val="16"/>
              </w:rPr>
            </w:pPr>
            <w:ins w:id="716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Tre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2F681" w14:textId="77777777" w:rsidR="001F6B01" w:rsidRPr="001F6B01" w:rsidRDefault="001F6B01" w:rsidP="002236B5">
            <w:pPr>
              <w:rPr>
                <w:ins w:id="7161" w:author="Raisa.sell" w:date="2017-11-23T15:27:00Z"/>
                <w:rFonts w:ascii="Arial" w:hAnsi="Arial" w:cs="Arial"/>
                <w:sz w:val="16"/>
                <w:szCs w:val="16"/>
              </w:rPr>
            </w:pPr>
            <w:ins w:id="716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Tre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77027" w14:textId="77777777" w:rsidR="001F6B01" w:rsidRPr="001F6B01" w:rsidRDefault="001F6B01" w:rsidP="002236B5">
            <w:pPr>
              <w:rPr>
                <w:ins w:id="7163" w:author="Raisa.sell" w:date="2017-11-23T15:27:00Z"/>
                <w:rFonts w:ascii="Arial" w:hAnsi="Arial" w:cs="Arial"/>
                <w:sz w:val="16"/>
                <w:szCs w:val="16"/>
              </w:rPr>
            </w:pPr>
            <w:ins w:id="71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Bambusa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7856" w14:textId="77777777" w:rsidR="001F6B01" w:rsidRPr="001F6B01" w:rsidRDefault="001F6B01" w:rsidP="002236B5">
            <w:pPr>
              <w:rPr>
                <w:ins w:id="7165" w:author="Raisa.sell" w:date="2017-11-23T15:27:00Z"/>
                <w:rFonts w:ascii="Arial" w:hAnsi="Arial" w:cs="Arial"/>
                <w:sz w:val="16"/>
                <w:szCs w:val="16"/>
              </w:rPr>
            </w:pPr>
            <w:ins w:id="71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351DB" w14:textId="77777777" w:rsidR="001F6B01" w:rsidRPr="001F6B01" w:rsidRDefault="001F6B01" w:rsidP="002236B5">
            <w:pPr>
              <w:jc w:val="center"/>
              <w:rPr>
                <w:ins w:id="7167" w:author="Raisa.sell" w:date="2017-11-23T15:27:00Z"/>
                <w:rFonts w:ascii="Arial" w:hAnsi="Arial" w:cs="Arial"/>
                <w:sz w:val="16"/>
                <w:szCs w:val="16"/>
              </w:rPr>
            </w:pPr>
            <w:ins w:id="716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3DDD" w14:textId="77777777" w:rsidR="001F6B01" w:rsidRPr="001F6B01" w:rsidRDefault="001F6B01" w:rsidP="002236B5">
            <w:pPr>
              <w:jc w:val="center"/>
              <w:rPr>
                <w:ins w:id="7169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4C5911FC" w14:textId="77777777" w:rsidTr="002236B5">
        <w:trPr>
          <w:trHeight w:val="255"/>
          <w:ins w:id="7170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6B429" w14:textId="77777777" w:rsidR="001F6B01" w:rsidRPr="001F6B01" w:rsidRDefault="001F6B01" w:rsidP="002236B5">
            <w:pPr>
              <w:jc w:val="center"/>
              <w:rPr>
                <w:ins w:id="7171" w:author="Raisa.sell" w:date="2017-11-23T15:27:00Z"/>
                <w:rFonts w:ascii="Arial" w:hAnsi="Arial" w:cs="Arial"/>
                <w:sz w:val="16"/>
                <w:szCs w:val="16"/>
              </w:rPr>
            </w:pPr>
            <w:ins w:id="71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521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74DE" w14:textId="77777777" w:rsidR="001F6B01" w:rsidRPr="001F6B01" w:rsidRDefault="001F6B01" w:rsidP="002236B5">
            <w:pPr>
              <w:rPr>
                <w:ins w:id="7173" w:author="Raisa.sell" w:date="2017-11-23T15:27:00Z"/>
                <w:rFonts w:ascii="Arial" w:hAnsi="Arial" w:cs="Arial"/>
                <w:sz w:val="16"/>
                <w:szCs w:val="16"/>
              </w:rPr>
            </w:pPr>
            <w:ins w:id="71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Trúc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38AD" w14:textId="77777777" w:rsidR="001F6B01" w:rsidRPr="001F6B01" w:rsidRDefault="001F6B01" w:rsidP="002236B5">
            <w:pPr>
              <w:rPr>
                <w:ins w:id="7175" w:author="Raisa.sell" w:date="2017-11-23T15:27:00Z"/>
                <w:rFonts w:ascii="Arial" w:hAnsi="Arial" w:cs="Arial"/>
                <w:sz w:val="16"/>
                <w:szCs w:val="16"/>
              </w:rPr>
            </w:pPr>
            <w:ins w:id="717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Truc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4F806" w14:textId="77777777" w:rsidR="001F6B01" w:rsidRPr="001F6B01" w:rsidRDefault="001F6B01" w:rsidP="002236B5">
            <w:pPr>
              <w:rPr>
                <w:ins w:id="7177" w:author="Raisa.sell" w:date="2017-11-23T15:27:00Z"/>
                <w:rFonts w:ascii="Arial" w:hAnsi="Arial" w:cs="Arial"/>
                <w:sz w:val="16"/>
                <w:szCs w:val="16"/>
              </w:rPr>
            </w:pPr>
            <w:ins w:id="717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Ampelocalamus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DA58" w14:textId="77777777" w:rsidR="001F6B01" w:rsidRPr="001F6B01" w:rsidRDefault="001F6B01" w:rsidP="002236B5">
            <w:pPr>
              <w:rPr>
                <w:ins w:id="7179" w:author="Raisa.sell" w:date="2017-11-23T15:27:00Z"/>
                <w:rFonts w:ascii="Arial" w:hAnsi="Arial" w:cs="Arial"/>
                <w:sz w:val="16"/>
                <w:szCs w:val="16"/>
              </w:rPr>
            </w:pPr>
            <w:ins w:id="718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4257A" w14:textId="77777777" w:rsidR="001F6B01" w:rsidRPr="001F6B01" w:rsidRDefault="001F6B01" w:rsidP="002236B5">
            <w:pPr>
              <w:jc w:val="center"/>
              <w:rPr>
                <w:ins w:id="7181" w:author="Raisa.sell" w:date="2017-11-23T15:27:00Z"/>
                <w:rFonts w:ascii="Arial" w:hAnsi="Arial" w:cs="Arial"/>
                <w:sz w:val="16"/>
                <w:szCs w:val="16"/>
              </w:rPr>
            </w:pPr>
            <w:ins w:id="718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EAC69" w14:textId="77777777" w:rsidR="001F6B01" w:rsidRPr="001F6B01" w:rsidRDefault="001F6B01" w:rsidP="002236B5">
            <w:pPr>
              <w:jc w:val="center"/>
              <w:rPr>
                <w:ins w:id="7183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5DD7B3E8" w14:textId="77777777" w:rsidTr="002236B5">
        <w:trPr>
          <w:trHeight w:val="255"/>
          <w:ins w:id="7184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3C239" w14:textId="77777777" w:rsidR="001F6B01" w:rsidRPr="001F6B01" w:rsidRDefault="001F6B01" w:rsidP="002236B5">
            <w:pPr>
              <w:jc w:val="center"/>
              <w:rPr>
                <w:ins w:id="7185" w:author="Raisa.sell" w:date="2017-11-23T15:27:00Z"/>
                <w:rFonts w:ascii="Arial" w:hAnsi="Arial" w:cs="Arial"/>
                <w:sz w:val="16"/>
                <w:szCs w:val="16"/>
              </w:rPr>
            </w:pPr>
            <w:ins w:id="718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lastRenderedPageBreak/>
                <w:t>522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EB7BB" w14:textId="77777777" w:rsidR="001F6B01" w:rsidRPr="001F6B01" w:rsidRDefault="001F6B01" w:rsidP="002236B5">
            <w:pPr>
              <w:rPr>
                <w:ins w:id="7187" w:author="Raisa.sell" w:date="2017-11-23T15:27:00Z"/>
                <w:rFonts w:ascii="Arial" w:hAnsi="Arial" w:cs="Arial"/>
                <w:sz w:val="16"/>
                <w:szCs w:val="16"/>
              </w:rPr>
            </w:pPr>
            <w:ins w:id="718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Vầu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B7587" w14:textId="77777777" w:rsidR="001F6B01" w:rsidRPr="001F6B01" w:rsidRDefault="001F6B01" w:rsidP="002236B5">
            <w:pPr>
              <w:rPr>
                <w:ins w:id="7189" w:author="Raisa.sell" w:date="2017-11-23T15:27:00Z"/>
                <w:rFonts w:ascii="Arial" w:hAnsi="Arial" w:cs="Arial"/>
                <w:sz w:val="16"/>
                <w:szCs w:val="16"/>
              </w:rPr>
            </w:pPr>
            <w:ins w:id="71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Vau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8616F" w14:textId="77777777" w:rsidR="001F6B01" w:rsidRPr="001F6B01" w:rsidRDefault="001F6B01" w:rsidP="002236B5">
            <w:pPr>
              <w:rPr>
                <w:ins w:id="7191" w:author="Raisa.sell" w:date="2017-11-23T15:27:00Z"/>
                <w:rFonts w:ascii="Arial" w:hAnsi="Arial" w:cs="Arial"/>
                <w:sz w:val="16"/>
                <w:szCs w:val="16"/>
              </w:rPr>
            </w:pPr>
            <w:ins w:id="71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Acidosasa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EAB4E" w14:textId="77777777" w:rsidR="001F6B01" w:rsidRPr="001F6B01" w:rsidRDefault="001F6B01" w:rsidP="002236B5">
            <w:pPr>
              <w:rPr>
                <w:ins w:id="7193" w:author="Raisa.sell" w:date="2017-11-23T15:27:00Z"/>
                <w:rFonts w:ascii="Arial" w:hAnsi="Arial" w:cs="Arial"/>
                <w:sz w:val="16"/>
                <w:szCs w:val="16"/>
              </w:rPr>
            </w:pPr>
            <w:ins w:id="719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E89DB" w14:textId="77777777" w:rsidR="001F6B01" w:rsidRPr="001F6B01" w:rsidRDefault="001F6B01" w:rsidP="002236B5">
            <w:pPr>
              <w:jc w:val="center"/>
              <w:rPr>
                <w:ins w:id="7195" w:author="Raisa.sell" w:date="2017-11-23T15:27:00Z"/>
                <w:rFonts w:ascii="Arial" w:hAnsi="Arial" w:cs="Arial"/>
                <w:sz w:val="16"/>
                <w:szCs w:val="16"/>
              </w:rPr>
            </w:pPr>
            <w:ins w:id="71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B6B13" w14:textId="77777777" w:rsidR="001F6B01" w:rsidRPr="001F6B01" w:rsidRDefault="001F6B01" w:rsidP="002236B5">
            <w:pPr>
              <w:jc w:val="center"/>
              <w:rPr>
                <w:ins w:id="7197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332CBDA7" w14:textId="77777777" w:rsidTr="002236B5">
        <w:trPr>
          <w:trHeight w:val="255"/>
          <w:ins w:id="7198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DBCCC" w14:textId="77777777" w:rsidR="001F6B01" w:rsidRPr="001F6B01" w:rsidRDefault="001F6B01" w:rsidP="002236B5">
            <w:pPr>
              <w:jc w:val="center"/>
              <w:rPr>
                <w:ins w:id="7199" w:author="Raisa.sell" w:date="2017-11-23T15:27:00Z"/>
                <w:rFonts w:ascii="Arial" w:hAnsi="Arial" w:cs="Arial"/>
                <w:sz w:val="16"/>
                <w:szCs w:val="16"/>
              </w:rPr>
            </w:pPr>
            <w:ins w:id="72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523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F12" w14:textId="77777777" w:rsidR="001F6B01" w:rsidRPr="001F6B01" w:rsidRDefault="001F6B01" w:rsidP="002236B5">
            <w:pPr>
              <w:rPr>
                <w:ins w:id="7201" w:author="Raisa.sell" w:date="2017-11-23T15:27:00Z"/>
                <w:rFonts w:ascii="Arial" w:hAnsi="Arial" w:cs="Arial"/>
                <w:sz w:val="16"/>
                <w:szCs w:val="16"/>
              </w:rPr>
            </w:pPr>
            <w:ins w:id="720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Lồ ô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ECAA9" w14:textId="77777777" w:rsidR="001F6B01" w:rsidRPr="001F6B01" w:rsidRDefault="001F6B01" w:rsidP="002236B5">
            <w:pPr>
              <w:rPr>
                <w:ins w:id="7203" w:author="Raisa.sell" w:date="2017-11-23T15:27:00Z"/>
                <w:rFonts w:ascii="Arial" w:hAnsi="Arial" w:cs="Arial"/>
                <w:sz w:val="16"/>
                <w:szCs w:val="16"/>
              </w:rPr>
            </w:pPr>
            <w:ins w:id="720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Tre</w:t>
              </w:r>
            </w:ins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1AD48" w14:textId="77777777" w:rsidR="001F6B01" w:rsidRPr="001F6B01" w:rsidRDefault="001F6B01" w:rsidP="002236B5">
            <w:pPr>
              <w:rPr>
                <w:ins w:id="7205" w:author="Raisa.sell" w:date="2017-11-23T15:27:00Z"/>
                <w:rFonts w:ascii="Arial" w:hAnsi="Arial" w:cs="Arial"/>
                <w:sz w:val="16"/>
                <w:szCs w:val="16"/>
              </w:rPr>
            </w:pPr>
            <w:ins w:id="720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Bambusa</w:t>
              </w:r>
            </w:ins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16E9C" w14:textId="77777777" w:rsidR="001F6B01" w:rsidRPr="001F6B01" w:rsidRDefault="001F6B01" w:rsidP="002236B5">
            <w:pPr>
              <w:rPr>
                <w:ins w:id="7207" w:author="Raisa.sell" w:date="2017-11-23T15:27:00Z"/>
                <w:rFonts w:ascii="Arial" w:hAnsi="Arial" w:cs="Arial"/>
                <w:sz w:val="16"/>
                <w:szCs w:val="16"/>
              </w:rPr>
            </w:pPr>
            <w:ins w:id="720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D2D24" w14:textId="77777777" w:rsidR="001F6B01" w:rsidRPr="001F6B01" w:rsidRDefault="001F6B01" w:rsidP="002236B5">
            <w:pPr>
              <w:jc w:val="center"/>
              <w:rPr>
                <w:ins w:id="7209" w:author="Raisa.sell" w:date="2017-11-23T15:27:00Z"/>
                <w:rFonts w:ascii="Arial" w:hAnsi="Arial" w:cs="Arial"/>
                <w:sz w:val="16"/>
                <w:szCs w:val="16"/>
              </w:rPr>
            </w:pPr>
            <w:ins w:id="721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98916" w14:textId="77777777" w:rsidR="001F6B01" w:rsidRPr="001F6B01" w:rsidRDefault="001F6B01" w:rsidP="002236B5">
            <w:pPr>
              <w:jc w:val="center"/>
              <w:rPr>
                <w:ins w:id="7211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0FA9E45E" w14:textId="77777777" w:rsidTr="002236B5">
        <w:trPr>
          <w:trHeight w:val="169"/>
          <w:ins w:id="7212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6D08" w14:textId="77777777" w:rsidR="001F6B01" w:rsidRPr="001F6B01" w:rsidRDefault="001F6B01" w:rsidP="002236B5">
            <w:pPr>
              <w:jc w:val="center"/>
              <w:rPr>
                <w:ins w:id="7213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7C30B" w14:textId="77777777" w:rsidR="001F6B01" w:rsidRPr="001F6B01" w:rsidRDefault="001F6B01" w:rsidP="002236B5">
            <w:pPr>
              <w:rPr>
                <w:ins w:id="7214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24F7E" w14:textId="77777777" w:rsidR="001F6B01" w:rsidRPr="001F6B01" w:rsidRDefault="001F6B01" w:rsidP="002236B5">
            <w:pPr>
              <w:rPr>
                <w:ins w:id="7215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06E17" w14:textId="77777777" w:rsidR="001F6B01" w:rsidRPr="001F6B01" w:rsidRDefault="001F6B01" w:rsidP="002236B5">
            <w:pPr>
              <w:rPr>
                <w:ins w:id="7216" w:author="Raisa.sell" w:date="2017-11-23T15:27:00Z"/>
                <w:rFonts w:ascii="Arial" w:hAnsi="Arial" w:cs="Arial"/>
                <w:color w:val="FF0000"/>
                <w:sz w:val="16"/>
                <w:szCs w:val="16"/>
                <w:lang w:val="fr-FR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C2F9C" w14:textId="77777777" w:rsidR="001F6B01" w:rsidRPr="001F6B01" w:rsidRDefault="001F6B01" w:rsidP="002236B5">
            <w:pPr>
              <w:rPr>
                <w:ins w:id="7217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B69E8" w14:textId="77777777" w:rsidR="001F6B01" w:rsidRPr="001F6B01" w:rsidRDefault="001F6B01" w:rsidP="002236B5">
            <w:pPr>
              <w:jc w:val="center"/>
              <w:rPr>
                <w:ins w:id="7218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ADB40" w14:textId="77777777" w:rsidR="001F6B01" w:rsidRPr="001F6B01" w:rsidRDefault="001F6B01" w:rsidP="002236B5">
            <w:pPr>
              <w:jc w:val="center"/>
              <w:rPr>
                <w:ins w:id="7219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F6B01" w:rsidRPr="006B4BCE" w14:paraId="46C38E63" w14:textId="77777777" w:rsidTr="002236B5">
        <w:trPr>
          <w:trHeight w:val="255"/>
          <w:ins w:id="7220" w:author="Raisa.sell" w:date="2017-11-23T15:27:00Z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B3E2" w14:textId="77777777" w:rsidR="001F6B01" w:rsidRPr="001F6B01" w:rsidRDefault="001F6B01" w:rsidP="002236B5">
            <w:pPr>
              <w:rPr>
                <w:ins w:id="7221" w:author="Raisa.sell" w:date="2017-11-23T15:27:00Z"/>
                <w:rFonts w:ascii="Arial" w:hAnsi="Arial" w:cs="Arial"/>
                <w:color w:val="FF0000"/>
                <w:sz w:val="16"/>
                <w:szCs w:val="16"/>
              </w:rPr>
            </w:pPr>
            <w:ins w:id="7222" w:author="Raisa.sell" w:date="2017-11-23T15:27:00Z">
              <w:r w:rsidRPr="001F6B01">
                <w:rPr>
                  <w:rFonts w:ascii="Arial" w:hAnsi="Arial" w:cs="Arial"/>
                  <w:b/>
                  <w:color w:val="1F497D" w:themeColor="text2"/>
                  <w:sz w:val="16"/>
                  <w:szCs w:val="16"/>
                </w:rPr>
                <w:t>Other species</w:t>
              </w:r>
            </w:ins>
          </w:p>
        </w:tc>
      </w:tr>
      <w:tr w:rsidR="001F6B01" w:rsidRPr="006B4BCE" w14:paraId="0130D534" w14:textId="77777777" w:rsidTr="002236B5">
        <w:trPr>
          <w:trHeight w:val="255"/>
          <w:ins w:id="7223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4906" w14:textId="77777777" w:rsidR="001F6B01" w:rsidRPr="001F6B01" w:rsidRDefault="001F6B01" w:rsidP="002236B5">
            <w:pPr>
              <w:jc w:val="center"/>
              <w:rPr>
                <w:ins w:id="7224" w:author="Raisa.sell" w:date="2017-11-23T15:27:00Z"/>
                <w:rFonts w:ascii="Arial" w:hAnsi="Arial" w:cs="Arial"/>
                <w:sz w:val="16"/>
                <w:szCs w:val="16"/>
              </w:rPr>
            </w:pPr>
            <w:ins w:id="722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990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05BF2" w14:textId="77777777" w:rsidR="001F6B01" w:rsidRPr="001F6B01" w:rsidRDefault="001F6B01" w:rsidP="002236B5">
            <w:pPr>
              <w:rPr>
                <w:ins w:id="7226" w:author="Raisa.sell" w:date="2017-11-23T15:27:00Z"/>
                <w:rFonts w:ascii="Arial" w:hAnsi="Arial" w:cs="Arial"/>
                <w:sz w:val="16"/>
                <w:szCs w:val="16"/>
              </w:rPr>
            </w:pPr>
            <w:ins w:id="72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species, fast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43AE9" w14:textId="77777777" w:rsidR="001F6B01" w:rsidRPr="001F6B01" w:rsidRDefault="001F6B01" w:rsidP="002236B5">
            <w:pPr>
              <w:rPr>
                <w:ins w:id="7228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50158" w14:textId="77777777" w:rsidR="001F6B01" w:rsidRPr="001F6B01" w:rsidRDefault="001F6B01" w:rsidP="002236B5">
            <w:pPr>
              <w:rPr>
                <w:ins w:id="7229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15AD1" w14:textId="77777777" w:rsidR="001F6B01" w:rsidRPr="001F6B01" w:rsidRDefault="001F6B01" w:rsidP="002236B5">
            <w:pPr>
              <w:rPr>
                <w:ins w:id="7230" w:author="Raisa.sell" w:date="2017-11-23T15:27:00Z"/>
                <w:rFonts w:ascii="Arial" w:hAnsi="Arial" w:cs="Arial"/>
                <w:sz w:val="16"/>
                <w:szCs w:val="16"/>
              </w:rPr>
            </w:pPr>
            <w:ins w:id="723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5F990" w14:textId="77777777" w:rsidR="001F6B01" w:rsidRPr="001F6B01" w:rsidRDefault="001F6B01" w:rsidP="002236B5">
            <w:pPr>
              <w:jc w:val="center"/>
              <w:rPr>
                <w:ins w:id="7232" w:author="Raisa.sell" w:date="2017-11-23T15:27:00Z"/>
                <w:rFonts w:ascii="Arial" w:hAnsi="Arial" w:cs="Arial"/>
                <w:sz w:val="16"/>
                <w:szCs w:val="16"/>
              </w:rPr>
            </w:pPr>
            <w:ins w:id="72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3E9E6" w14:textId="77777777" w:rsidR="001F6B01" w:rsidRPr="001F6B01" w:rsidRDefault="001F6B01" w:rsidP="002236B5">
            <w:pPr>
              <w:jc w:val="center"/>
              <w:rPr>
                <w:ins w:id="7234" w:author="Raisa.sell" w:date="2017-11-23T15:27:00Z"/>
                <w:rFonts w:ascii="Arial" w:hAnsi="Arial" w:cs="Arial"/>
                <w:sz w:val="16"/>
                <w:szCs w:val="16"/>
              </w:rPr>
            </w:pPr>
            <w:ins w:id="72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7E344630" w14:textId="77777777" w:rsidTr="002236B5">
        <w:trPr>
          <w:trHeight w:val="255"/>
          <w:ins w:id="7236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FEBA8" w14:textId="77777777" w:rsidR="001F6B01" w:rsidRPr="001F6B01" w:rsidRDefault="001F6B01" w:rsidP="002236B5">
            <w:pPr>
              <w:jc w:val="center"/>
              <w:rPr>
                <w:ins w:id="7237" w:author="Raisa.sell" w:date="2017-11-23T15:27:00Z"/>
                <w:rFonts w:ascii="Arial" w:hAnsi="Arial" w:cs="Arial"/>
                <w:sz w:val="16"/>
                <w:szCs w:val="16"/>
              </w:rPr>
            </w:pPr>
            <w:ins w:id="723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991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0559C" w14:textId="77777777" w:rsidR="001F6B01" w:rsidRPr="001F6B01" w:rsidRDefault="001F6B01" w:rsidP="002236B5">
            <w:pPr>
              <w:rPr>
                <w:ins w:id="7239" w:author="Raisa.sell" w:date="2017-11-23T15:27:00Z"/>
                <w:rFonts w:ascii="Arial" w:hAnsi="Arial" w:cs="Arial"/>
                <w:sz w:val="16"/>
                <w:szCs w:val="16"/>
              </w:rPr>
            </w:pPr>
            <w:ins w:id="724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species, medium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3536" w14:textId="77777777" w:rsidR="001F6B01" w:rsidRPr="001F6B01" w:rsidRDefault="001F6B01" w:rsidP="002236B5">
            <w:pPr>
              <w:rPr>
                <w:ins w:id="7241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335E7" w14:textId="77777777" w:rsidR="001F6B01" w:rsidRPr="001F6B01" w:rsidRDefault="001F6B01" w:rsidP="002236B5">
            <w:pPr>
              <w:rPr>
                <w:ins w:id="7242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7BE3A" w14:textId="77777777" w:rsidR="001F6B01" w:rsidRPr="001F6B01" w:rsidRDefault="001F6B01" w:rsidP="002236B5">
            <w:pPr>
              <w:rPr>
                <w:ins w:id="7243" w:author="Raisa.sell" w:date="2017-11-23T15:27:00Z"/>
                <w:rFonts w:ascii="Arial" w:hAnsi="Arial" w:cs="Arial"/>
                <w:sz w:val="16"/>
                <w:szCs w:val="16"/>
              </w:rPr>
            </w:pPr>
            <w:ins w:id="724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992B6" w14:textId="77777777" w:rsidR="001F6B01" w:rsidRPr="001F6B01" w:rsidRDefault="001F6B01" w:rsidP="002236B5">
            <w:pPr>
              <w:jc w:val="center"/>
              <w:rPr>
                <w:ins w:id="7245" w:author="Raisa.sell" w:date="2017-11-23T15:27:00Z"/>
                <w:rFonts w:ascii="Arial" w:hAnsi="Arial" w:cs="Arial"/>
                <w:sz w:val="16"/>
                <w:szCs w:val="16"/>
              </w:rPr>
            </w:pPr>
            <w:ins w:id="724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E0937" w14:textId="77777777" w:rsidR="001F6B01" w:rsidRPr="001F6B01" w:rsidRDefault="001F6B01" w:rsidP="002236B5">
            <w:pPr>
              <w:jc w:val="center"/>
              <w:rPr>
                <w:ins w:id="7247" w:author="Raisa.sell" w:date="2017-11-23T15:27:00Z"/>
                <w:rFonts w:ascii="Arial" w:hAnsi="Arial" w:cs="Arial"/>
                <w:sz w:val="16"/>
                <w:szCs w:val="16"/>
              </w:rPr>
            </w:pPr>
            <w:ins w:id="724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57BDA91E" w14:textId="77777777" w:rsidTr="002236B5">
        <w:trPr>
          <w:trHeight w:val="255"/>
          <w:ins w:id="7249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D05" w14:textId="77777777" w:rsidR="001F6B01" w:rsidRPr="001F6B01" w:rsidRDefault="001F6B01" w:rsidP="002236B5">
            <w:pPr>
              <w:jc w:val="center"/>
              <w:rPr>
                <w:ins w:id="7250" w:author="Raisa.sell" w:date="2017-11-23T15:27:00Z"/>
                <w:rFonts w:ascii="Arial" w:hAnsi="Arial" w:cs="Arial"/>
                <w:sz w:val="16"/>
                <w:szCs w:val="16"/>
              </w:rPr>
            </w:pPr>
            <w:ins w:id="725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992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59850" w14:textId="77777777" w:rsidR="001F6B01" w:rsidRPr="001F6B01" w:rsidRDefault="001F6B01" w:rsidP="002236B5">
            <w:pPr>
              <w:rPr>
                <w:ins w:id="7252" w:author="Raisa.sell" w:date="2017-11-23T15:27:00Z"/>
                <w:rFonts w:ascii="Arial" w:hAnsi="Arial" w:cs="Arial"/>
                <w:sz w:val="16"/>
                <w:szCs w:val="16"/>
              </w:rPr>
            </w:pPr>
            <w:ins w:id="725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species, slow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12A8D" w14:textId="77777777" w:rsidR="001F6B01" w:rsidRPr="001F6B01" w:rsidRDefault="001F6B01" w:rsidP="002236B5">
            <w:pPr>
              <w:rPr>
                <w:ins w:id="7254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35DE" w14:textId="77777777" w:rsidR="001F6B01" w:rsidRPr="001F6B01" w:rsidRDefault="001F6B01" w:rsidP="002236B5">
            <w:pPr>
              <w:rPr>
                <w:ins w:id="7255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16CE7" w14:textId="77777777" w:rsidR="001F6B01" w:rsidRPr="001F6B01" w:rsidRDefault="001F6B01" w:rsidP="002236B5">
            <w:pPr>
              <w:rPr>
                <w:ins w:id="7256" w:author="Raisa.sell" w:date="2017-11-23T15:27:00Z"/>
                <w:rFonts w:ascii="Arial" w:hAnsi="Arial" w:cs="Arial"/>
                <w:sz w:val="16"/>
                <w:szCs w:val="16"/>
              </w:rPr>
            </w:pPr>
            <w:ins w:id="725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B9915" w14:textId="77777777" w:rsidR="001F6B01" w:rsidRPr="001F6B01" w:rsidRDefault="001F6B01" w:rsidP="002236B5">
            <w:pPr>
              <w:jc w:val="center"/>
              <w:rPr>
                <w:ins w:id="7258" w:author="Raisa.sell" w:date="2017-11-23T15:27:00Z"/>
                <w:rFonts w:ascii="Arial" w:hAnsi="Arial" w:cs="Arial"/>
                <w:sz w:val="16"/>
                <w:szCs w:val="16"/>
              </w:rPr>
            </w:pPr>
            <w:ins w:id="725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9930" w14:textId="77777777" w:rsidR="001F6B01" w:rsidRPr="001F6B01" w:rsidRDefault="001F6B01" w:rsidP="002236B5">
            <w:pPr>
              <w:jc w:val="center"/>
              <w:rPr>
                <w:ins w:id="7260" w:author="Raisa.sell" w:date="2017-11-23T15:27:00Z"/>
                <w:rFonts w:ascii="Arial" w:hAnsi="Arial" w:cs="Arial"/>
                <w:sz w:val="16"/>
                <w:szCs w:val="16"/>
              </w:rPr>
            </w:pPr>
            <w:ins w:id="726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28096539" w14:textId="77777777" w:rsidTr="002236B5">
        <w:trPr>
          <w:trHeight w:val="255"/>
          <w:ins w:id="7262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DC635" w14:textId="77777777" w:rsidR="001F6B01" w:rsidRPr="001F6B01" w:rsidRDefault="001F6B01" w:rsidP="002236B5">
            <w:pPr>
              <w:jc w:val="center"/>
              <w:rPr>
                <w:ins w:id="7263" w:author="Raisa.sell" w:date="2017-11-23T15:27:00Z"/>
                <w:rFonts w:ascii="Arial" w:hAnsi="Arial" w:cs="Arial"/>
                <w:sz w:val="16"/>
                <w:szCs w:val="16"/>
              </w:rPr>
            </w:pPr>
            <w:ins w:id="726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993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9EB9" w14:textId="77777777" w:rsidR="001F6B01" w:rsidRPr="001F6B01" w:rsidRDefault="001F6B01" w:rsidP="002236B5">
            <w:pPr>
              <w:rPr>
                <w:ins w:id="7265" w:author="Raisa.sell" w:date="2017-11-23T15:27:00Z"/>
                <w:rFonts w:ascii="Arial" w:hAnsi="Arial" w:cs="Arial"/>
                <w:sz w:val="16"/>
                <w:szCs w:val="16"/>
              </w:rPr>
            </w:pPr>
            <w:ins w:id="726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special species, fast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ACCEA" w14:textId="77777777" w:rsidR="001F6B01" w:rsidRPr="001F6B01" w:rsidRDefault="001F6B01" w:rsidP="002236B5">
            <w:pPr>
              <w:rPr>
                <w:ins w:id="7267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3FF34" w14:textId="77777777" w:rsidR="001F6B01" w:rsidRPr="001F6B01" w:rsidRDefault="001F6B01" w:rsidP="002236B5">
            <w:pPr>
              <w:rPr>
                <w:ins w:id="7268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251B2" w14:textId="77777777" w:rsidR="001F6B01" w:rsidRPr="001F6B01" w:rsidRDefault="001F6B01" w:rsidP="002236B5">
            <w:pPr>
              <w:rPr>
                <w:ins w:id="7269" w:author="Raisa.sell" w:date="2017-11-23T15:27:00Z"/>
                <w:rFonts w:ascii="Arial" w:hAnsi="Arial" w:cs="Arial"/>
                <w:sz w:val="16"/>
                <w:szCs w:val="16"/>
              </w:rPr>
            </w:pPr>
            <w:ins w:id="727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F167" w14:textId="77777777" w:rsidR="001F6B01" w:rsidRPr="001F6B01" w:rsidRDefault="001F6B01" w:rsidP="002236B5">
            <w:pPr>
              <w:jc w:val="center"/>
              <w:rPr>
                <w:ins w:id="7271" w:author="Raisa.sell" w:date="2017-11-23T15:27:00Z"/>
                <w:rFonts w:ascii="Arial" w:hAnsi="Arial" w:cs="Arial"/>
                <w:sz w:val="16"/>
                <w:szCs w:val="16"/>
              </w:rPr>
            </w:pPr>
            <w:ins w:id="727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 xml:space="preserve">1 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DF128" w14:textId="77777777" w:rsidR="001F6B01" w:rsidRPr="001F6B01" w:rsidRDefault="001F6B01" w:rsidP="002236B5">
            <w:pPr>
              <w:jc w:val="center"/>
              <w:rPr>
                <w:ins w:id="7273" w:author="Raisa.sell" w:date="2017-11-23T15:27:00Z"/>
                <w:rFonts w:ascii="Arial" w:hAnsi="Arial" w:cs="Arial"/>
                <w:sz w:val="16"/>
                <w:szCs w:val="16"/>
              </w:rPr>
            </w:pPr>
            <w:ins w:id="7274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</w:tr>
      <w:tr w:rsidR="001F6B01" w:rsidRPr="006B4BCE" w14:paraId="1B1531C8" w14:textId="77777777" w:rsidTr="002236B5">
        <w:trPr>
          <w:trHeight w:val="255"/>
          <w:ins w:id="7275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CFF72" w14:textId="77777777" w:rsidR="001F6B01" w:rsidRPr="001F6B01" w:rsidRDefault="001F6B01" w:rsidP="002236B5">
            <w:pPr>
              <w:jc w:val="center"/>
              <w:rPr>
                <w:ins w:id="7276" w:author="Raisa.sell" w:date="2017-11-23T15:27:00Z"/>
                <w:rFonts w:ascii="Arial" w:hAnsi="Arial" w:cs="Arial"/>
                <w:sz w:val="16"/>
                <w:szCs w:val="16"/>
              </w:rPr>
            </w:pPr>
            <w:ins w:id="727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994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073AE" w14:textId="77777777" w:rsidR="001F6B01" w:rsidRPr="001F6B01" w:rsidRDefault="001F6B01" w:rsidP="002236B5">
            <w:pPr>
              <w:rPr>
                <w:ins w:id="7278" w:author="Raisa.sell" w:date="2017-11-23T15:27:00Z"/>
                <w:rFonts w:ascii="Arial" w:hAnsi="Arial" w:cs="Arial"/>
                <w:sz w:val="16"/>
                <w:szCs w:val="16"/>
              </w:rPr>
            </w:pPr>
            <w:ins w:id="727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special species, medium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2CE0C" w14:textId="77777777" w:rsidR="001F6B01" w:rsidRPr="001F6B01" w:rsidRDefault="001F6B01" w:rsidP="002236B5">
            <w:pPr>
              <w:rPr>
                <w:ins w:id="7280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79B85" w14:textId="77777777" w:rsidR="001F6B01" w:rsidRPr="001F6B01" w:rsidRDefault="001F6B01" w:rsidP="002236B5">
            <w:pPr>
              <w:rPr>
                <w:ins w:id="7281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60C37" w14:textId="77777777" w:rsidR="001F6B01" w:rsidRPr="001F6B01" w:rsidRDefault="001F6B01" w:rsidP="002236B5">
            <w:pPr>
              <w:rPr>
                <w:ins w:id="7282" w:author="Raisa.sell" w:date="2017-11-23T15:27:00Z"/>
                <w:rFonts w:ascii="Arial" w:hAnsi="Arial" w:cs="Arial"/>
                <w:sz w:val="16"/>
                <w:szCs w:val="16"/>
              </w:rPr>
            </w:pPr>
            <w:ins w:id="728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F7E16" w14:textId="77777777" w:rsidR="001F6B01" w:rsidRPr="001F6B01" w:rsidRDefault="001F6B01" w:rsidP="002236B5">
            <w:pPr>
              <w:jc w:val="center"/>
              <w:rPr>
                <w:ins w:id="7284" w:author="Raisa.sell" w:date="2017-11-23T15:27:00Z"/>
                <w:rFonts w:ascii="Arial" w:hAnsi="Arial" w:cs="Arial"/>
                <w:sz w:val="16"/>
                <w:szCs w:val="16"/>
              </w:rPr>
            </w:pPr>
            <w:ins w:id="728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4DF3E" w14:textId="77777777" w:rsidR="001F6B01" w:rsidRPr="001F6B01" w:rsidRDefault="001F6B01" w:rsidP="002236B5">
            <w:pPr>
              <w:jc w:val="center"/>
              <w:rPr>
                <w:ins w:id="7286" w:author="Raisa.sell" w:date="2017-11-23T15:27:00Z"/>
                <w:rFonts w:ascii="Arial" w:hAnsi="Arial" w:cs="Arial"/>
                <w:sz w:val="16"/>
                <w:szCs w:val="16"/>
              </w:rPr>
            </w:pPr>
            <w:ins w:id="728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5</w:t>
              </w:r>
            </w:ins>
          </w:p>
        </w:tc>
      </w:tr>
      <w:tr w:rsidR="001F6B01" w:rsidRPr="006B4BCE" w14:paraId="02ED6438" w14:textId="77777777" w:rsidTr="002236B5">
        <w:trPr>
          <w:trHeight w:val="255"/>
          <w:ins w:id="7288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37A7C" w14:textId="77777777" w:rsidR="001F6B01" w:rsidRPr="001F6B01" w:rsidRDefault="001F6B01" w:rsidP="002236B5">
            <w:pPr>
              <w:jc w:val="center"/>
              <w:rPr>
                <w:ins w:id="7289" w:author="Raisa.sell" w:date="2017-11-23T15:27:00Z"/>
                <w:rFonts w:ascii="Arial" w:hAnsi="Arial" w:cs="Arial"/>
                <w:sz w:val="16"/>
                <w:szCs w:val="16"/>
              </w:rPr>
            </w:pPr>
            <w:ins w:id="729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995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9CB2" w14:textId="77777777" w:rsidR="001F6B01" w:rsidRPr="001F6B01" w:rsidRDefault="001F6B01" w:rsidP="002236B5">
            <w:pPr>
              <w:rPr>
                <w:ins w:id="7291" w:author="Raisa.sell" w:date="2017-11-23T15:27:00Z"/>
                <w:rFonts w:ascii="Arial" w:hAnsi="Arial" w:cs="Arial"/>
                <w:sz w:val="16"/>
                <w:szCs w:val="16"/>
              </w:rPr>
            </w:pPr>
            <w:ins w:id="7292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special species, slow growing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E3499" w14:textId="77777777" w:rsidR="001F6B01" w:rsidRPr="001F6B01" w:rsidRDefault="001F6B01" w:rsidP="002236B5">
            <w:pPr>
              <w:rPr>
                <w:ins w:id="7293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4CCEA" w14:textId="77777777" w:rsidR="001F6B01" w:rsidRPr="001F6B01" w:rsidRDefault="001F6B01" w:rsidP="002236B5">
            <w:pPr>
              <w:rPr>
                <w:ins w:id="7294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0640" w14:textId="77777777" w:rsidR="001F6B01" w:rsidRPr="001F6B01" w:rsidRDefault="001F6B01" w:rsidP="002236B5">
            <w:pPr>
              <w:rPr>
                <w:ins w:id="7295" w:author="Raisa.sell" w:date="2017-11-23T15:27:00Z"/>
                <w:rFonts w:ascii="Arial" w:hAnsi="Arial" w:cs="Arial"/>
                <w:sz w:val="16"/>
                <w:szCs w:val="16"/>
              </w:rPr>
            </w:pPr>
            <w:ins w:id="7296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A8589" w14:textId="77777777" w:rsidR="001F6B01" w:rsidRPr="001F6B01" w:rsidRDefault="001F6B01" w:rsidP="002236B5">
            <w:pPr>
              <w:jc w:val="center"/>
              <w:rPr>
                <w:ins w:id="7297" w:author="Raisa.sell" w:date="2017-11-23T15:27:00Z"/>
                <w:rFonts w:ascii="Arial" w:hAnsi="Arial" w:cs="Arial"/>
                <w:sz w:val="16"/>
                <w:szCs w:val="16"/>
              </w:rPr>
            </w:pPr>
            <w:ins w:id="7298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1D321" w14:textId="77777777" w:rsidR="001F6B01" w:rsidRPr="001F6B01" w:rsidRDefault="001F6B01" w:rsidP="002236B5">
            <w:pPr>
              <w:jc w:val="center"/>
              <w:rPr>
                <w:ins w:id="7299" w:author="Raisa.sell" w:date="2017-11-23T15:27:00Z"/>
                <w:rFonts w:ascii="Arial" w:hAnsi="Arial" w:cs="Arial"/>
                <w:sz w:val="16"/>
                <w:szCs w:val="16"/>
              </w:rPr>
            </w:pPr>
            <w:ins w:id="7300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</w:p>
        </w:tc>
      </w:tr>
      <w:tr w:rsidR="001F6B01" w:rsidRPr="006B4BCE" w14:paraId="7D281D65" w14:textId="77777777" w:rsidTr="002236B5">
        <w:trPr>
          <w:trHeight w:val="255"/>
          <w:ins w:id="7301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A79E7" w14:textId="77777777" w:rsidR="001F6B01" w:rsidRPr="001F6B01" w:rsidRDefault="001F6B01" w:rsidP="002236B5">
            <w:pPr>
              <w:jc w:val="center"/>
              <w:rPr>
                <w:ins w:id="7302" w:author="Raisa.sell" w:date="2017-11-23T15:27:00Z"/>
                <w:rFonts w:ascii="Arial" w:hAnsi="Arial" w:cs="Arial"/>
                <w:sz w:val="16"/>
                <w:szCs w:val="16"/>
              </w:rPr>
            </w:pPr>
            <w:ins w:id="730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996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390A6" w14:textId="77777777" w:rsidR="001F6B01" w:rsidRPr="001F6B01" w:rsidRDefault="001F6B01" w:rsidP="002236B5">
            <w:pPr>
              <w:rPr>
                <w:ins w:id="7304" w:author="Raisa.sell" w:date="2017-11-23T15:27:00Z"/>
                <w:rFonts w:ascii="Arial" w:hAnsi="Arial" w:cs="Arial"/>
                <w:sz w:val="16"/>
                <w:szCs w:val="16"/>
              </w:rPr>
            </w:pPr>
            <w:ins w:id="730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bamboo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11934" w14:textId="77777777" w:rsidR="001F6B01" w:rsidRPr="001F6B01" w:rsidRDefault="001F6B01" w:rsidP="002236B5">
            <w:pPr>
              <w:rPr>
                <w:ins w:id="7306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0C51F" w14:textId="77777777" w:rsidR="001F6B01" w:rsidRPr="001F6B01" w:rsidRDefault="001F6B01" w:rsidP="002236B5">
            <w:pPr>
              <w:rPr>
                <w:ins w:id="7307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6F905" w14:textId="77777777" w:rsidR="001F6B01" w:rsidRPr="001F6B01" w:rsidRDefault="001F6B01" w:rsidP="002236B5">
            <w:pPr>
              <w:rPr>
                <w:ins w:id="7308" w:author="Raisa.sell" w:date="2017-11-23T15:27:00Z"/>
                <w:rFonts w:ascii="Arial" w:hAnsi="Arial" w:cs="Arial"/>
                <w:sz w:val="16"/>
                <w:szCs w:val="16"/>
              </w:rPr>
            </w:pPr>
            <w:ins w:id="730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C2EF3" w14:textId="77777777" w:rsidR="001F6B01" w:rsidRPr="001F6B01" w:rsidRDefault="001F6B01" w:rsidP="002236B5">
            <w:pPr>
              <w:jc w:val="center"/>
              <w:rPr>
                <w:ins w:id="7310" w:author="Raisa.sell" w:date="2017-11-23T15:27:00Z"/>
                <w:rFonts w:ascii="Arial" w:hAnsi="Arial" w:cs="Arial"/>
                <w:sz w:val="16"/>
                <w:szCs w:val="16"/>
              </w:rPr>
            </w:pPr>
            <w:ins w:id="731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FD1C" w14:textId="77777777" w:rsidR="001F6B01" w:rsidRPr="001F6B01" w:rsidRDefault="001F6B01" w:rsidP="002236B5">
            <w:pPr>
              <w:jc w:val="center"/>
              <w:rPr>
                <w:ins w:id="7312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42BD5257" w14:textId="77777777" w:rsidTr="002236B5">
        <w:trPr>
          <w:trHeight w:val="255"/>
          <w:ins w:id="7313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CA035" w14:textId="77777777" w:rsidR="001F6B01" w:rsidRPr="001F6B01" w:rsidRDefault="001F6B01" w:rsidP="002236B5">
            <w:pPr>
              <w:jc w:val="center"/>
              <w:rPr>
                <w:ins w:id="7314" w:author="Raisa.sell" w:date="2017-11-23T15:27:00Z"/>
                <w:rFonts w:ascii="Arial" w:hAnsi="Arial" w:cs="Arial"/>
                <w:sz w:val="16"/>
                <w:szCs w:val="16"/>
              </w:rPr>
            </w:pPr>
            <w:ins w:id="731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997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AD61D" w14:textId="77777777" w:rsidR="001F6B01" w:rsidRPr="001F6B01" w:rsidRDefault="001F6B01" w:rsidP="002236B5">
            <w:pPr>
              <w:rPr>
                <w:ins w:id="7316" w:author="Raisa.sell" w:date="2017-11-23T15:27:00Z"/>
                <w:rFonts w:ascii="Arial" w:hAnsi="Arial" w:cs="Arial"/>
                <w:sz w:val="16"/>
                <w:szCs w:val="16"/>
              </w:rPr>
            </w:pPr>
            <w:ins w:id="731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coconut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4ED9A" w14:textId="77777777" w:rsidR="001F6B01" w:rsidRPr="001F6B01" w:rsidRDefault="001F6B01" w:rsidP="002236B5">
            <w:pPr>
              <w:rPr>
                <w:ins w:id="7318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C0955" w14:textId="77777777" w:rsidR="001F6B01" w:rsidRPr="001F6B01" w:rsidRDefault="001F6B01" w:rsidP="002236B5">
            <w:pPr>
              <w:rPr>
                <w:ins w:id="7319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EDA4B" w14:textId="77777777" w:rsidR="001F6B01" w:rsidRPr="001F6B01" w:rsidRDefault="001F6B01" w:rsidP="002236B5">
            <w:pPr>
              <w:rPr>
                <w:ins w:id="7320" w:author="Raisa.sell" w:date="2017-11-23T15:27:00Z"/>
                <w:rFonts w:ascii="Arial" w:hAnsi="Arial" w:cs="Arial"/>
                <w:sz w:val="16"/>
                <w:szCs w:val="16"/>
              </w:rPr>
            </w:pPr>
            <w:ins w:id="732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955F9" w14:textId="77777777" w:rsidR="001F6B01" w:rsidRPr="001F6B01" w:rsidRDefault="001F6B01" w:rsidP="002236B5">
            <w:pPr>
              <w:jc w:val="center"/>
              <w:rPr>
                <w:ins w:id="7322" w:author="Raisa.sell" w:date="2017-11-23T15:27:00Z"/>
                <w:rFonts w:ascii="Arial" w:hAnsi="Arial" w:cs="Arial"/>
                <w:sz w:val="16"/>
                <w:szCs w:val="16"/>
              </w:rPr>
            </w:pPr>
            <w:ins w:id="732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40C6C" w14:textId="77777777" w:rsidR="001F6B01" w:rsidRPr="001F6B01" w:rsidRDefault="001F6B01" w:rsidP="002236B5">
            <w:pPr>
              <w:jc w:val="center"/>
              <w:rPr>
                <w:ins w:id="7324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22B836D3" w14:textId="77777777" w:rsidTr="002236B5">
        <w:trPr>
          <w:trHeight w:val="255"/>
          <w:ins w:id="7325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CBBE7" w14:textId="77777777" w:rsidR="001F6B01" w:rsidRPr="001F6B01" w:rsidRDefault="001F6B01" w:rsidP="002236B5">
            <w:pPr>
              <w:jc w:val="center"/>
              <w:rPr>
                <w:ins w:id="7326" w:author="Raisa.sell" w:date="2017-11-23T15:27:00Z"/>
                <w:rFonts w:ascii="Arial" w:hAnsi="Arial" w:cs="Arial"/>
                <w:sz w:val="16"/>
                <w:szCs w:val="16"/>
              </w:rPr>
            </w:pPr>
            <w:ins w:id="732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998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8721" w14:textId="77777777" w:rsidR="001F6B01" w:rsidRPr="001F6B01" w:rsidRDefault="001F6B01" w:rsidP="002236B5">
            <w:pPr>
              <w:rPr>
                <w:ins w:id="7328" w:author="Raisa.sell" w:date="2017-11-23T15:27:00Z"/>
                <w:rFonts w:ascii="Arial" w:hAnsi="Arial" w:cs="Arial"/>
                <w:sz w:val="16"/>
                <w:szCs w:val="16"/>
              </w:rPr>
            </w:pPr>
            <w:ins w:id="732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special bamboo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9BA5C" w14:textId="77777777" w:rsidR="001F6B01" w:rsidRPr="001F6B01" w:rsidRDefault="001F6B01" w:rsidP="002236B5">
            <w:pPr>
              <w:rPr>
                <w:ins w:id="7330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F05D5" w14:textId="77777777" w:rsidR="001F6B01" w:rsidRPr="001F6B01" w:rsidRDefault="001F6B01" w:rsidP="002236B5">
            <w:pPr>
              <w:rPr>
                <w:ins w:id="7331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F8EDF" w14:textId="77777777" w:rsidR="001F6B01" w:rsidRPr="001F6B01" w:rsidRDefault="001F6B01" w:rsidP="002236B5">
            <w:pPr>
              <w:rPr>
                <w:ins w:id="7332" w:author="Raisa.sell" w:date="2017-11-23T15:27:00Z"/>
                <w:rFonts w:ascii="Arial" w:hAnsi="Arial" w:cs="Arial"/>
                <w:sz w:val="16"/>
                <w:szCs w:val="16"/>
              </w:rPr>
            </w:pPr>
            <w:ins w:id="7333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900B1" w14:textId="77777777" w:rsidR="001F6B01" w:rsidRPr="001F6B01" w:rsidRDefault="001F6B01" w:rsidP="002236B5">
            <w:pPr>
              <w:jc w:val="center"/>
              <w:rPr>
                <w:ins w:id="7334" w:author="Raisa.sell" w:date="2017-11-23T15:27:00Z"/>
                <w:rFonts w:ascii="Arial" w:hAnsi="Arial" w:cs="Arial"/>
                <w:sz w:val="16"/>
                <w:szCs w:val="16"/>
              </w:rPr>
            </w:pPr>
            <w:ins w:id="733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C4D90" w14:textId="77777777" w:rsidR="001F6B01" w:rsidRPr="001F6B01" w:rsidRDefault="001F6B01" w:rsidP="002236B5">
            <w:pPr>
              <w:jc w:val="center"/>
              <w:rPr>
                <w:ins w:id="7336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  <w:tr w:rsidR="001F6B01" w:rsidRPr="006B4BCE" w14:paraId="0E8C906E" w14:textId="77777777" w:rsidTr="002236B5">
        <w:trPr>
          <w:trHeight w:val="255"/>
          <w:ins w:id="7337" w:author="Raisa.sell" w:date="2017-11-23T15:27:00Z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C0842" w14:textId="77777777" w:rsidR="001F6B01" w:rsidRPr="001F6B01" w:rsidRDefault="001F6B01" w:rsidP="002236B5">
            <w:pPr>
              <w:jc w:val="center"/>
              <w:rPr>
                <w:ins w:id="7338" w:author="Raisa.sell" w:date="2017-11-23T15:27:00Z"/>
                <w:rFonts w:ascii="Arial" w:hAnsi="Arial" w:cs="Arial"/>
                <w:sz w:val="16"/>
                <w:szCs w:val="16"/>
              </w:rPr>
            </w:pPr>
            <w:ins w:id="7339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999</w:t>
              </w:r>
            </w:ins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58A05" w14:textId="77777777" w:rsidR="001F6B01" w:rsidRPr="001F6B01" w:rsidRDefault="001F6B01" w:rsidP="002236B5">
            <w:pPr>
              <w:rPr>
                <w:ins w:id="7340" w:author="Raisa.sell" w:date="2017-11-23T15:27:00Z"/>
                <w:rFonts w:ascii="Arial" w:hAnsi="Arial" w:cs="Arial"/>
                <w:sz w:val="16"/>
                <w:szCs w:val="16"/>
              </w:rPr>
            </w:pPr>
            <w:ins w:id="7341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Other special coconut</w:t>
              </w:r>
            </w:ins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A494" w14:textId="77777777" w:rsidR="001F6B01" w:rsidRPr="001F6B01" w:rsidRDefault="001F6B01" w:rsidP="002236B5">
            <w:pPr>
              <w:rPr>
                <w:ins w:id="7342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2958A" w14:textId="77777777" w:rsidR="001F6B01" w:rsidRPr="001F6B01" w:rsidRDefault="001F6B01" w:rsidP="002236B5">
            <w:pPr>
              <w:rPr>
                <w:ins w:id="7343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F8576" w14:textId="77777777" w:rsidR="001F6B01" w:rsidRPr="001F6B01" w:rsidRDefault="001F6B01" w:rsidP="002236B5">
            <w:pPr>
              <w:rPr>
                <w:ins w:id="7344" w:author="Raisa.sell" w:date="2017-11-23T15:27:00Z"/>
                <w:rFonts w:ascii="Arial" w:hAnsi="Arial" w:cs="Arial"/>
                <w:sz w:val="16"/>
                <w:szCs w:val="16"/>
              </w:rPr>
            </w:pPr>
            <w:ins w:id="7345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North, centre, south</w:t>
              </w:r>
            </w:ins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FA76D" w14:textId="77777777" w:rsidR="001F6B01" w:rsidRPr="001F6B01" w:rsidRDefault="001F6B01" w:rsidP="002236B5">
            <w:pPr>
              <w:jc w:val="center"/>
              <w:rPr>
                <w:ins w:id="7346" w:author="Raisa.sell" w:date="2017-11-23T15:27:00Z"/>
                <w:rFonts w:ascii="Arial" w:hAnsi="Arial" w:cs="Arial"/>
                <w:sz w:val="16"/>
                <w:szCs w:val="16"/>
              </w:rPr>
            </w:pPr>
            <w:ins w:id="7347" w:author="Raisa.sell" w:date="2017-11-23T15:27:00Z">
              <w:r w:rsidRPr="001F6B01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6FD34" w14:textId="77777777" w:rsidR="001F6B01" w:rsidRPr="001F6B01" w:rsidRDefault="001F6B01" w:rsidP="002236B5">
            <w:pPr>
              <w:jc w:val="center"/>
              <w:rPr>
                <w:ins w:id="7348" w:author="Raisa.sell" w:date="2017-11-23T15:27:00Z"/>
                <w:rFonts w:ascii="Arial" w:hAnsi="Arial" w:cs="Arial"/>
                <w:sz w:val="16"/>
                <w:szCs w:val="16"/>
              </w:rPr>
            </w:pPr>
          </w:p>
        </w:tc>
      </w:tr>
    </w:tbl>
    <w:p w14:paraId="418D8BF3" w14:textId="77777777" w:rsidR="001F6B01" w:rsidRDefault="001F6B01" w:rsidP="001F6B01">
      <w:pPr>
        <w:tabs>
          <w:tab w:val="left" w:pos="284"/>
        </w:tabs>
        <w:rPr>
          <w:ins w:id="7349" w:author="Raisa.sell" w:date="2017-11-23T15:27:00Z"/>
          <w:sz w:val="16"/>
          <w:szCs w:val="16"/>
        </w:rPr>
      </w:pPr>
      <w:ins w:id="7350" w:author="Raisa.sell" w:date="2017-11-23T15:27:00Z">
        <w:r>
          <w:rPr>
            <w:sz w:val="16"/>
            <w:szCs w:val="16"/>
          </w:rPr>
          <w:t xml:space="preserve"> </w:t>
        </w:r>
      </w:ins>
    </w:p>
    <w:p w14:paraId="0046C4B1" w14:textId="16F12220" w:rsidR="007B1817" w:rsidRPr="008F3E1D" w:rsidRDefault="008F3E1D" w:rsidP="008F3E1D">
      <w:pPr>
        <w:tabs>
          <w:tab w:val="left" w:pos="284"/>
        </w:tabs>
        <w:rPr>
          <w:rFonts w:ascii="Arial" w:hAnsi="Arial" w:cs="Arial"/>
          <w:sz w:val="16"/>
          <w:szCs w:val="16"/>
        </w:rPr>
      </w:pPr>
      <w:r w:rsidRPr="008F3E1D">
        <w:rPr>
          <w:rFonts w:ascii="Arial" w:hAnsi="Arial" w:cs="Arial"/>
          <w:sz w:val="16"/>
          <w:szCs w:val="16"/>
        </w:rPr>
        <w:t xml:space="preserve"> </w:t>
      </w:r>
    </w:p>
    <w:p w14:paraId="0A53AD2A" w14:textId="77777777" w:rsidR="008F3E1D" w:rsidRPr="00E8755C" w:rsidRDefault="008F3E1D" w:rsidP="007B1817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582"/>
        <w:gridCol w:w="3967"/>
      </w:tblGrid>
      <w:tr w:rsidR="007B1817" w:rsidRPr="00E8755C" w14:paraId="7D271CD5" w14:textId="77777777" w:rsidTr="00B6679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35F46DDA" w14:textId="5507049A" w:rsidR="007B1817" w:rsidRPr="00E8755C" w:rsidRDefault="007B181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5:</w:t>
            </w:r>
            <w:r w:rsidR="00933A3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plantation forest 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origin.</w:t>
            </w:r>
          </w:p>
        </w:tc>
      </w:tr>
      <w:tr w:rsidR="007B1817" w:rsidRPr="00E8755C" w14:paraId="13B4F7DB" w14:textId="77777777" w:rsidTr="00B6679A">
        <w:trPr>
          <w:jc w:val="center"/>
        </w:trPr>
        <w:tc>
          <w:tcPr>
            <w:tcW w:w="631" w:type="pct"/>
          </w:tcPr>
          <w:p w14:paraId="608A216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073" w:type="pct"/>
          </w:tcPr>
          <w:p w14:paraId="2E30100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297" w:type="pct"/>
          </w:tcPr>
          <w:p w14:paraId="04E3014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 xml:space="preserve">Code </w:t>
            </w:r>
          </w:p>
        </w:tc>
      </w:tr>
      <w:tr w:rsidR="007B1817" w:rsidRPr="00E8755C" w14:paraId="693A14DD" w14:textId="77777777" w:rsidTr="00B6679A">
        <w:trPr>
          <w:jc w:val="center"/>
        </w:trPr>
        <w:tc>
          <w:tcPr>
            <w:tcW w:w="631" w:type="pct"/>
          </w:tcPr>
          <w:p w14:paraId="2095581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073" w:type="pct"/>
          </w:tcPr>
          <w:p w14:paraId="1C61216E" w14:textId="76A7544A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Afforestation</w:t>
            </w:r>
          </w:p>
        </w:tc>
        <w:tc>
          <w:tcPr>
            <w:tcW w:w="2297" w:type="pct"/>
          </w:tcPr>
          <w:p w14:paraId="554C3FD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291BE955" w14:textId="77777777" w:rsidTr="00B6679A">
        <w:trPr>
          <w:jc w:val="center"/>
        </w:trPr>
        <w:tc>
          <w:tcPr>
            <w:tcW w:w="631" w:type="pct"/>
          </w:tcPr>
          <w:p w14:paraId="743F427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073" w:type="pct"/>
          </w:tcPr>
          <w:p w14:paraId="39E6BE4E" w14:textId="75BDB67B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Reforestation</w:t>
            </w:r>
          </w:p>
        </w:tc>
        <w:tc>
          <w:tcPr>
            <w:tcW w:w="2297" w:type="pct"/>
          </w:tcPr>
          <w:p w14:paraId="641F8AC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  <w:tr w:rsidR="007B1817" w:rsidRPr="00E8755C" w14:paraId="4B48A97A" w14:textId="77777777" w:rsidTr="00B6679A">
        <w:trPr>
          <w:jc w:val="center"/>
        </w:trPr>
        <w:tc>
          <w:tcPr>
            <w:tcW w:w="631" w:type="pct"/>
          </w:tcPr>
          <w:p w14:paraId="2ED33114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  <w:tc>
          <w:tcPr>
            <w:tcW w:w="2073" w:type="pct"/>
          </w:tcPr>
          <w:p w14:paraId="770EA5E0" w14:textId="02EE2785" w:rsidR="007B1817" w:rsidRPr="00E8755C" w:rsidRDefault="004E4A8D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Coppicing</w:t>
            </w:r>
          </w:p>
        </w:tc>
        <w:tc>
          <w:tcPr>
            <w:tcW w:w="2297" w:type="pct"/>
          </w:tcPr>
          <w:p w14:paraId="07FE8BD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</w:tr>
    </w:tbl>
    <w:p w14:paraId="3D9A8164" w14:textId="77777777" w:rsidR="007B1817" w:rsidRPr="00E8755C" w:rsidRDefault="007B1817" w:rsidP="007B1817">
      <w:pPr>
        <w:rPr>
          <w:rFonts w:ascii="Arial" w:hAnsi="Arial" w:cs="Arial"/>
        </w:rPr>
      </w:pPr>
    </w:p>
    <w:p w14:paraId="6B62AB86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3966"/>
        <w:gridCol w:w="3586"/>
      </w:tblGrid>
      <w:tr w:rsidR="007B1817" w:rsidRPr="00E8755C" w14:paraId="18A0C7CA" w14:textId="77777777" w:rsidTr="00B6679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5B177C" w14:textId="056ED7BC" w:rsidR="007B1817" w:rsidRPr="00E8755C" w:rsidRDefault="007B181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6: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of state of plantation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291EC790" w14:textId="77777777" w:rsidTr="00B6679A">
        <w:trPr>
          <w:jc w:val="center"/>
        </w:trPr>
        <w:tc>
          <w:tcPr>
            <w:tcW w:w="630" w:type="pct"/>
          </w:tcPr>
          <w:p w14:paraId="6B1D5EC1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295" w:type="pct"/>
          </w:tcPr>
          <w:p w14:paraId="60C9122A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075" w:type="pct"/>
          </w:tcPr>
          <w:p w14:paraId="1CCABF6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 xml:space="preserve">Code </w:t>
            </w:r>
          </w:p>
        </w:tc>
      </w:tr>
      <w:tr w:rsidR="007B1817" w:rsidRPr="00E8755C" w14:paraId="60A964C0" w14:textId="77777777" w:rsidTr="00B6679A">
        <w:trPr>
          <w:jc w:val="center"/>
        </w:trPr>
        <w:tc>
          <w:tcPr>
            <w:tcW w:w="630" w:type="pct"/>
          </w:tcPr>
          <w:p w14:paraId="1CDAA8A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295" w:type="pct"/>
          </w:tcPr>
          <w:p w14:paraId="0B857B4C" w14:textId="0857068B" w:rsidR="007B1817" w:rsidRPr="00E8755C" w:rsidRDefault="00B66FBB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Plantation (with volume)</w:t>
            </w:r>
          </w:p>
        </w:tc>
        <w:tc>
          <w:tcPr>
            <w:tcW w:w="2075" w:type="pct"/>
          </w:tcPr>
          <w:p w14:paraId="1AD7B78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080BCB87" w14:textId="77777777" w:rsidTr="00B6679A">
        <w:trPr>
          <w:jc w:val="center"/>
        </w:trPr>
        <w:tc>
          <w:tcPr>
            <w:tcW w:w="630" w:type="pct"/>
          </w:tcPr>
          <w:p w14:paraId="5D8B135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295" w:type="pct"/>
          </w:tcPr>
          <w:p w14:paraId="3B7282B2" w14:textId="0DA2B24B" w:rsidR="007B1817" w:rsidRPr="00E8755C" w:rsidRDefault="00B66FBB" w:rsidP="00B6679A">
            <w:pP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New plantation (without volume)</w:t>
            </w:r>
          </w:p>
        </w:tc>
        <w:tc>
          <w:tcPr>
            <w:tcW w:w="2075" w:type="pct"/>
          </w:tcPr>
          <w:p w14:paraId="330CAB1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</w:tbl>
    <w:p w14:paraId="1F8CF360" w14:textId="77777777" w:rsidR="007B1817" w:rsidRDefault="007B1817" w:rsidP="007B1817">
      <w:pPr>
        <w:rPr>
          <w:rFonts w:ascii="Arial" w:hAnsi="Arial" w:cs="Arial"/>
        </w:rPr>
      </w:pPr>
    </w:p>
    <w:p w14:paraId="4E6E8923" w14:textId="77777777" w:rsidR="00050077" w:rsidRPr="00E8755C" w:rsidRDefault="00050077" w:rsidP="007B1817">
      <w:pPr>
        <w:rPr>
          <w:rFonts w:ascii="Arial" w:hAnsi="Arial" w:cs="Arial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2305"/>
        <w:gridCol w:w="2105"/>
        <w:gridCol w:w="2623"/>
      </w:tblGrid>
      <w:tr w:rsidR="007B1817" w:rsidRPr="00E8755C" w14:paraId="1FD342FE" w14:textId="77777777" w:rsidTr="00B6679A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14:paraId="7D617BB1" w14:textId="359EAD7C" w:rsidR="007B1817" w:rsidRPr="00E8755C" w:rsidRDefault="007B1817" w:rsidP="000500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7: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s</w:t>
            </w:r>
            <w:r w:rsidR="00050077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ite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condition</w:t>
            </w:r>
            <w:r w:rsidR="00C17B88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7C651BF5" w14:textId="77777777" w:rsidTr="00B6679A">
        <w:trPr>
          <w:jc w:val="center"/>
        </w:trPr>
        <w:tc>
          <w:tcPr>
            <w:tcW w:w="900" w:type="pct"/>
          </w:tcPr>
          <w:p w14:paraId="06BDD056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1344" w:type="pct"/>
            <w:vAlign w:val="bottom"/>
          </w:tcPr>
          <w:p w14:paraId="3AEE205A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227" w:type="pct"/>
            <w:vAlign w:val="bottom"/>
          </w:tcPr>
          <w:p w14:paraId="5C5BDD8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Abbreviation</w:t>
            </w:r>
          </w:p>
        </w:tc>
        <w:tc>
          <w:tcPr>
            <w:tcW w:w="1529" w:type="pct"/>
            <w:vAlign w:val="bottom"/>
          </w:tcPr>
          <w:p w14:paraId="4B4DA2A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Code</w:t>
            </w:r>
          </w:p>
        </w:tc>
      </w:tr>
      <w:tr w:rsidR="007B1817" w:rsidRPr="00E8755C" w14:paraId="1C34B1BC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4DEE708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1344" w:type="pct"/>
            <w:vAlign w:val="bottom"/>
          </w:tcPr>
          <w:p w14:paraId="4F60B673" w14:textId="352D8738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Soil mountain</w:t>
            </w:r>
          </w:p>
        </w:tc>
        <w:tc>
          <w:tcPr>
            <w:tcW w:w="1227" w:type="pct"/>
            <w:vAlign w:val="bottom"/>
          </w:tcPr>
          <w:p w14:paraId="4C4442D4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NDAT</w:t>
            </w:r>
          </w:p>
        </w:tc>
        <w:tc>
          <w:tcPr>
            <w:tcW w:w="1529" w:type="pct"/>
            <w:vAlign w:val="bottom"/>
          </w:tcPr>
          <w:p w14:paraId="71C48BD0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49E44AC2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2C9346D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1344" w:type="pct"/>
            <w:vAlign w:val="bottom"/>
          </w:tcPr>
          <w:p w14:paraId="2911CC99" w14:textId="2EA93BD9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Rocky mountain</w:t>
            </w:r>
          </w:p>
        </w:tc>
        <w:tc>
          <w:tcPr>
            <w:tcW w:w="1227" w:type="pct"/>
            <w:vAlign w:val="bottom"/>
          </w:tcPr>
          <w:p w14:paraId="2AE2D44A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NDA</w:t>
            </w:r>
          </w:p>
        </w:tc>
        <w:tc>
          <w:tcPr>
            <w:tcW w:w="1529" w:type="pct"/>
            <w:vAlign w:val="bottom"/>
          </w:tcPr>
          <w:p w14:paraId="5AF6D207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  <w:tr w:rsidR="007B1817" w:rsidRPr="00E8755C" w14:paraId="2A5CB6CD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5614C3C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  <w:tc>
          <w:tcPr>
            <w:tcW w:w="1344" w:type="pct"/>
            <w:vAlign w:val="bottom"/>
          </w:tcPr>
          <w:p w14:paraId="75A67D54" w14:textId="37AAB42C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Saline wetland</w:t>
            </w:r>
          </w:p>
        </w:tc>
        <w:tc>
          <w:tcPr>
            <w:tcW w:w="1227" w:type="pct"/>
            <w:vAlign w:val="bottom"/>
          </w:tcPr>
          <w:p w14:paraId="0F2304E4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NM</w:t>
            </w:r>
          </w:p>
        </w:tc>
        <w:tc>
          <w:tcPr>
            <w:tcW w:w="1529" w:type="pct"/>
            <w:vAlign w:val="bottom"/>
          </w:tcPr>
          <w:p w14:paraId="4D7F5E97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</w:tr>
      <w:tr w:rsidR="007B1817" w:rsidRPr="00E8755C" w14:paraId="73F56B10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41DD982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  <w:tc>
          <w:tcPr>
            <w:tcW w:w="1344" w:type="pct"/>
            <w:vAlign w:val="bottom"/>
          </w:tcPr>
          <w:p w14:paraId="6D242860" w14:textId="4E00AAF8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Alkaline wetland</w:t>
            </w:r>
          </w:p>
        </w:tc>
        <w:tc>
          <w:tcPr>
            <w:tcW w:w="1227" w:type="pct"/>
            <w:vAlign w:val="bottom"/>
          </w:tcPr>
          <w:p w14:paraId="1F2DDAE5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NP</w:t>
            </w:r>
          </w:p>
        </w:tc>
        <w:tc>
          <w:tcPr>
            <w:tcW w:w="1529" w:type="pct"/>
            <w:vAlign w:val="bottom"/>
          </w:tcPr>
          <w:p w14:paraId="3D334BF3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</w:tr>
      <w:tr w:rsidR="007B1817" w:rsidRPr="00E8755C" w14:paraId="7B66CB03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29193116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</w:t>
            </w:r>
          </w:p>
        </w:tc>
        <w:tc>
          <w:tcPr>
            <w:tcW w:w="1344" w:type="pct"/>
            <w:vAlign w:val="bottom"/>
          </w:tcPr>
          <w:p w14:paraId="467CDE9A" w14:textId="297DF473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Freshwater wetland</w:t>
            </w:r>
          </w:p>
        </w:tc>
        <w:tc>
          <w:tcPr>
            <w:tcW w:w="1227" w:type="pct"/>
            <w:vAlign w:val="bottom"/>
          </w:tcPr>
          <w:p w14:paraId="3F7489F8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NG</w:t>
            </w:r>
          </w:p>
        </w:tc>
        <w:tc>
          <w:tcPr>
            <w:tcW w:w="1529" w:type="pct"/>
            <w:vAlign w:val="bottom"/>
          </w:tcPr>
          <w:p w14:paraId="74DDC8A1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</w:t>
            </w:r>
          </w:p>
        </w:tc>
      </w:tr>
      <w:tr w:rsidR="007B1817" w:rsidRPr="00E8755C" w14:paraId="4523D5E9" w14:textId="77777777" w:rsidTr="00B6679A">
        <w:trPr>
          <w:trHeight w:hRule="exact" w:val="312"/>
          <w:jc w:val="center"/>
        </w:trPr>
        <w:tc>
          <w:tcPr>
            <w:tcW w:w="900" w:type="pct"/>
          </w:tcPr>
          <w:p w14:paraId="31871C1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6</w:t>
            </w:r>
          </w:p>
        </w:tc>
        <w:tc>
          <w:tcPr>
            <w:tcW w:w="1344" w:type="pct"/>
            <w:vAlign w:val="bottom"/>
          </w:tcPr>
          <w:p w14:paraId="274E5F46" w14:textId="6017B678" w:rsidR="007B1817" w:rsidRPr="00E8755C" w:rsidRDefault="004E4A8D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Sandy soil</w:t>
            </w:r>
          </w:p>
        </w:tc>
        <w:tc>
          <w:tcPr>
            <w:tcW w:w="1227" w:type="pct"/>
            <w:vAlign w:val="bottom"/>
          </w:tcPr>
          <w:p w14:paraId="04A9D900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CAT</w:t>
            </w:r>
          </w:p>
        </w:tc>
        <w:tc>
          <w:tcPr>
            <w:tcW w:w="1529" w:type="pct"/>
            <w:vAlign w:val="bottom"/>
          </w:tcPr>
          <w:p w14:paraId="02F67CF1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6</w:t>
            </w:r>
          </w:p>
        </w:tc>
      </w:tr>
    </w:tbl>
    <w:p w14:paraId="0AD21382" w14:textId="77777777" w:rsidR="007B1817" w:rsidRPr="00E8755C" w:rsidRDefault="007B1817" w:rsidP="007B1817">
      <w:pPr>
        <w:rPr>
          <w:rFonts w:ascii="Arial" w:hAnsi="Arial" w:cs="Arial"/>
        </w:rPr>
      </w:pPr>
    </w:p>
    <w:p w14:paraId="38430DC3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"/>
        <w:gridCol w:w="709"/>
        <w:gridCol w:w="3293"/>
        <w:gridCol w:w="1844"/>
        <w:gridCol w:w="1404"/>
        <w:gridCol w:w="1039"/>
        <w:gridCol w:w="216"/>
      </w:tblGrid>
      <w:tr w:rsidR="007B1817" w:rsidRPr="00E8755C" w14:paraId="15AAA2CB" w14:textId="77777777" w:rsidTr="002F4A2A">
        <w:trPr>
          <w:gridAfter w:val="1"/>
          <w:wAfter w:w="125" w:type="pct"/>
          <w:jc w:val="center"/>
        </w:trPr>
        <w:tc>
          <w:tcPr>
            <w:tcW w:w="48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73B9C4" w14:textId="08BFF981" w:rsidR="007B1817" w:rsidRPr="00E8755C" w:rsidRDefault="007B18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lastRenderedPageBreak/>
              <w:t>Table 8: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forest function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740E6709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val="255"/>
        </w:trPr>
        <w:tc>
          <w:tcPr>
            <w:tcW w:w="410" w:type="pct"/>
            <w:noWrap/>
          </w:tcPr>
          <w:p w14:paraId="4E3412B2" w14:textId="47D39085" w:rsidR="007B1817" w:rsidRPr="00E8755C" w:rsidRDefault="00590621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904" w:type="pct"/>
          </w:tcPr>
          <w:p w14:paraId="3EBE256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066" w:type="pct"/>
          </w:tcPr>
          <w:p w14:paraId="1FADF275" w14:textId="77777777" w:rsidR="007B1817" w:rsidRPr="00E8755C" w:rsidRDefault="007B1817" w:rsidP="002F4A2A">
            <w:pPr>
              <w:ind w:firstLine="3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Abbreviation</w:t>
            </w:r>
          </w:p>
        </w:tc>
        <w:tc>
          <w:tcPr>
            <w:tcW w:w="812" w:type="pct"/>
          </w:tcPr>
          <w:p w14:paraId="6F3B26A7" w14:textId="5BBE1531" w:rsidR="007B1817" w:rsidRPr="00E8755C" w:rsidRDefault="00B66F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Code for forest function, sub-class</w:t>
            </w:r>
          </w:p>
        </w:tc>
        <w:tc>
          <w:tcPr>
            <w:tcW w:w="726" w:type="pct"/>
            <w:gridSpan w:val="2"/>
          </w:tcPr>
          <w:p w14:paraId="4B46BEB1" w14:textId="263FDA36" w:rsidR="007B1817" w:rsidRPr="00E8755C" w:rsidRDefault="00B66FBB" w:rsidP="00B6679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Code for forest function, main class</w:t>
            </w:r>
          </w:p>
        </w:tc>
      </w:tr>
      <w:tr w:rsidR="007B1817" w:rsidRPr="00E8755C" w14:paraId="4726F25A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6793C33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4" w:type="pct"/>
            <w:vAlign w:val="bottom"/>
          </w:tcPr>
          <w:p w14:paraId="2AB449FB" w14:textId="6F9DF8D4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Watershed</w:t>
            </w:r>
          </w:p>
        </w:tc>
        <w:tc>
          <w:tcPr>
            <w:tcW w:w="1066" w:type="pct"/>
          </w:tcPr>
          <w:p w14:paraId="6186DC7A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PHDN</w:t>
            </w:r>
          </w:p>
        </w:tc>
        <w:tc>
          <w:tcPr>
            <w:tcW w:w="812" w:type="pct"/>
            <w:vAlign w:val="bottom"/>
          </w:tcPr>
          <w:p w14:paraId="0DC51A4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6" w:type="pct"/>
            <w:gridSpan w:val="2"/>
          </w:tcPr>
          <w:p w14:paraId="5D8EB79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1817" w:rsidRPr="00E8755C" w14:paraId="28F5AF76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3C2C4B4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04" w:type="pct"/>
            <w:vAlign w:val="bottom"/>
          </w:tcPr>
          <w:p w14:paraId="0A4FA6F4" w14:textId="293009FE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Protection forest for tide shielding</w:t>
            </w:r>
          </w:p>
        </w:tc>
        <w:tc>
          <w:tcPr>
            <w:tcW w:w="1066" w:type="pct"/>
          </w:tcPr>
          <w:p w14:paraId="2CC483CE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PHCS</w:t>
            </w:r>
          </w:p>
        </w:tc>
        <w:tc>
          <w:tcPr>
            <w:tcW w:w="812" w:type="pct"/>
            <w:vAlign w:val="bottom"/>
          </w:tcPr>
          <w:p w14:paraId="0A015346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6" w:type="pct"/>
            <w:gridSpan w:val="2"/>
          </w:tcPr>
          <w:p w14:paraId="6FE46B4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1817" w:rsidRPr="00E8755C" w14:paraId="540E316D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7458FBC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4" w:type="pct"/>
            <w:vAlign w:val="bottom"/>
          </w:tcPr>
          <w:p w14:paraId="14C03786" w14:textId="7CFD3B08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 and sand shielding forest</w:t>
            </w:r>
          </w:p>
        </w:tc>
        <w:tc>
          <w:tcPr>
            <w:tcW w:w="1066" w:type="pct"/>
          </w:tcPr>
          <w:p w14:paraId="2D1EB991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PHCC</w:t>
            </w:r>
          </w:p>
        </w:tc>
        <w:tc>
          <w:tcPr>
            <w:tcW w:w="812" w:type="pct"/>
            <w:vAlign w:val="bottom"/>
          </w:tcPr>
          <w:p w14:paraId="0EC1B7C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6" w:type="pct"/>
            <w:gridSpan w:val="2"/>
          </w:tcPr>
          <w:p w14:paraId="38B35D4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1817" w:rsidRPr="00E8755C" w14:paraId="34D5226E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3F8B0B1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04" w:type="pct"/>
            <w:vAlign w:val="bottom"/>
          </w:tcPr>
          <w:p w14:paraId="54368D03" w14:textId="4A0C3BC2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Environmental protection</w:t>
            </w:r>
          </w:p>
        </w:tc>
        <w:tc>
          <w:tcPr>
            <w:tcW w:w="1066" w:type="pct"/>
          </w:tcPr>
          <w:p w14:paraId="4BCC8362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PHMT</w:t>
            </w:r>
          </w:p>
        </w:tc>
        <w:tc>
          <w:tcPr>
            <w:tcW w:w="812" w:type="pct"/>
            <w:vAlign w:val="bottom"/>
          </w:tcPr>
          <w:p w14:paraId="7FD91187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6" w:type="pct"/>
            <w:gridSpan w:val="2"/>
          </w:tcPr>
          <w:p w14:paraId="45825A7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1817" w:rsidRPr="00E8755C" w14:paraId="10DD6A61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6F96AD5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04" w:type="pct"/>
            <w:vAlign w:val="bottom"/>
          </w:tcPr>
          <w:p w14:paraId="0284416B" w14:textId="7EC028CB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 park</w:t>
            </w:r>
          </w:p>
        </w:tc>
        <w:tc>
          <w:tcPr>
            <w:tcW w:w="1066" w:type="pct"/>
          </w:tcPr>
          <w:p w14:paraId="26CE4784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VQG</w:t>
            </w:r>
          </w:p>
        </w:tc>
        <w:tc>
          <w:tcPr>
            <w:tcW w:w="812" w:type="pct"/>
            <w:vAlign w:val="bottom"/>
          </w:tcPr>
          <w:p w14:paraId="529A5BC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6" w:type="pct"/>
            <w:gridSpan w:val="2"/>
          </w:tcPr>
          <w:p w14:paraId="06C00DC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B1817" w:rsidRPr="00E8755C" w14:paraId="7DF6F33F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1946D1F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04" w:type="pct"/>
            <w:vAlign w:val="bottom"/>
          </w:tcPr>
          <w:p w14:paraId="4CF202EA" w14:textId="45294BFB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Nature reserve</w:t>
            </w:r>
          </w:p>
        </w:tc>
        <w:tc>
          <w:tcPr>
            <w:tcW w:w="1066" w:type="pct"/>
          </w:tcPr>
          <w:p w14:paraId="7B66B374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BTTN</w:t>
            </w:r>
          </w:p>
        </w:tc>
        <w:tc>
          <w:tcPr>
            <w:tcW w:w="812" w:type="pct"/>
            <w:vAlign w:val="bottom"/>
          </w:tcPr>
          <w:p w14:paraId="2DFF714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6" w:type="pct"/>
            <w:gridSpan w:val="2"/>
          </w:tcPr>
          <w:p w14:paraId="3BA9D90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B1817" w:rsidRPr="00E8755C" w14:paraId="0C50CF81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05DEA9B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04" w:type="pct"/>
            <w:vAlign w:val="bottom"/>
          </w:tcPr>
          <w:p w14:paraId="4A2134EF" w14:textId="59F933AF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Scientific research</w:t>
            </w:r>
          </w:p>
        </w:tc>
        <w:tc>
          <w:tcPr>
            <w:tcW w:w="1066" w:type="pct"/>
          </w:tcPr>
          <w:p w14:paraId="76F886CB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NCKH</w:t>
            </w:r>
          </w:p>
        </w:tc>
        <w:tc>
          <w:tcPr>
            <w:tcW w:w="812" w:type="pct"/>
            <w:vAlign w:val="bottom"/>
          </w:tcPr>
          <w:p w14:paraId="37580F0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6" w:type="pct"/>
            <w:gridSpan w:val="2"/>
          </w:tcPr>
          <w:p w14:paraId="4844A3E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B1817" w:rsidRPr="00E8755C" w14:paraId="592E2694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133541A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04" w:type="pct"/>
            <w:vAlign w:val="bottom"/>
          </w:tcPr>
          <w:p w14:paraId="7D23BF69" w14:textId="6D9B3C2E" w:rsidR="007B1817" w:rsidRPr="00E8755C" w:rsidRDefault="004E4A8D" w:rsidP="00B667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Historical and landscape area</w:t>
            </w:r>
          </w:p>
        </w:tc>
        <w:tc>
          <w:tcPr>
            <w:tcW w:w="1066" w:type="pct"/>
          </w:tcPr>
          <w:p w14:paraId="5F731DFF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VHCQ</w:t>
            </w:r>
          </w:p>
        </w:tc>
        <w:tc>
          <w:tcPr>
            <w:tcW w:w="812" w:type="pct"/>
            <w:vAlign w:val="bottom"/>
          </w:tcPr>
          <w:p w14:paraId="5E52AD6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6" w:type="pct"/>
            <w:gridSpan w:val="2"/>
          </w:tcPr>
          <w:p w14:paraId="24D34C9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B1817" w:rsidRPr="00E8755C" w14:paraId="636D005F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5A8AE0E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04" w:type="pct"/>
            <w:vAlign w:val="bottom"/>
          </w:tcPr>
          <w:p w14:paraId="1CE37974" w14:textId="57330BC1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Big timber production</w:t>
            </w:r>
          </w:p>
        </w:tc>
        <w:tc>
          <w:tcPr>
            <w:tcW w:w="1066" w:type="pct"/>
          </w:tcPr>
          <w:p w14:paraId="5DB72810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SXGL</w:t>
            </w:r>
          </w:p>
        </w:tc>
        <w:tc>
          <w:tcPr>
            <w:tcW w:w="812" w:type="pct"/>
            <w:vAlign w:val="bottom"/>
          </w:tcPr>
          <w:p w14:paraId="5688CE3F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6" w:type="pct"/>
            <w:gridSpan w:val="2"/>
          </w:tcPr>
          <w:p w14:paraId="595D17F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B1817" w:rsidRPr="00E8755C" w14:paraId="44833AA9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67B42BB4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04" w:type="pct"/>
            <w:vAlign w:val="bottom"/>
          </w:tcPr>
          <w:p w14:paraId="05FD8783" w14:textId="58365DBF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Small timber production</w:t>
            </w:r>
          </w:p>
        </w:tc>
        <w:tc>
          <w:tcPr>
            <w:tcW w:w="1066" w:type="pct"/>
          </w:tcPr>
          <w:p w14:paraId="6A446E60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SXGN</w:t>
            </w:r>
          </w:p>
        </w:tc>
        <w:tc>
          <w:tcPr>
            <w:tcW w:w="812" w:type="pct"/>
            <w:vAlign w:val="bottom"/>
          </w:tcPr>
          <w:p w14:paraId="5E4B452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6" w:type="pct"/>
            <w:gridSpan w:val="2"/>
          </w:tcPr>
          <w:p w14:paraId="08A88858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B1817" w:rsidRPr="00E8755C" w14:paraId="6550340E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796E430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04" w:type="pct"/>
            <w:vAlign w:val="bottom"/>
          </w:tcPr>
          <w:p w14:paraId="160F4BE0" w14:textId="06796816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Bamboo production</w:t>
            </w:r>
          </w:p>
        </w:tc>
        <w:tc>
          <w:tcPr>
            <w:tcW w:w="1066" w:type="pct"/>
          </w:tcPr>
          <w:p w14:paraId="63DE977B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SXTN</w:t>
            </w:r>
          </w:p>
        </w:tc>
        <w:tc>
          <w:tcPr>
            <w:tcW w:w="812" w:type="pct"/>
            <w:vAlign w:val="bottom"/>
          </w:tcPr>
          <w:p w14:paraId="6D6631FB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6" w:type="pct"/>
            <w:gridSpan w:val="2"/>
          </w:tcPr>
          <w:p w14:paraId="04986465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B1817" w:rsidRPr="00E8755C" w14:paraId="55F42AD5" w14:textId="77777777" w:rsidTr="002F4A2A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82" w:type="pct"/>
          <w:trHeight w:hRule="exact" w:val="301"/>
        </w:trPr>
        <w:tc>
          <w:tcPr>
            <w:tcW w:w="410" w:type="pct"/>
            <w:noWrap/>
            <w:vAlign w:val="bottom"/>
          </w:tcPr>
          <w:p w14:paraId="50E9F439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04" w:type="pct"/>
            <w:vAlign w:val="bottom"/>
          </w:tcPr>
          <w:p w14:paraId="3A4B0134" w14:textId="4948B116" w:rsidR="007B1817" w:rsidRPr="00E8755C" w:rsidRDefault="004E4A8D" w:rsidP="00B667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production</w:t>
            </w:r>
          </w:p>
        </w:tc>
        <w:tc>
          <w:tcPr>
            <w:tcW w:w="1066" w:type="pct"/>
          </w:tcPr>
          <w:p w14:paraId="6A7A0134" w14:textId="77777777" w:rsidR="007B1817" w:rsidRPr="00E8755C" w:rsidRDefault="007B1817" w:rsidP="002F4A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MDK</w:t>
            </w:r>
          </w:p>
        </w:tc>
        <w:tc>
          <w:tcPr>
            <w:tcW w:w="812" w:type="pct"/>
            <w:vAlign w:val="bottom"/>
          </w:tcPr>
          <w:p w14:paraId="658D1582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6" w:type="pct"/>
            <w:gridSpan w:val="2"/>
          </w:tcPr>
          <w:p w14:paraId="707F1276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131C11DC" w14:textId="77777777" w:rsidR="007B1817" w:rsidRPr="00E8755C" w:rsidRDefault="007B1817" w:rsidP="007B1817">
      <w:pPr>
        <w:rPr>
          <w:rFonts w:ascii="Arial" w:hAnsi="Arial" w:cs="Arial"/>
        </w:rPr>
      </w:pPr>
    </w:p>
    <w:p w14:paraId="36E5EEA7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49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3000"/>
        <w:gridCol w:w="3248"/>
        <w:gridCol w:w="1668"/>
      </w:tblGrid>
      <w:tr w:rsidR="007B1817" w:rsidRPr="00E8755C" w14:paraId="02D99C7E" w14:textId="77777777" w:rsidTr="00B6679A">
        <w:trPr>
          <w:trHeight w:val="247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14:paraId="2E014C51" w14:textId="153B81A7" w:rsidR="007B1817" w:rsidRPr="00E8755C" w:rsidRDefault="007B1817" w:rsidP="008154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9: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8154A7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forest owner type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137C4C35" w14:textId="77777777" w:rsidTr="00B6679A">
        <w:trPr>
          <w:trHeight w:val="247"/>
        </w:trPr>
        <w:tc>
          <w:tcPr>
            <w:tcW w:w="353" w:type="pct"/>
          </w:tcPr>
          <w:p w14:paraId="715531D0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61" w:type="pct"/>
          </w:tcPr>
          <w:p w14:paraId="6C64E090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907" w:type="pct"/>
          </w:tcPr>
          <w:p w14:paraId="7507E9B9" w14:textId="77777777" w:rsidR="007B1817" w:rsidRPr="00E8755C" w:rsidRDefault="007B1817" w:rsidP="00B6679A">
            <w:pPr>
              <w:autoSpaceDE w:val="0"/>
              <w:autoSpaceDN w:val="0"/>
              <w:adjustRightInd w:val="0"/>
              <w:ind w:hanging="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Abbreviation</w:t>
            </w:r>
          </w:p>
        </w:tc>
        <w:tc>
          <w:tcPr>
            <w:tcW w:w="979" w:type="pct"/>
          </w:tcPr>
          <w:p w14:paraId="4B9E5053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7B1817" w:rsidRPr="00E8755C" w14:paraId="58B5B65E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22844EBE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1" w:type="pct"/>
            <w:vAlign w:val="center"/>
          </w:tcPr>
          <w:p w14:paraId="48CD9F6C" w14:textId="4B3F8C1B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Household</w:t>
            </w:r>
          </w:p>
        </w:tc>
        <w:tc>
          <w:tcPr>
            <w:tcW w:w="1907" w:type="pct"/>
            <w:vAlign w:val="center"/>
          </w:tcPr>
          <w:p w14:paraId="1369C841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HGD</w:t>
            </w:r>
          </w:p>
        </w:tc>
        <w:tc>
          <w:tcPr>
            <w:tcW w:w="979" w:type="pct"/>
            <w:vAlign w:val="center"/>
          </w:tcPr>
          <w:p w14:paraId="5C342D2B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1817" w:rsidRPr="00E8755C" w14:paraId="37F854E3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4E2215A1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1" w:type="pct"/>
            <w:vAlign w:val="center"/>
          </w:tcPr>
          <w:p w14:paraId="0CA4A765" w14:textId="3EBDA2B8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907" w:type="pct"/>
            <w:vAlign w:val="center"/>
          </w:tcPr>
          <w:p w14:paraId="23B6825E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979" w:type="pct"/>
            <w:vAlign w:val="center"/>
          </w:tcPr>
          <w:p w14:paraId="2BB41E3A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B1817" w:rsidRPr="00E8755C" w14:paraId="433FD9B4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4CDD5CAF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61" w:type="pct"/>
            <w:vAlign w:val="center"/>
          </w:tcPr>
          <w:p w14:paraId="633985B5" w14:textId="0C183B26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Commune People’s Committee</w:t>
            </w:r>
          </w:p>
        </w:tc>
        <w:tc>
          <w:tcPr>
            <w:tcW w:w="1907" w:type="pct"/>
            <w:vAlign w:val="center"/>
          </w:tcPr>
          <w:p w14:paraId="30CB4C51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UBNDX</w:t>
            </w:r>
          </w:p>
        </w:tc>
        <w:tc>
          <w:tcPr>
            <w:tcW w:w="979" w:type="pct"/>
            <w:vAlign w:val="center"/>
          </w:tcPr>
          <w:p w14:paraId="023B97EC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B1817" w:rsidRPr="00E8755C" w14:paraId="6D8EEB5A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038FA53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61" w:type="pct"/>
            <w:vAlign w:val="center"/>
          </w:tcPr>
          <w:p w14:paraId="38C2CD48" w14:textId="360F878D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Protection Forest Management Board</w:t>
            </w:r>
          </w:p>
        </w:tc>
        <w:tc>
          <w:tcPr>
            <w:tcW w:w="1907" w:type="pct"/>
            <w:vAlign w:val="center"/>
          </w:tcPr>
          <w:p w14:paraId="244A1EDF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BQLRPH</w:t>
            </w:r>
          </w:p>
        </w:tc>
        <w:tc>
          <w:tcPr>
            <w:tcW w:w="979" w:type="pct"/>
            <w:vAlign w:val="center"/>
          </w:tcPr>
          <w:p w14:paraId="4A8F1113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B1817" w:rsidRPr="00E8755C" w14:paraId="614B729A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1EE7D9A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61" w:type="pct"/>
            <w:vAlign w:val="center"/>
          </w:tcPr>
          <w:p w14:paraId="3F959C2E" w14:textId="717CBEE9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 forest company</w:t>
            </w:r>
          </w:p>
        </w:tc>
        <w:tc>
          <w:tcPr>
            <w:tcW w:w="1907" w:type="pct"/>
            <w:vAlign w:val="center"/>
          </w:tcPr>
          <w:p w14:paraId="6995799C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LTQD</w:t>
            </w:r>
          </w:p>
        </w:tc>
        <w:tc>
          <w:tcPr>
            <w:tcW w:w="979" w:type="pct"/>
            <w:vAlign w:val="center"/>
          </w:tcPr>
          <w:p w14:paraId="26673AE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B1817" w:rsidRPr="00E8755C" w14:paraId="69E51362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2678711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1" w:type="pct"/>
            <w:vAlign w:val="center"/>
          </w:tcPr>
          <w:p w14:paraId="75981FFA" w14:textId="59B4DAAB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company (general)</w:t>
            </w:r>
          </w:p>
        </w:tc>
        <w:tc>
          <w:tcPr>
            <w:tcW w:w="1907" w:type="pct"/>
            <w:vAlign w:val="center"/>
          </w:tcPr>
          <w:p w14:paraId="680FADBB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CTLN</w:t>
            </w:r>
          </w:p>
        </w:tc>
        <w:tc>
          <w:tcPr>
            <w:tcW w:w="979" w:type="pct"/>
            <w:vAlign w:val="center"/>
          </w:tcPr>
          <w:p w14:paraId="3C88DF23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B1817" w:rsidRPr="00E8755C" w14:paraId="1BAC4E21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1425965B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61" w:type="pct"/>
            <w:vAlign w:val="center"/>
          </w:tcPr>
          <w:p w14:paraId="0105EF4A" w14:textId="3FC425B6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Private company</w:t>
            </w:r>
          </w:p>
        </w:tc>
        <w:tc>
          <w:tcPr>
            <w:tcW w:w="1907" w:type="pct"/>
            <w:vAlign w:val="center"/>
          </w:tcPr>
          <w:p w14:paraId="5BB98F45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DNTN</w:t>
            </w:r>
          </w:p>
        </w:tc>
        <w:tc>
          <w:tcPr>
            <w:tcW w:w="979" w:type="pct"/>
            <w:vAlign w:val="center"/>
          </w:tcPr>
          <w:p w14:paraId="78BA3C68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7B1817" w:rsidRPr="00E8755C" w14:paraId="449627D5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3C3E14A4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1" w:type="pct"/>
            <w:vAlign w:val="center"/>
          </w:tcPr>
          <w:p w14:paraId="34AAAA73" w14:textId="7753F29F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Foreign owned company</w:t>
            </w:r>
          </w:p>
        </w:tc>
        <w:tc>
          <w:tcPr>
            <w:tcW w:w="1907" w:type="pct"/>
            <w:vAlign w:val="center"/>
          </w:tcPr>
          <w:p w14:paraId="1259D393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DNNN</w:t>
            </w:r>
          </w:p>
        </w:tc>
        <w:tc>
          <w:tcPr>
            <w:tcW w:w="979" w:type="pct"/>
            <w:vAlign w:val="center"/>
          </w:tcPr>
          <w:p w14:paraId="1B16610E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7B1817" w:rsidRPr="00E8755C" w14:paraId="5C8A2585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4F82F6BC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61" w:type="pct"/>
            <w:vAlign w:val="center"/>
          </w:tcPr>
          <w:p w14:paraId="6E407AC3" w14:textId="4CA5D103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owner</w:t>
            </w:r>
          </w:p>
        </w:tc>
        <w:tc>
          <w:tcPr>
            <w:tcW w:w="1907" w:type="pct"/>
            <w:vAlign w:val="center"/>
          </w:tcPr>
          <w:p w14:paraId="3AB27D55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KHAC</w:t>
            </w:r>
          </w:p>
        </w:tc>
        <w:tc>
          <w:tcPr>
            <w:tcW w:w="979" w:type="pct"/>
            <w:vAlign w:val="center"/>
          </w:tcPr>
          <w:p w14:paraId="6C7EEE55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7B1817" w:rsidRPr="00E8755C" w14:paraId="710B0C1E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3ACE35DC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1" w:type="pct"/>
            <w:vAlign w:val="center"/>
          </w:tcPr>
          <w:p w14:paraId="13F50AE5" w14:textId="01BA29C6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Use Forest Management Board</w:t>
            </w:r>
          </w:p>
        </w:tc>
        <w:tc>
          <w:tcPr>
            <w:tcW w:w="1907" w:type="pct"/>
            <w:vAlign w:val="center"/>
          </w:tcPr>
          <w:p w14:paraId="3AAFC217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BQLRDD</w:t>
            </w:r>
          </w:p>
        </w:tc>
        <w:tc>
          <w:tcPr>
            <w:tcW w:w="979" w:type="pct"/>
            <w:vAlign w:val="center"/>
          </w:tcPr>
          <w:p w14:paraId="03B5D07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B1817" w:rsidRPr="00E8755C" w14:paraId="6E4978B1" w14:textId="77777777" w:rsidTr="00B6679A">
        <w:trPr>
          <w:trHeight w:val="247"/>
        </w:trPr>
        <w:tc>
          <w:tcPr>
            <w:tcW w:w="353" w:type="pct"/>
            <w:vAlign w:val="center"/>
          </w:tcPr>
          <w:p w14:paraId="4FDCBF2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61" w:type="pct"/>
            <w:vAlign w:val="center"/>
          </w:tcPr>
          <w:p w14:paraId="629E1681" w14:textId="3A02B7B2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1907" w:type="pct"/>
            <w:vAlign w:val="center"/>
          </w:tcPr>
          <w:p w14:paraId="65D23CCF" w14:textId="77777777" w:rsidR="007B1817" w:rsidRPr="00E8755C" w:rsidRDefault="007B1817" w:rsidP="002F4A2A">
            <w:pPr>
              <w:autoSpaceDE w:val="0"/>
              <w:autoSpaceDN w:val="0"/>
              <w:adjustRightInd w:val="0"/>
              <w:ind w:firstLine="1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DVVT</w:t>
            </w:r>
          </w:p>
        </w:tc>
        <w:tc>
          <w:tcPr>
            <w:tcW w:w="979" w:type="pct"/>
            <w:vAlign w:val="center"/>
          </w:tcPr>
          <w:p w14:paraId="4D73CB42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13A816B7" w14:textId="77777777" w:rsidR="007B1817" w:rsidRPr="00E8755C" w:rsidRDefault="007B1817" w:rsidP="007B1817">
      <w:pPr>
        <w:rPr>
          <w:rFonts w:ascii="Arial" w:hAnsi="Arial" w:cs="Arial"/>
        </w:rPr>
      </w:pPr>
    </w:p>
    <w:p w14:paraId="5DA47E37" w14:textId="77777777" w:rsidR="00446211" w:rsidRPr="00E8755C" w:rsidRDefault="00446211" w:rsidP="007B181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"/>
        <w:gridCol w:w="669"/>
        <w:gridCol w:w="3549"/>
        <w:gridCol w:w="4299"/>
        <w:gridCol w:w="17"/>
      </w:tblGrid>
      <w:tr w:rsidR="007B1817" w:rsidRPr="00E8755C" w14:paraId="5E009866" w14:textId="77777777" w:rsidTr="00B6679A">
        <w:trPr>
          <w:gridBefore w:val="1"/>
          <w:gridAfter w:val="1"/>
          <w:wBefore w:w="61" w:type="pct"/>
          <w:wAfter w:w="10" w:type="pct"/>
          <w:trHeight w:val="247"/>
        </w:trPr>
        <w:tc>
          <w:tcPr>
            <w:tcW w:w="4929" w:type="pct"/>
            <w:gridSpan w:val="3"/>
            <w:tcBorders>
              <w:top w:val="nil"/>
              <w:left w:val="nil"/>
              <w:right w:val="nil"/>
            </w:tcBorders>
          </w:tcPr>
          <w:p w14:paraId="327C1A10" w14:textId="154E0D1F" w:rsidR="007B1817" w:rsidRPr="00E8755C" w:rsidRDefault="007B18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 xml:space="preserve">Table </w:t>
            </w:r>
            <w:r w:rsidR="00CE1EC3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10</w:t>
            </w: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conflict situation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1D0405B0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57E370EC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054" w:type="pct"/>
          </w:tcPr>
          <w:p w14:paraId="4B6FEED7" w14:textId="6E5A0F7D" w:rsidR="007B1817" w:rsidRPr="00E8755C" w:rsidRDefault="001210EC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498" w:type="pct"/>
            <w:gridSpan w:val="2"/>
          </w:tcPr>
          <w:p w14:paraId="202A9788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Code</w:t>
            </w:r>
          </w:p>
        </w:tc>
      </w:tr>
      <w:tr w:rsidR="007B1817" w:rsidRPr="00E8755C" w14:paraId="0C23E496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3E5AFD24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054" w:type="pct"/>
          </w:tcPr>
          <w:p w14:paraId="43AE1D81" w14:textId="73A0D635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Conflict</w:t>
            </w:r>
          </w:p>
        </w:tc>
        <w:tc>
          <w:tcPr>
            <w:tcW w:w="2498" w:type="pct"/>
            <w:gridSpan w:val="2"/>
          </w:tcPr>
          <w:p w14:paraId="09AEA606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751688B9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58050F01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054" w:type="pct"/>
          </w:tcPr>
          <w:p w14:paraId="551D8243" w14:textId="645A82CB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 conflict</w:t>
            </w:r>
          </w:p>
        </w:tc>
        <w:tc>
          <w:tcPr>
            <w:tcW w:w="2498" w:type="pct"/>
            <w:gridSpan w:val="2"/>
          </w:tcPr>
          <w:p w14:paraId="681B2991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</w:tbl>
    <w:p w14:paraId="7C88145E" w14:textId="77777777" w:rsidR="007B1817" w:rsidRDefault="007B1817" w:rsidP="007B1817">
      <w:pPr>
        <w:rPr>
          <w:rFonts w:ascii="Arial" w:hAnsi="Arial" w:cs="Arial"/>
        </w:rPr>
      </w:pPr>
    </w:p>
    <w:p w14:paraId="3E33BE2A" w14:textId="77777777" w:rsidR="00B66FBB" w:rsidRPr="00E8755C" w:rsidRDefault="00B66FBB" w:rsidP="007B181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"/>
        <w:gridCol w:w="530"/>
        <w:gridCol w:w="5633"/>
        <w:gridCol w:w="2354"/>
        <w:gridCol w:w="17"/>
      </w:tblGrid>
      <w:tr w:rsidR="007B1817" w:rsidRPr="00E8755C" w14:paraId="23DF344A" w14:textId="77777777" w:rsidTr="00B6679A">
        <w:trPr>
          <w:gridBefore w:val="1"/>
          <w:gridAfter w:val="1"/>
          <w:wBefore w:w="61" w:type="pct"/>
          <w:wAfter w:w="10" w:type="pct"/>
          <w:trHeight w:val="247"/>
        </w:trPr>
        <w:tc>
          <w:tcPr>
            <w:tcW w:w="4929" w:type="pct"/>
            <w:gridSpan w:val="3"/>
            <w:tcBorders>
              <w:top w:val="nil"/>
              <w:left w:val="nil"/>
              <w:right w:val="nil"/>
            </w:tcBorders>
          </w:tcPr>
          <w:p w14:paraId="0B826166" w14:textId="7F589B61" w:rsidR="007B1817" w:rsidRPr="00E8755C" w:rsidRDefault="00CE1E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11</w:t>
            </w:r>
            <w:r w:rsidR="007B1817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land use certificate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1EBD1AE7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368" w:type="pct"/>
            <w:gridSpan w:val="2"/>
          </w:tcPr>
          <w:p w14:paraId="44E5B122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3260" w:type="pct"/>
          </w:tcPr>
          <w:p w14:paraId="3AC92C4F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372" w:type="pct"/>
            <w:gridSpan w:val="2"/>
          </w:tcPr>
          <w:p w14:paraId="52B5AD10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Code</w:t>
            </w:r>
          </w:p>
        </w:tc>
      </w:tr>
      <w:tr w:rsidR="007B1817" w:rsidRPr="00E8755C" w14:paraId="24D9DD1C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368" w:type="pct"/>
            <w:gridSpan w:val="2"/>
          </w:tcPr>
          <w:p w14:paraId="57BDCC75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3260" w:type="pct"/>
          </w:tcPr>
          <w:p w14:paraId="27599BB7" w14:textId="4FF44663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Land use certificate type 1</w:t>
            </w:r>
          </w:p>
        </w:tc>
        <w:tc>
          <w:tcPr>
            <w:tcW w:w="1372" w:type="pct"/>
            <w:gridSpan w:val="2"/>
          </w:tcPr>
          <w:p w14:paraId="33B794F2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75B61B62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368" w:type="pct"/>
            <w:gridSpan w:val="2"/>
          </w:tcPr>
          <w:p w14:paraId="550442C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3260" w:type="pct"/>
          </w:tcPr>
          <w:p w14:paraId="1F83A531" w14:textId="34AC1898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Land use certificate type 2</w:t>
            </w:r>
          </w:p>
        </w:tc>
        <w:tc>
          <w:tcPr>
            <w:tcW w:w="1372" w:type="pct"/>
            <w:gridSpan w:val="2"/>
          </w:tcPr>
          <w:p w14:paraId="1864FFC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  <w:tr w:rsidR="007B1817" w:rsidRPr="00E8755C" w14:paraId="6625EF56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368" w:type="pct"/>
            <w:gridSpan w:val="2"/>
          </w:tcPr>
          <w:p w14:paraId="66457C7B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  <w:tc>
          <w:tcPr>
            <w:tcW w:w="3260" w:type="pct"/>
          </w:tcPr>
          <w:p w14:paraId="12C55A85" w14:textId="6BFB9BF6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Other land use certificate</w:t>
            </w:r>
          </w:p>
        </w:tc>
        <w:tc>
          <w:tcPr>
            <w:tcW w:w="1372" w:type="pct"/>
            <w:gridSpan w:val="2"/>
          </w:tcPr>
          <w:p w14:paraId="382E6002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</w:t>
            </w:r>
          </w:p>
        </w:tc>
      </w:tr>
      <w:tr w:rsidR="007B1817" w:rsidRPr="00E8755C" w14:paraId="7DDF35AF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368" w:type="pct"/>
            <w:gridSpan w:val="2"/>
          </w:tcPr>
          <w:p w14:paraId="585BA270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  <w:tc>
          <w:tcPr>
            <w:tcW w:w="3260" w:type="pct"/>
          </w:tcPr>
          <w:p w14:paraId="4E73879E" w14:textId="48B96DE8" w:rsidR="007B1817" w:rsidRPr="00E8755C" w:rsidRDefault="00112E9A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 certificate</w:t>
            </w:r>
          </w:p>
        </w:tc>
        <w:tc>
          <w:tcPr>
            <w:tcW w:w="1372" w:type="pct"/>
            <w:gridSpan w:val="2"/>
          </w:tcPr>
          <w:p w14:paraId="41268593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</w:t>
            </w:r>
          </w:p>
        </w:tc>
      </w:tr>
    </w:tbl>
    <w:p w14:paraId="771B803E" w14:textId="77777777" w:rsidR="007B1817" w:rsidRPr="00E8755C" w:rsidRDefault="007B1817" w:rsidP="007B1817">
      <w:pPr>
        <w:rPr>
          <w:rFonts w:ascii="Arial" w:hAnsi="Arial" w:cs="Arial"/>
        </w:rPr>
      </w:pPr>
    </w:p>
    <w:p w14:paraId="7513CC85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"/>
        <w:gridCol w:w="669"/>
        <w:gridCol w:w="3549"/>
        <w:gridCol w:w="4299"/>
        <w:gridCol w:w="17"/>
      </w:tblGrid>
      <w:tr w:rsidR="007B1817" w:rsidRPr="00E8755C" w14:paraId="186CD83D" w14:textId="77777777" w:rsidTr="00B6679A">
        <w:trPr>
          <w:gridBefore w:val="1"/>
          <w:gridAfter w:val="1"/>
          <w:wBefore w:w="61" w:type="pct"/>
          <w:wAfter w:w="10" w:type="pct"/>
          <w:trHeight w:val="247"/>
        </w:trPr>
        <w:tc>
          <w:tcPr>
            <w:tcW w:w="4929" w:type="pct"/>
            <w:gridSpan w:val="3"/>
            <w:tcBorders>
              <w:top w:val="nil"/>
              <w:left w:val="nil"/>
              <w:right w:val="nil"/>
            </w:tcBorders>
          </w:tcPr>
          <w:p w14:paraId="139A1037" w14:textId="0CBA49EE" w:rsidR="007B1817" w:rsidRPr="00E8755C" w:rsidRDefault="00CE1E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12</w:t>
            </w:r>
            <w:r w:rsidR="007B1817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protection contract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13141265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22B04FD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054" w:type="pct"/>
          </w:tcPr>
          <w:p w14:paraId="60F4917F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498" w:type="pct"/>
            <w:gridSpan w:val="2"/>
          </w:tcPr>
          <w:p w14:paraId="217EA88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Code</w:t>
            </w:r>
          </w:p>
        </w:tc>
      </w:tr>
      <w:tr w:rsidR="007B1817" w:rsidRPr="00E8755C" w14:paraId="68A9098B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04126DE2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054" w:type="pct"/>
          </w:tcPr>
          <w:p w14:paraId="520E2BA0" w14:textId="2F402A1A" w:rsidR="007B1817" w:rsidRPr="00E8755C" w:rsidRDefault="00635C1C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Contract</w:t>
            </w:r>
          </w:p>
        </w:tc>
        <w:tc>
          <w:tcPr>
            <w:tcW w:w="2498" w:type="pct"/>
            <w:gridSpan w:val="2"/>
          </w:tcPr>
          <w:p w14:paraId="04AC7FA1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7BD3F2DC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37E01355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054" w:type="pct"/>
          </w:tcPr>
          <w:p w14:paraId="2A5264B2" w14:textId="3B3F010B" w:rsidR="007B1817" w:rsidRPr="00E8755C" w:rsidRDefault="00635C1C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No contract</w:t>
            </w:r>
          </w:p>
        </w:tc>
        <w:tc>
          <w:tcPr>
            <w:tcW w:w="2498" w:type="pct"/>
            <w:gridSpan w:val="2"/>
          </w:tcPr>
          <w:p w14:paraId="35EDB8B6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</w:tbl>
    <w:p w14:paraId="0D18CC79" w14:textId="77777777" w:rsidR="007B1817" w:rsidRPr="00E8755C" w:rsidRDefault="007B1817" w:rsidP="007B1817">
      <w:pPr>
        <w:rPr>
          <w:rFonts w:ascii="Arial" w:hAnsi="Arial" w:cs="Arial"/>
        </w:rPr>
      </w:pPr>
    </w:p>
    <w:p w14:paraId="0B68FCD3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"/>
        <w:gridCol w:w="669"/>
        <w:gridCol w:w="3546"/>
        <w:gridCol w:w="4303"/>
        <w:gridCol w:w="17"/>
      </w:tblGrid>
      <w:tr w:rsidR="007B1817" w:rsidRPr="00E8755C" w14:paraId="0C18EF69" w14:textId="77777777" w:rsidTr="00B6679A">
        <w:trPr>
          <w:gridBefore w:val="1"/>
          <w:gridAfter w:val="1"/>
          <w:wBefore w:w="61" w:type="pct"/>
          <w:wAfter w:w="10" w:type="pct"/>
          <w:trHeight w:val="247"/>
        </w:trPr>
        <w:tc>
          <w:tcPr>
            <w:tcW w:w="4929" w:type="pct"/>
            <w:gridSpan w:val="3"/>
            <w:tcBorders>
              <w:top w:val="nil"/>
              <w:left w:val="nil"/>
              <w:right w:val="nil"/>
            </w:tcBorders>
          </w:tcPr>
          <w:p w14:paraId="55B7ED56" w14:textId="5B85E62D" w:rsidR="007B1817" w:rsidRPr="00E8755C" w:rsidRDefault="00CE1E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13</w:t>
            </w:r>
            <w:r w:rsidR="007B1817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natural forest origin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0439E391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33A5499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No</w:t>
            </w:r>
          </w:p>
        </w:tc>
        <w:tc>
          <w:tcPr>
            <w:tcW w:w="2052" w:type="pct"/>
          </w:tcPr>
          <w:p w14:paraId="6704F36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2500" w:type="pct"/>
            <w:gridSpan w:val="2"/>
          </w:tcPr>
          <w:p w14:paraId="43FAB68C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Code</w:t>
            </w:r>
          </w:p>
        </w:tc>
      </w:tr>
      <w:tr w:rsidR="007B1817" w:rsidRPr="00E8755C" w14:paraId="213F8773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3BDBE8D3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  <w:tc>
          <w:tcPr>
            <w:tcW w:w="2052" w:type="pct"/>
          </w:tcPr>
          <w:p w14:paraId="7E7FB480" w14:textId="1C627640" w:rsidR="007B1817" w:rsidRPr="00E8755C" w:rsidRDefault="00635C1C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Primary forest</w:t>
            </w:r>
          </w:p>
        </w:tc>
        <w:tc>
          <w:tcPr>
            <w:tcW w:w="2500" w:type="pct"/>
            <w:gridSpan w:val="2"/>
          </w:tcPr>
          <w:p w14:paraId="043C8824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</w:t>
            </w:r>
          </w:p>
        </w:tc>
      </w:tr>
      <w:tr w:rsidR="007B1817" w:rsidRPr="00E8755C" w14:paraId="5C72CA93" w14:textId="77777777" w:rsidTr="00B6679A">
        <w:tblPrEx>
          <w:jc w:val="center"/>
        </w:tblPrEx>
        <w:trPr>
          <w:trHeight w:val="247"/>
          <w:jc w:val="center"/>
        </w:trPr>
        <w:tc>
          <w:tcPr>
            <w:tcW w:w="448" w:type="pct"/>
            <w:gridSpan w:val="2"/>
          </w:tcPr>
          <w:p w14:paraId="1D3C0D5D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  <w:tc>
          <w:tcPr>
            <w:tcW w:w="2052" w:type="pct"/>
          </w:tcPr>
          <w:p w14:paraId="23D9604F" w14:textId="2698FF6B" w:rsidR="007B1817" w:rsidRPr="00E8755C" w:rsidRDefault="00635C1C" w:rsidP="00B667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Secondary forest</w:t>
            </w:r>
          </w:p>
        </w:tc>
        <w:tc>
          <w:tcPr>
            <w:tcW w:w="2500" w:type="pct"/>
            <w:gridSpan w:val="2"/>
          </w:tcPr>
          <w:p w14:paraId="65508107" w14:textId="77777777" w:rsidR="007B1817" w:rsidRPr="00E8755C" w:rsidRDefault="007B1817" w:rsidP="00B66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8755C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</w:t>
            </w:r>
          </w:p>
        </w:tc>
      </w:tr>
    </w:tbl>
    <w:p w14:paraId="3AD24BDC" w14:textId="77777777" w:rsidR="007B1817" w:rsidRDefault="007B1817" w:rsidP="007B1817">
      <w:pPr>
        <w:rPr>
          <w:rFonts w:ascii="Arial" w:hAnsi="Arial" w:cs="Arial"/>
        </w:rPr>
      </w:pPr>
    </w:p>
    <w:p w14:paraId="01719E26" w14:textId="77777777" w:rsidR="007F4A6A" w:rsidRPr="00E8755C" w:rsidRDefault="007F4A6A" w:rsidP="007B1817">
      <w:pPr>
        <w:rPr>
          <w:rFonts w:ascii="Arial" w:hAnsi="Arial" w:cs="Arial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5252"/>
        <w:gridCol w:w="2870"/>
      </w:tblGrid>
      <w:tr w:rsidR="007B1817" w:rsidRPr="00996A1D" w14:paraId="2B73AFFB" w14:textId="77777777" w:rsidTr="00B6679A">
        <w:tc>
          <w:tcPr>
            <w:tcW w:w="5000" w:type="pct"/>
            <w:gridSpan w:val="3"/>
            <w:tcBorders>
              <w:top w:val="nil"/>
              <w:left w:val="nil"/>
            </w:tcBorders>
          </w:tcPr>
          <w:p w14:paraId="30B50453" w14:textId="525DF05E" w:rsidR="007B1817" w:rsidRPr="00996A1D" w:rsidRDefault="00CE1EC3" w:rsidP="00B6679A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Table 14</w:t>
            </w:r>
            <w:r w:rsidR="007B1817" w:rsidRPr="00996A1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:</w:t>
            </w:r>
            <w:r w:rsidR="007B1817" w:rsidRPr="00996A1D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nl-NL"/>
              </w:rPr>
              <w:t xml:space="preserve"> Classification and encoding that verifies position of the plot.</w:t>
            </w:r>
          </w:p>
        </w:tc>
      </w:tr>
      <w:tr w:rsidR="007B1817" w:rsidRPr="00996A1D" w14:paraId="62864B10" w14:textId="77777777" w:rsidTr="00B6679A">
        <w:tc>
          <w:tcPr>
            <w:tcW w:w="297" w:type="pct"/>
          </w:tcPr>
          <w:p w14:paraId="10330322" w14:textId="77777777" w:rsidR="007B1817" w:rsidRPr="00996A1D" w:rsidRDefault="007B1817" w:rsidP="00B6679A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041" w:type="pct"/>
            <w:vAlign w:val="center"/>
          </w:tcPr>
          <w:p w14:paraId="100BE5C1" w14:textId="77777777" w:rsidR="007B1817" w:rsidRPr="00996A1D" w:rsidRDefault="007B1817" w:rsidP="00B6679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662" w:type="pct"/>
          </w:tcPr>
          <w:p w14:paraId="3379CBA5" w14:textId="77777777" w:rsidR="007B1817" w:rsidRPr="00996A1D" w:rsidRDefault="007B1817" w:rsidP="00B6679A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Code</w:t>
            </w:r>
          </w:p>
        </w:tc>
      </w:tr>
      <w:tr w:rsidR="007B1817" w:rsidRPr="00996A1D" w14:paraId="6D95B4F8" w14:textId="77777777" w:rsidTr="00B6679A">
        <w:tc>
          <w:tcPr>
            <w:tcW w:w="297" w:type="pct"/>
          </w:tcPr>
          <w:p w14:paraId="54FA81A6" w14:textId="77777777" w:rsidR="007B1817" w:rsidRPr="00996A1D" w:rsidRDefault="007B1817" w:rsidP="004E4A8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41" w:type="pct"/>
            <w:vAlign w:val="center"/>
          </w:tcPr>
          <w:p w14:paraId="294C992B" w14:textId="0E705A30" w:rsidR="007B1817" w:rsidRPr="00996A1D" w:rsidRDefault="00936221" w:rsidP="00B6679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Plot postions on map and field are consistent </w:t>
            </w:r>
          </w:p>
        </w:tc>
        <w:tc>
          <w:tcPr>
            <w:tcW w:w="1662" w:type="pct"/>
          </w:tcPr>
          <w:p w14:paraId="7A9CD49E" w14:textId="77777777" w:rsidR="007B1817" w:rsidRPr="00996A1D" w:rsidRDefault="007B1817" w:rsidP="00B6679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7B1817" w:rsidRPr="00996A1D" w14:paraId="5ACB88EB" w14:textId="77777777" w:rsidTr="00B6679A">
        <w:tc>
          <w:tcPr>
            <w:tcW w:w="297" w:type="pct"/>
          </w:tcPr>
          <w:p w14:paraId="234C8CCD" w14:textId="77777777" w:rsidR="007B1817" w:rsidRPr="00996A1D" w:rsidRDefault="007B1817" w:rsidP="004E4A8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1" w:type="pct"/>
            <w:vAlign w:val="center"/>
          </w:tcPr>
          <w:p w14:paraId="4AC24DF1" w14:textId="2B0B65C2" w:rsidR="007B1817" w:rsidRPr="00996A1D" w:rsidRDefault="00936221" w:rsidP="00B6679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postions on map and field are not consistent</w:t>
            </w:r>
          </w:p>
        </w:tc>
        <w:tc>
          <w:tcPr>
            <w:tcW w:w="1662" w:type="pct"/>
          </w:tcPr>
          <w:p w14:paraId="1B34FC9B" w14:textId="77777777" w:rsidR="007B1817" w:rsidRPr="00996A1D" w:rsidRDefault="007B1817" w:rsidP="00B6679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6A1D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4D508B91" w14:textId="77777777" w:rsidR="007B1817" w:rsidRPr="00996A1D" w:rsidRDefault="007B1817" w:rsidP="007B1817">
      <w:pPr>
        <w:rPr>
          <w:rFonts w:ascii="Arial" w:hAnsi="Arial" w:cs="Arial"/>
          <w:color w:val="000000" w:themeColor="text1"/>
        </w:rPr>
      </w:pPr>
    </w:p>
    <w:p w14:paraId="26071E9B" w14:textId="77777777" w:rsidR="007B1817" w:rsidRPr="00E8755C" w:rsidRDefault="007B1817" w:rsidP="007B1817">
      <w:pPr>
        <w:rPr>
          <w:rFonts w:ascii="Arial" w:hAnsi="Arial" w:cs="Arial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5255"/>
        <w:gridCol w:w="2872"/>
      </w:tblGrid>
      <w:tr w:rsidR="007B1817" w:rsidRPr="00E8755C" w14:paraId="4EFC8B55" w14:textId="77777777" w:rsidTr="00B6679A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7A2DED7B" w14:textId="6F4B8483" w:rsidR="007B1817" w:rsidRPr="00E8755C" w:rsidRDefault="00CE1E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15</w:t>
            </w:r>
            <w:r w:rsidR="007B1817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of the relationship between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inventory </w:t>
            </w:r>
            <w:r w:rsidR="007B1817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plot and </w:t>
            </w:r>
            <w:r w:rsidR="00B66FBB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forest owner</w:t>
            </w:r>
            <w:r w:rsidR="00C17B88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7B1817" w:rsidRPr="00E8755C" w14:paraId="213E9747" w14:textId="77777777" w:rsidTr="00B6679A">
        <w:tc>
          <w:tcPr>
            <w:tcW w:w="297" w:type="pct"/>
          </w:tcPr>
          <w:p w14:paraId="497A1B43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041" w:type="pct"/>
            <w:vAlign w:val="center"/>
          </w:tcPr>
          <w:p w14:paraId="6C74BBF1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662" w:type="pct"/>
          </w:tcPr>
          <w:p w14:paraId="555B0E40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</w:tr>
      <w:tr w:rsidR="007B1817" w:rsidRPr="00E8755C" w14:paraId="1AD3710D" w14:textId="77777777" w:rsidTr="00B6679A">
        <w:tc>
          <w:tcPr>
            <w:tcW w:w="297" w:type="pct"/>
          </w:tcPr>
          <w:p w14:paraId="793E3317" w14:textId="77777777" w:rsidR="007B1817" w:rsidRPr="00E8755C" w:rsidRDefault="007B1817" w:rsidP="004E4A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pct"/>
            <w:vAlign w:val="center"/>
          </w:tcPr>
          <w:p w14:paraId="623AF150" w14:textId="2D51C169" w:rsidR="007B1817" w:rsidRPr="00E8755C" w:rsidRDefault="004776F4" w:rsidP="00B66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 owner</w:t>
            </w:r>
          </w:p>
        </w:tc>
        <w:tc>
          <w:tcPr>
            <w:tcW w:w="1662" w:type="pct"/>
          </w:tcPr>
          <w:p w14:paraId="0A4882E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1817" w:rsidRPr="00E8755C" w14:paraId="2F204921" w14:textId="77777777" w:rsidTr="00B6679A">
        <w:tc>
          <w:tcPr>
            <w:tcW w:w="297" w:type="pct"/>
          </w:tcPr>
          <w:p w14:paraId="3CA4C6FB" w14:textId="77777777" w:rsidR="007B1817" w:rsidRPr="00E8755C" w:rsidRDefault="007B1817" w:rsidP="004E4A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pct"/>
            <w:vAlign w:val="center"/>
          </w:tcPr>
          <w:p w14:paraId="18725B0F" w14:textId="010B84D4" w:rsidR="007B1817" w:rsidRPr="00E8755C" w:rsidRDefault="000209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 protector</w:t>
            </w:r>
          </w:p>
        </w:tc>
        <w:tc>
          <w:tcPr>
            <w:tcW w:w="1662" w:type="pct"/>
          </w:tcPr>
          <w:p w14:paraId="761C1A0D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1817" w:rsidRPr="00E8755C" w14:paraId="5369F14A" w14:textId="77777777" w:rsidTr="00B6679A">
        <w:tc>
          <w:tcPr>
            <w:tcW w:w="297" w:type="pct"/>
          </w:tcPr>
          <w:p w14:paraId="04A239C1" w14:textId="77777777" w:rsidR="007B1817" w:rsidRPr="00E8755C" w:rsidRDefault="007B1817" w:rsidP="004E4A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1" w:type="pct"/>
            <w:vAlign w:val="center"/>
          </w:tcPr>
          <w:p w14:paraId="5E8E4E85" w14:textId="137C6CBB" w:rsidR="007B1817" w:rsidRPr="00E8755C" w:rsidRDefault="004776F4" w:rsidP="00B66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Conflicting</w:t>
            </w:r>
            <w:r w:rsidR="00020974">
              <w:rPr>
                <w:rFonts w:ascii="Arial" w:hAnsi="Arial" w:cs="Arial"/>
                <w:sz w:val="20"/>
                <w:szCs w:val="20"/>
              </w:rPr>
              <w:t xml:space="preserve"> forest owner</w:t>
            </w:r>
          </w:p>
        </w:tc>
        <w:tc>
          <w:tcPr>
            <w:tcW w:w="1662" w:type="pct"/>
          </w:tcPr>
          <w:p w14:paraId="14672101" w14:textId="77777777" w:rsidR="007B1817" w:rsidRPr="00E8755C" w:rsidRDefault="007B1817" w:rsidP="00B667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25A7A21" w14:textId="77777777" w:rsidR="007B1817" w:rsidRPr="00E8755C" w:rsidRDefault="007B1817" w:rsidP="007B1817">
      <w:pPr>
        <w:rPr>
          <w:rFonts w:ascii="Arial" w:hAnsi="Arial" w:cs="Arial"/>
        </w:rPr>
      </w:pPr>
    </w:p>
    <w:p w14:paraId="34A728CB" w14:textId="77777777" w:rsidR="00B3797C" w:rsidRPr="00E8755C" w:rsidRDefault="00B3797C" w:rsidP="00B3797C">
      <w:pPr>
        <w:rPr>
          <w:rFonts w:ascii="Arial" w:hAnsi="Arial" w:cs="Arial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5255"/>
        <w:gridCol w:w="2872"/>
      </w:tblGrid>
      <w:tr w:rsidR="00B3797C" w:rsidRPr="00E8755C" w14:paraId="7D362CCA" w14:textId="77777777" w:rsidTr="00036961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0BD4C92B" w14:textId="2763F38A" w:rsidR="00B3797C" w:rsidRPr="00E8755C" w:rsidRDefault="00353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16</w:t>
            </w:r>
            <w:r w:rsidR="00B3797C"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="00B3797C"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</w:t>
            </w:r>
            <w:r w:rsidR="00050077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the forest use situation</w:t>
            </w:r>
            <w:r w:rsidR="00C17B88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.</w:t>
            </w:r>
          </w:p>
        </w:tc>
      </w:tr>
      <w:tr w:rsidR="00B3797C" w:rsidRPr="00E8755C" w14:paraId="1747D92D" w14:textId="77777777" w:rsidTr="00036961">
        <w:tc>
          <w:tcPr>
            <w:tcW w:w="297" w:type="pct"/>
          </w:tcPr>
          <w:p w14:paraId="22614E1A" w14:textId="77777777" w:rsidR="00B3797C" w:rsidRPr="00E8755C" w:rsidRDefault="00B3797C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041" w:type="pct"/>
            <w:vAlign w:val="center"/>
          </w:tcPr>
          <w:p w14:paraId="09FDF3B8" w14:textId="77777777" w:rsidR="00B3797C" w:rsidRPr="00E8755C" w:rsidRDefault="00B3797C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662" w:type="pct"/>
          </w:tcPr>
          <w:p w14:paraId="6E7B9D20" w14:textId="77777777" w:rsidR="00B3797C" w:rsidRPr="00E8755C" w:rsidRDefault="00B3797C" w:rsidP="00036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</w:tr>
      <w:tr w:rsidR="00B3797C" w:rsidRPr="00E8755C" w14:paraId="70D77761" w14:textId="77777777" w:rsidTr="00036961">
        <w:tc>
          <w:tcPr>
            <w:tcW w:w="297" w:type="pct"/>
          </w:tcPr>
          <w:p w14:paraId="3A635343" w14:textId="77777777" w:rsidR="00B3797C" w:rsidRPr="00E8755C" w:rsidRDefault="00B3797C" w:rsidP="004E4A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pct"/>
            <w:vAlign w:val="center"/>
          </w:tcPr>
          <w:p w14:paraId="0F7E08DC" w14:textId="3BEBA2F7" w:rsidR="00B3797C" w:rsidRPr="00E8755C" w:rsidRDefault="00050077" w:rsidP="00036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forestry use</w:t>
            </w:r>
            <w:r w:rsidR="00B62768">
              <w:rPr>
                <w:rFonts w:ascii="Arial" w:hAnsi="Arial" w:cs="Arial"/>
                <w:sz w:val="20"/>
                <w:szCs w:val="20"/>
              </w:rPr>
              <w:t xml:space="preserve"> (in boundary planned for 3 types of forest)</w:t>
            </w:r>
          </w:p>
        </w:tc>
        <w:tc>
          <w:tcPr>
            <w:tcW w:w="1662" w:type="pct"/>
          </w:tcPr>
          <w:p w14:paraId="71269964" w14:textId="6B31D530" w:rsidR="00B3797C" w:rsidRPr="00E8755C" w:rsidRDefault="00B3797C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3797C" w:rsidRPr="00E8755C" w14:paraId="1C794566" w14:textId="77777777" w:rsidTr="00036961">
        <w:tc>
          <w:tcPr>
            <w:tcW w:w="297" w:type="pct"/>
          </w:tcPr>
          <w:p w14:paraId="150BAD5E" w14:textId="77777777" w:rsidR="00B3797C" w:rsidRPr="00E8755C" w:rsidRDefault="00B3797C" w:rsidP="004E4A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pct"/>
            <w:vAlign w:val="center"/>
          </w:tcPr>
          <w:p w14:paraId="7C069CA0" w14:textId="7CDD8D7E" w:rsidR="00B3797C" w:rsidRPr="00E8755C" w:rsidRDefault="00050077" w:rsidP="00036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Outside forestry use</w:t>
            </w:r>
            <w:del w:id="7351" w:author="Adam Ludvig" w:date="2018-03-27T15:04:00Z">
              <w:r w:rsidR="00B62768" w:rsidDel="009B7C1B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="00B62768">
              <w:rPr>
                <w:rFonts w:ascii="Arial" w:hAnsi="Arial" w:cs="Arial"/>
                <w:sz w:val="20"/>
                <w:szCs w:val="20"/>
              </w:rPr>
              <w:t xml:space="preserve"> (out of boundary planned for 3 types of forest)</w:t>
            </w:r>
          </w:p>
        </w:tc>
        <w:tc>
          <w:tcPr>
            <w:tcW w:w="1662" w:type="pct"/>
          </w:tcPr>
          <w:p w14:paraId="24B3B025" w14:textId="500B705C" w:rsidR="00B3797C" w:rsidRPr="00E8755C" w:rsidRDefault="00B3797C" w:rsidP="00036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70790" w:rsidRPr="00E8755C" w14:paraId="320BCBFC" w14:textId="77777777" w:rsidTr="00036961">
        <w:trPr>
          <w:ins w:id="7352" w:author="Raisa.sell" w:date="2017-11-23T15:34:00Z"/>
        </w:trPr>
        <w:tc>
          <w:tcPr>
            <w:tcW w:w="297" w:type="pct"/>
          </w:tcPr>
          <w:p w14:paraId="4509B2EE" w14:textId="0D657384" w:rsidR="00A70790" w:rsidRPr="00E8755C" w:rsidRDefault="00A70790" w:rsidP="004E4A8D">
            <w:pPr>
              <w:jc w:val="center"/>
              <w:rPr>
                <w:ins w:id="7353" w:author="Raisa.sell" w:date="2017-11-23T15:34:00Z"/>
                <w:rFonts w:ascii="Arial" w:hAnsi="Arial" w:cs="Arial"/>
                <w:sz w:val="20"/>
                <w:szCs w:val="20"/>
              </w:rPr>
            </w:pPr>
            <w:ins w:id="7354" w:author="Raisa.sell" w:date="2017-11-23T15:34:00Z">
              <w:r>
                <w:rPr>
                  <w:rFonts w:ascii="Arial" w:hAnsi="Arial" w:cs="Arial"/>
                  <w:sz w:val="20"/>
                  <w:szCs w:val="20"/>
                </w:rPr>
                <w:t>3</w:t>
              </w:r>
            </w:ins>
          </w:p>
        </w:tc>
        <w:tc>
          <w:tcPr>
            <w:tcW w:w="3041" w:type="pct"/>
            <w:vAlign w:val="center"/>
          </w:tcPr>
          <w:p w14:paraId="2022290F" w14:textId="471001B0" w:rsidR="00A70790" w:rsidRDefault="00A70790" w:rsidP="00036961">
            <w:pPr>
              <w:rPr>
                <w:ins w:id="7355" w:author="Raisa.sell" w:date="2017-11-23T15:34:00Z"/>
                <w:rFonts w:ascii="Arial" w:hAnsi="Arial" w:cs="Arial"/>
                <w:sz w:val="20"/>
                <w:szCs w:val="20"/>
              </w:rPr>
            </w:pPr>
            <w:ins w:id="7356" w:author="Raisa.sell" w:date="2017-11-23T15:34:00Z">
              <w:r>
                <w:rPr>
                  <w:rFonts w:ascii="Arial" w:hAnsi="Arial" w:cs="Arial"/>
                  <w:sz w:val="20"/>
                  <w:szCs w:val="20"/>
                </w:rPr>
                <w:t>Previous forestry land</w:t>
              </w:r>
            </w:ins>
          </w:p>
        </w:tc>
        <w:tc>
          <w:tcPr>
            <w:tcW w:w="1662" w:type="pct"/>
          </w:tcPr>
          <w:p w14:paraId="598DDAB2" w14:textId="424DDE50" w:rsidR="00A70790" w:rsidRPr="00E8755C" w:rsidRDefault="00A70790" w:rsidP="00036961">
            <w:pPr>
              <w:jc w:val="center"/>
              <w:rPr>
                <w:ins w:id="7357" w:author="Raisa.sell" w:date="2017-11-23T15:34:00Z"/>
                <w:rFonts w:ascii="Arial" w:hAnsi="Arial" w:cs="Arial"/>
                <w:sz w:val="20"/>
                <w:szCs w:val="20"/>
              </w:rPr>
            </w:pPr>
            <w:ins w:id="7358" w:author="Raisa.sell" w:date="2017-11-23T15:34:00Z">
              <w:r>
                <w:rPr>
                  <w:rFonts w:ascii="Arial" w:hAnsi="Arial" w:cs="Arial"/>
                  <w:sz w:val="20"/>
                  <w:szCs w:val="20"/>
                </w:rPr>
                <w:t>2</w:t>
              </w:r>
            </w:ins>
          </w:p>
        </w:tc>
      </w:tr>
    </w:tbl>
    <w:p w14:paraId="463DF94B" w14:textId="77777777" w:rsidR="006B3277" w:rsidRDefault="006B3277">
      <w:pPr>
        <w:rPr>
          <w:rFonts w:ascii="Arial" w:hAnsi="Arial" w:cs="Arial"/>
        </w:rPr>
      </w:pPr>
    </w:p>
    <w:p w14:paraId="7DF9DEB8" w14:textId="1D5486B9" w:rsidR="00DF23AD" w:rsidRDefault="00DF23AD">
      <w:pPr>
        <w:rPr>
          <w:rFonts w:ascii="Arial" w:hAnsi="Arial" w:cs="Arial"/>
          <w:color w:val="008000"/>
          <w:sz w:val="20"/>
          <w:szCs w:val="20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5255"/>
        <w:gridCol w:w="2872"/>
      </w:tblGrid>
      <w:tr w:rsidR="00DF23AD" w:rsidRPr="00E8755C" w14:paraId="784B55B3" w14:textId="77777777" w:rsidTr="00DF23AD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01F6E8BD" w14:textId="64DE1291" w:rsidR="00DF23AD" w:rsidRPr="00E8755C" w:rsidRDefault="00DF23AD" w:rsidP="00DF2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Table 17</w:t>
            </w: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:</w:t>
            </w:r>
            <w:r w:rsidRPr="00E8755C"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 xml:space="preserve"> Classification and encoding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nl-NL"/>
              </w:rPr>
              <w:t>the type of plantation species.</w:t>
            </w:r>
          </w:p>
        </w:tc>
      </w:tr>
      <w:tr w:rsidR="00DF23AD" w:rsidRPr="00E8755C" w14:paraId="1C0802D9" w14:textId="77777777" w:rsidTr="00DF23AD">
        <w:tc>
          <w:tcPr>
            <w:tcW w:w="297" w:type="pct"/>
          </w:tcPr>
          <w:p w14:paraId="7D23B953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041" w:type="pct"/>
            <w:vAlign w:val="center"/>
          </w:tcPr>
          <w:p w14:paraId="5E899B50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nl-NL"/>
              </w:rPr>
              <w:t>Classification</w:t>
            </w:r>
          </w:p>
        </w:tc>
        <w:tc>
          <w:tcPr>
            <w:tcW w:w="1662" w:type="pct"/>
          </w:tcPr>
          <w:p w14:paraId="60183722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</w:tr>
      <w:tr w:rsidR="00DF23AD" w:rsidRPr="00E8755C" w14:paraId="05748C16" w14:textId="77777777" w:rsidTr="00DF23AD">
        <w:tc>
          <w:tcPr>
            <w:tcW w:w="297" w:type="pct"/>
          </w:tcPr>
          <w:p w14:paraId="7A61FD18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pct"/>
            <w:vAlign w:val="center"/>
          </w:tcPr>
          <w:p w14:paraId="1C377FC0" w14:textId="2F67DBEF" w:rsidR="00DF23AD" w:rsidRPr="00E8755C" w:rsidRDefault="00DF23AD" w:rsidP="00DF23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specie plantation</w:t>
            </w:r>
          </w:p>
        </w:tc>
        <w:tc>
          <w:tcPr>
            <w:tcW w:w="1662" w:type="pct"/>
          </w:tcPr>
          <w:p w14:paraId="182CB04F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23AD" w:rsidRPr="00E8755C" w14:paraId="35DD39A1" w14:textId="77777777" w:rsidTr="00DF23AD">
        <w:tc>
          <w:tcPr>
            <w:tcW w:w="297" w:type="pct"/>
          </w:tcPr>
          <w:p w14:paraId="632EE31C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pct"/>
            <w:vAlign w:val="center"/>
          </w:tcPr>
          <w:p w14:paraId="18CB8F14" w14:textId="7B7E6C23" w:rsidR="00DF23AD" w:rsidRPr="00E8755C" w:rsidRDefault="00DF23AD" w:rsidP="00DF23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 species plantation</w:t>
            </w:r>
          </w:p>
        </w:tc>
        <w:tc>
          <w:tcPr>
            <w:tcW w:w="1662" w:type="pct"/>
          </w:tcPr>
          <w:p w14:paraId="543CA6F0" w14:textId="77777777" w:rsidR="00DF23AD" w:rsidRPr="00E8755C" w:rsidRDefault="00DF23AD" w:rsidP="00DF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9038577" w14:textId="77777777" w:rsidR="00955656" w:rsidRDefault="00955656">
      <w:pPr>
        <w:rPr>
          <w:rFonts w:ascii="Arial" w:hAnsi="Arial" w:cs="Arial"/>
        </w:rPr>
        <w:sectPr w:rsidR="00955656" w:rsidSect="002F4A2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89D8E5B" w14:textId="3977C40E" w:rsidR="00955656" w:rsidRPr="00955656" w:rsidRDefault="00955656" w:rsidP="00955656">
      <w:pPr>
        <w:jc w:val="center"/>
        <w:rPr>
          <w:rFonts w:ascii="Arial" w:hAnsi="Arial" w:cs="Arial"/>
          <w:b/>
        </w:rPr>
      </w:pPr>
      <w:r w:rsidRPr="00955656">
        <w:rPr>
          <w:rFonts w:ascii="Arial" w:hAnsi="Arial" w:cs="Arial"/>
          <w:b/>
        </w:rPr>
        <w:lastRenderedPageBreak/>
        <w:t>REMOVED TABLES</w:t>
      </w:r>
    </w:p>
    <w:p w14:paraId="26E10DF6" w14:textId="77777777" w:rsidR="00955656" w:rsidRDefault="00955656" w:rsidP="00955656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3"/>
        <w:gridCol w:w="2592"/>
        <w:gridCol w:w="1383"/>
        <w:gridCol w:w="8392"/>
      </w:tblGrid>
      <w:tr w:rsidR="00955656" w:rsidRPr="00E8755C" w14:paraId="328B81FE" w14:textId="77777777" w:rsidTr="009E49FD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8DD2B95" w14:textId="77777777" w:rsidR="00955656" w:rsidRPr="00E8755C" w:rsidRDefault="00955656" w:rsidP="009E49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27DDA5A2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PlotForestActor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27FBA9" w14:textId="77777777" w:rsidR="00955656" w:rsidRPr="00E8755C" w:rsidRDefault="00955656" w:rsidP="009E49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01EE6B00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This table indicates the relatio</w:t>
            </w:r>
            <w:r>
              <w:rPr>
                <w:rFonts w:ascii="Arial" w:hAnsi="Arial" w:cs="Arial"/>
                <w:sz w:val="20"/>
                <w:szCs w:val="20"/>
              </w:rPr>
              <w:t>nship between forest actor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and plots</w:t>
            </w:r>
          </w:p>
        </w:tc>
      </w:tr>
    </w:tbl>
    <w:p w14:paraId="2D06C073" w14:textId="77777777" w:rsidR="00955656" w:rsidRPr="00E8755C" w:rsidRDefault="00955656" w:rsidP="00955656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128"/>
        <w:gridCol w:w="6237"/>
        <w:gridCol w:w="1276"/>
        <w:gridCol w:w="851"/>
        <w:gridCol w:w="1134"/>
        <w:gridCol w:w="992"/>
        <w:gridCol w:w="1242"/>
      </w:tblGrid>
      <w:tr w:rsidR="00955656" w:rsidRPr="00E8755C" w14:paraId="6A7ABEF9" w14:textId="77777777" w:rsidTr="009E49FD">
        <w:trPr>
          <w:trHeight w:val="503"/>
        </w:trPr>
        <w:tc>
          <w:tcPr>
            <w:tcW w:w="2128" w:type="dxa"/>
            <w:tcBorders>
              <w:top w:val="single" w:sz="4" w:space="0" w:color="auto"/>
            </w:tcBorders>
          </w:tcPr>
          <w:p w14:paraId="7711B7B8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237" w:type="dxa"/>
          </w:tcPr>
          <w:p w14:paraId="7DC1F3AB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14:paraId="14ADE1A2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851" w:type="dxa"/>
          </w:tcPr>
          <w:p w14:paraId="6DB5B6BA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134" w:type="dxa"/>
          </w:tcPr>
          <w:p w14:paraId="6F2FE438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2" w:type="dxa"/>
          </w:tcPr>
          <w:p w14:paraId="1B5332DB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42" w:type="dxa"/>
          </w:tcPr>
          <w:p w14:paraId="61D2AE6F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955656" w:rsidRPr="00E8755C" w14:paraId="2B12068D" w14:textId="77777777" w:rsidTr="009E49FD">
        <w:tc>
          <w:tcPr>
            <w:tcW w:w="2128" w:type="dxa"/>
          </w:tcPr>
          <w:p w14:paraId="01FD50D2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237" w:type="dxa"/>
          </w:tcPr>
          <w:p w14:paraId="6E122D27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r w:rsidRPr="00E8755C">
              <w:rPr>
                <w:rFonts w:ascii="Arial" w:hAnsi="Arial" w:cs="Arial"/>
                <w:sz w:val="20"/>
                <w:szCs w:val="20"/>
              </w:rPr>
              <w:t>of the commune that the plot belongs to</w:t>
            </w:r>
          </w:p>
        </w:tc>
        <w:tc>
          <w:tcPr>
            <w:tcW w:w="1276" w:type="dxa"/>
          </w:tcPr>
          <w:p w14:paraId="4A5B1918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</w:tcPr>
          <w:p w14:paraId="23DE9C17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16E730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FAFE531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9F870F3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E8755C" w14:paraId="630610AF" w14:textId="77777777" w:rsidTr="009E49FD">
        <w:tc>
          <w:tcPr>
            <w:tcW w:w="2128" w:type="dxa"/>
          </w:tcPr>
          <w:p w14:paraId="6D9214C1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237" w:type="dxa"/>
          </w:tcPr>
          <w:p w14:paraId="18331F89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compartment that the plot belongs to</w:t>
            </w:r>
          </w:p>
        </w:tc>
        <w:tc>
          <w:tcPr>
            <w:tcW w:w="1276" w:type="dxa"/>
          </w:tcPr>
          <w:p w14:paraId="7C4D8223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448681D5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772FB1CD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BC4F51D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4DFC4C40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E8755C" w14:paraId="77E8528D" w14:textId="77777777" w:rsidTr="009E49FD">
        <w:tc>
          <w:tcPr>
            <w:tcW w:w="2128" w:type="dxa"/>
          </w:tcPr>
          <w:p w14:paraId="7ABAF6D1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237" w:type="dxa"/>
          </w:tcPr>
          <w:p w14:paraId="719BA9AE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sub-compartment that the plot belongs to</w:t>
            </w:r>
          </w:p>
        </w:tc>
        <w:tc>
          <w:tcPr>
            <w:tcW w:w="1276" w:type="dxa"/>
          </w:tcPr>
          <w:p w14:paraId="7BC97EDB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7C148121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39AACCA5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6879A0F1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D2036F0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E8755C" w14:paraId="3399E4F6" w14:textId="77777777" w:rsidTr="009E49FD">
        <w:tc>
          <w:tcPr>
            <w:tcW w:w="2128" w:type="dxa"/>
          </w:tcPr>
          <w:p w14:paraId="26B3E25C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PlotCode</w:t>
            </w:r>
          </w:p>
        </w:tc>
        <w:tc>
          <w:tcPr>
            <w:tcW w:w="6237" w:type="dxa"/>
          </w:tcPr>
          <w:p w14:paraId="5DFFB611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plot</w:t>
            </w:r>
          </w:p>
        </w:tc>
        <w:tc>
          <w:tcPr>
            <w:tcW w:w="1276" w:type="dxa"/>
          </w:tcPr>
          <w:p w14:paraId="35F8916E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851" w:type="dxa"/>
          </w:tcPr>
          <w:p w14:paraId="1BEFE7FA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5DA33271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8D303F9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24C4904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E8755C" w14:paraId="281EEBF5" w14:textId="77777777" w:rsidTr="009E49FD">
        <w:tc>
          <w:tcPr>
            <w:tcW w:w="2128" w:type="dxa"/>
          </w:tcPr>
          <w:p w14:paraId="31F18849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</w:t>
            </w:r>
            <w:r w:rsidRPr="00E8755C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237" w:type="dxa"/>
          </w:tcPr>
          <w:p w14:paraId="1A0626F9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The identifier of the forest </w:t>
            </w:r>
            <w:r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1276" w:type="dxa"/>
          </w:tcPr>
          <w:p w14:paraId="7911D8C0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51" w:type="dxa"/>
          </w:tcPr>
          <w:p w14:paraId="3CB523BA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2878A8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07A96F98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A2AD44B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E8755C" w14:paraId="277E75BE" w14:textId="77777777" w:rsidTr="009E49FD">
        <w:tc>
          <w:tcPr>
            <w:tcW w:w="2128" w:type="dxa"/>
          </w:tcPr>
          <w:p w14:paraId="454EDE03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Relationship</w:t>
            </w:r>
          </w:p>
        </w:tc>
        <w:tc>
          <w:tcPr>
            <w:tcW w:w="6237" w:type="dxa"/>
          </w:tcPr>
          <w:p w14:paraId="7DA7E1EB" w14:textId="77777777" w:rsidR="00955656" w:rsidRPr="00E8755C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44709E">
              <w:rPr>
                <w:rFonts w:ascii="Arial" w:hAnsi="Arial" w:cs="Arial"/>
                <w:sz w:val="20"/>
                <w:szCs w:val="20"/>
              </w:rPr>
              <w:t xml:space="preserve">elationship between the plot and the forest use object (see lookup </w:t>
            </w:r>
            <w:r w:rsidRPr="005C2132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0B0864">
              <w:rPr>
                <w:rFonts w:ascii="Arial" w:hAnsi="Arial" w:cs="Arial"/>
                <w:b/>
                <w:sz w:val="20"/>
                <w:szCs w:val="20"/>
              </w:rPr>
              <w:t>PlotObjectRelType</w:t>
            </w:r>
            <w:r w:rsidRPr="004470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C92E37E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851" w:type="dxa"/>
          </w:tcPr>
          <w:p w14:paraId="1A2E1AA3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134" w:type="dxa"/>
          </w:tcPr>
          <w:p w14:paraId="75C0AC17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B96D621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</w:tcPr>
          <w:p w14:paraId="64A19FDB" w14:textId="77777777" w:rsidR="00955656" w:rsidRPr="00E8755C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C5BC7F" w14:textId="77777777" w:rsidR="00955656" w:rsidRDefault="00955656" w:rsidP="00955656">
      <w:pPr>
        <w:rPr>
          <w:rFonts w:ascii="Arial" w:hAnsi="Arial" w:cs="Arial"/>
        </w:rPr>
      </w:pPr>
    </w:p>
    <w:p w14:paraId="7104893B" w14:textId="77777777" w:rsidR="00955656" w:rsidRPr="00FA156F" w:rsidRDefault="00955656" w:rsidP="00955656">
      <w:pPr>
        <w:rPr>
          <w:rFonts w:ascii="Arial" w:hAnsi="Arial" w:cs="Arial"/>
          <w:color w:val="000000" w:themeColor="text1"/>
        </w:rPr>
      </w:pPr>
      <w:r w:rsidRPr="0001212D">
        <w:rPr>
          <w:rFonts w:ascii="Arial" w:hAnsi="Arial" w:cs="Arial"/>
          <w:bCs/>
          <w:color w:val="000000" w:themeColor="text1"/>
          <w:sz w:val="20"/>
          <w:szCs w:val="20"/>
          <w:lang w:val="nl-NL"/>
        </w:rPr>
        <w:t>plot.</w:t>
      </w:r>
      <w:r w:rsidRPr="0001212D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3"/>
        <w:gridCol w:w="1383"/>
        <w:gridCol w:w="8392"/>
      </w:tblGrid>
      <w:tr w:rsidR="00955656" w:rsidRPr="00955656" w14:paraId="7173AFA7" w14:textId="77777777" w:rsidTr="009E49FD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561191D8" w14:textId="77777777" w:rsidR="00955656" w:rsidRPr="00955656" w:rsidRDefault="00955656" w:rsidP="009E49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7B14FD95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PlotActorRelType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512F78" w14:textId="77777777" w:rsidR="00955656" w:rsidRPr="00955656" w:rsidRDefault="00955656" w:rsidP="009E49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1896EFA1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This</w:t>
            </w:r>
            <w:del w:id="7359" w:author="Adam Ludvig" w:date="2018-03-27T14:49:00Z">
              <w:r w:rsidRPr="00955656" w:rsidDel="00EB335F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Pr="00955656">
              <w:rPr>
                <w:rFonts w:ascii="Arial" w:hAnsi="Arial" w:cs="Arial"/>
                <w:sz w:val="20"/>
                <w:szCs w:val="20"/>
              </w:rPr>
              <w:t xml:space="preserve"> lookup table contains code that indicates relationship type between plots and forest actors</w:t>
            </w:r>
          </w:p>
        </w:tc>
      </w:tr>
    </w:tbl>
    <w:p w14:paraId="7E269466" w14:textId="77777777" w:rsidR="00955656" w:rsidRPr="00955656" w:rsidRDefault="00955656" w:rsidP="00955656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128"/>
        <w:gridCol w:w="6242"/>
        <w:gridCol w:w="1440"/>
        <w:gridCol w:w="720"/>
        <w:gridCol w:w="1080"/>
        <w:gridCol w:w="990"/>
        <w:gridCol w:w="1260"/>
      </w:tblGrid>
      <w:tr w:rsidR="00955656" w:rsidRPr="00955656" w14:paraId="74634494" w14:textId="77777777" w:rsidTr="009E49FD">
        <w:trPr>
          <w:trHeight w:val="503"/>
        </w:trPr>
        <w:tc>
          <w:tcPr>
            <w:tcW w:w="2128" w:type="dxa"/>
            <w:tcBorders>
              <w:top w:val="single" w:sz="4" w:space="0" w:color="auto"/>
            </w:tcBorders>
          </w:tcPr>
          <w:p w14:paraId="2917FB47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242" w:type="dxa"/>
          </w:tcPr>
          <w:p w14:paraId="180F8DC4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27BE49CF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4A22471E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</w:tcPr>
          <w:p w14:paraId="200F173A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90" w:type="dxa"/>
          </w:tcPr>
          <w:p w14:paraId="7DFAD0ED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1A2E1188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5656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955656" w:rsidRPr="00955656" w14:paraId="08D9B497" w14:textId="77777777" w:rsidTr="009E49FD">
        <w:tc>
          <w:tcPr>
            <w:tcW w:w="2128" w:type="dxa"/>
          </w:tcPr>
          <w:p w14:paraId="1F4AC81F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PlotActorRelCode</w:t>
            </w:r>
          </w:p>
        </w:tc>
        <w:tc>
          <w:tcPr>
            <w:tcW w:w="6242" w:type="dxa"/>
          </w:tcPr>
          <w:p w14:paraId="12EC0589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Code that indicates the type of relationship</w:t>
            </w:r>
          </w:p>
        </w:tc>
        <w:tc>
          <w:tcPr>
            <w:tcW w:w="1440" w:type="dxa"/>
          </w:tcPr>
          <w:p w14:paraId="039D1C0F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3D4A2345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1080" w:type="dxa"/>
          </w:tcPr>
          <w:p w14:paraId="6037F444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5DA2CB9D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A29FD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955656" w:rsidRPr="00955656" w14:paraId="1965B93C" w14:textId="77777777" w:rsidTr="009E49FD">
        <w:tc>
          <w:tcPr>
            <w:tcW w:w="2128" w:type="dxa"/>
          </w:tcPr>
          <w:p w14:paraId="22F1CAFE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PlotActortRelDef</w:t>
            </w:r>
          </w:p>
        </w:tc>
        <w:tc>
          <w:tcPr>
            <w:tcW w:w="6242" w:type="dxa"/>
          </w:tcPr>
          <w:p w14:paraId="3105265A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Definition of the type of relationship</w:t>
            </w:r>
          </w:p>
        </w:tc>
        <w:tc>
          <w:tcPr>
            <w:tcW w:w="1440" w:type="dxa"/>
          </w:tcPr>
          <w:p w14:paraId="2D9D0764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C313FBF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086779FA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4BF1B67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8AFF02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656" w:rsidRPr="00955656" w14:paraId="7B6D13FF" w14:textId="77777777" w:rsidTr="009E49FD">
        <w:tc>
          <w:tcPr>
            <w:tcW w:w="2128" w:type="dxa"/>
          </w:tcPr>
          <w:p w14:paraId="6E7FED8A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242" w:type="dxa"/>
          </w:tcPr>
          <w:p w14:paraId="3CC8B08F" w14:textId="77777777" w:rsidR="00955656" w:rsidRPr="00955656" w:rsidRDefault="00955656" w:rsidP="009E49FD">
            <w:pPr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Source of the definition</w:t>
            </w:r>
          </w:p>
        </w:tc>
        <w:tc>
          <w:tcPr>
            <w:tcW w:w="1440" w:type="dxa"/>
          </w:tcPr>
          <w:p w14:paraId="7A2A274D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E32AE82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395D7CAE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284F5AD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5656">
              <w:rPr>
                <w:rFonts w:ascii="Arial" w:hAnsi="Arial" w:cs="Arial"/>
                <w:sz w:val="20"/>
                <w:szCs w:val="20"/>
              </w:rPr>
              <w:t>“ ”</w:t>
            </w:r>
          </w:p>
        </w:tc>
        <w:tc>
          <w:tcPr>
            <w:tcW w:w="1260" w:type="dxa"/>
          </w:tcPr>
          <w:p w14:paraId="51D1DF37" w14:textId="77777777" w:rsidR="00955656" w:rsidRPr="00955656" w:rsidRDefault="00955656" w:rsidP="009E49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A527BB" w14:textId="77777777" w:rsidR="00955656" w:rsidRPr="00955656" w:rsidRDefault="00955656" w:rsidP="00955656">
      <w:pPr>
        <w:rPr>
          <w:rFonts w:ascii="Arial" w:hAnsi="Arial" w:cs="Arial"/>
        </w:rPr>
      </w:pPr>
    </w:p>
    <w:p w14:paraId="307E1BFD" w14:textId="13FD2544" w:rsidR="00955656" w:rsidRDefault="00955656" w:rsidP="00955656">
      <w:pPr>
        <w:rPr>
          <w:rFonts w:ascii="Arial" w:hAnsi="Arial" w:cs="Arial"/>
          <w:sz w:val="20"/>
          <w:szCs w:val="20"/>
        </w:rPr>
      </w:pPr>
      <w:r w:rsidRPr="00955656">
        <w:rPr>
          <w:rFonts w:ascii="Arial" w:hAnsi="Arial" w:cs="Arial"/>
          <w:sz w:val="20"/>
          <w:szCs w:val="20"/>
        </w:rPr>
        <w:t xml:space="preserve">The content of the lookup table </w:t>
      </w:r>
      <w:r w:rsidRPr="00955656">
        <w:rPr>
          <w:rFonts w:ascii="Arial" w:hAnsi="Arial" w:cs="Arial"/>
          <w:b/>
          <w:sz w:val="20"/>
          <w:szCs w:val="20"/>
        </w:rPr>
        <w:t>PlotObjectRelType</w:t>
      </w:r>
      <w:r w:rsidRPr="00955656">
        <w:rPr>
          <w:rFonts w:ascii="Arial" w:hAnsi="Arial" w:cs="Arial"/>
          <w:sz w:val="20"/>
          <w:szCs w:val="20"/>
        </w:rPr>
        <w:t xml:space="preserve"> is inferred from Annex 1 - </w:t>
      </w:r>
      <w:r w:rsidRPr="00955656">
        <w:rPr>
          <w:rFonts w:ascii="Arial" w:hAnsi="Arial" w:cs="Arial"/>
          <w:b/>
          <w:bCs/>
          <w:sz w:val="20"/>
          <w:szCs w:val="20"/>
          <w:lang w:val="nl-NL"/>
        </w:rPr>
        <w:t>Table 15:</w:t>
      </w:r>
      <w:r w:rsidRPr="00955656">
        <w:rPr>
          <w:rFonts w:ascii="Arial" w:hAnsi="Arial" w:cs="Arial"/>
          <w:bCs/>
          <w:sz w:val="20"/>
          <w:szCs w:val="20"/>
          <w:lang w:val="nl-NL"/>
        </w:rPr>
        <w:t xml:space="preserve"> Classification and encoding of the relationship between</w:t>
      </w:r>
      <w:r w:rsidRPr="000B0864">
        <w:rPr>
          <w:rFonts w:ascii="Arial" w:hAnsi="Arial" w:cs="Arial"/>
          <w:bCs/>
          <w:sz w:val="20"/>
          <w:szCs w:val="20"/>
          <w:lang w:val="nl-NL"/>
        </w:rPr>
        <w:t xml:space="preserve"> plot</w:t>
      </w:r>
      <w:r>
        <w:rPr>
          <w:rFonts w:ascii="Arial" w:hAnsi="Arial" w:cs="Arial"/>
          <w:bCs/>
          <w:sz w:val="20"/>
          <w:szCs w:val="20"/>
          <w:lang w:val="nl-NL"/>
        </w:rPr>
        <w:t>s</w:t>
      </w:r>
      <w:r w:rsidRPr="000B0864">
        <w:rPr>
          <w:rFonts w:ascii="Arial" w:hAnsi="Arial" w:cs="Arial"/>
          <w:bCs/>
          <w:sz w:val="20"/>
          <w:szCs w:val="20"/>
          <w:lang w:val="nl-NL"/>
        </w:rPr>
        <w:t xml:space="preserve"> and </w:t>
      </w:r>
      <w:r>
        <w:rPr>
          <w:rFonts w:ascii="Arial" w:hAnsi="Arial" w:cs="Arial"/>
          <w:bCs/>
          <w:sz w:val="20"/>
          <w:szCs w:val="20"/>
          <w:lang w:val="nl-NL"/>
        </w:rPr>
        <w:t>forest actors</w:t>
      </w:r>
      <w:r w:rsidRPr="000B0864">
        <w:rPr>
          <w:rFonts w:ascii="Arial" w:hAnsi="Arial" w:cs="Arial"/>
          <w:bCs/>
          <w:sz w:val="20"/>
          <w:szCs w:val="20"/>
          <w:lang w:val="nl-NL"/>
        </w:rPr>
        <w:t>.</w:t>
      </w:r>
    </w:p>
    <w:p w14:paraId="718B6C7B" w14:textId="77777777" w:rsidR="00256C69" w:rsidRDefault="00256C69" w:rsidP="0095565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3860" w:type="dxa"/>
        <w:tblInd w:w="-432" w:type="dxa"/>
        <w:tblLook w:val="04A0" w:firstRow="1" w:lastRow="0" w:firstColumn="1" w:lastColumn="0" w:noHBand="0" w:noVBand="1"/>
      </w:tblPr>
      <w:tblGrid>
        <w:gridCol w:w="1492"/>
        <w:gridCol w:w="2592"/>
        <w:gridCol w:w="1383"/>
        <w:gridCol w:w="8393"/>
      </w:tblGrid>
      <w:tr w:rsidR="00256C69" w:rsidRPr="00E8755C" w14:paraId="6D60014A" w14:textId="77777777" w:rsidTr="00256C69"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4FA0810" w14:textId="77777777" w:rsidR="00256C69" w:rsidRPr="00E8755C" w:rsidRDefault="00256C69" w:rsidP="00256C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Table Name: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</w:tcPr>
          <w:p w14:paraId="4714246E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PlotTreeSpec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AC668E6" w14:textId="77777777" w:rsidR="00256C69" w:rsidRPr="00E8755C" w:rsidRDefault="00256C69" w:rsidP="00256C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8419" w:type="dxa"/>
            <w:tcBorders>
              <w:top w:val="nil"/>
              <w:left w:val="nil"/>
              <w:right w:val="nil"/>
            </w:tcBorders>
          </w:tcPr>
          <w:p w14:paraId="58B330B2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 xml:space="preserve">This table contains information about tree species </w:t>
            </w:r>
            <w:r>
              <w:rPr>
                <w:rFonts w:ascii="Arial" w:hAnsi="Arial" w:cs="Arial"/>
                <w:sz w:val="20"/>
                <w:szCs w:val="20"/>
              </w:rPr>
              <w:t>planted in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inventory </w:t>
            </w:r>
            <w:r w:rsidRPr="00E8755C">
              <w:rPr>
                <w:rFonts w:ascii="Arial" w:hAnsi="Arial" w:cs="Arial"/>
                <w:sz w:val="20"/>
                <w:szCs w:val="20"/>
              </w:rPr>
              <w:t>plot</w:t>
            </w:r>
          </w:p>
        </w:tc>
      </w:tr>
    </w:tbl>
    <w:p w14:paraId="171E71EA" w14:textId="77777777" w:rsidR="00256C69" w:rsidRPr="00E8755C" w:rsidRDefault="00256C69" w:rsidP="00256C69">
      <w:pPr>
        <w:rPr>
          <w:rFonts w:ascii="Arial" w:hAnsi="Arial" w:cs="Arial"/>
        </w:rPr>
      </w:pPr>
    </w:p>
    <w:tbl>
      <w:tblPr>
        <w:tblStyle w:val="TableGrid"/>
        <w:tblW w:w="138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0"/>
        <w:gridCol w:w="6570"/>
        <w:gridCol w:w="1440"/>
        <w:gridCol w:w="720"/>
        <w:gridCol w:w="1080"/>
        <w:gridCol w:w="16"/>
        <w:gridCol w:w="974"/>
        <w:gridCol w:w="1260"/>
      </w:tblGrid>
      <w:tr w:rsidR="00256C69" w:rsidRPr="00E8755C" w14:paraId="036967B7" w14:textId="77777777" w:rsidTr="00256C69">
        <w:trPr>
          <w:trHeight w:val="503"/>
        </w:trPr>
        <w:tc>
          <w:tcPr>
            <w:tcW w:w="1800" w:type="dxa"/>
            <w:tcBorders>
              <w:top w:val="single" w:sz="4" w:space="0" w:color="auto"/>
            </w:tcBorders>
          </w:tcPr>
          <w:p w14:paraId="0604E591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Column Name</w:t>
            </w:r>
          </w:p>
        </w:tc>
        <w:tc>
          <w:tcPr>
            <w:tcW w:w="6570" w:type="dxa"/>
          </w:tcPr>
          <w:p w14:paraId="04E7B110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47806DEE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</w:tcPr>
          <w:p w14:paraId="2506295E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096" w:type="dxa"/>
            <w:gridSpan w:val="2"/>
          </w:tcPr>
          <w:p w14:paraId="786DAFD2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974" w:type="dxa"/>
          </w:tcPr>
          <w:p w14:paraId="22FEFFBB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260" w:type="dxa"/>
          </w:tcPr>
          <w:p w14:paraId="2BA566E7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55C">
              <w:rPr>
                <w:rFonts w:ascii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256C69" w:rsidRPr="00E8755C" w14:paraId="71319E80" w14:textId="77777777" w:rsidTr="00256C69">
        <w:tc>
          <w:tcPr>
            <w:tcW w:w="1800" w:type="dxa"/>
          </w:tcPr>
          <w:p w14:paraId="7DBC8901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CommuneCode</w:t>
            </w:r>
          </w:p>
        </w:tc>
        <w:tc>
          <w:tcPr>
            <w:tcW w:w="6570" w:type="dxa"/>
          </w:tcPr>
          <w:p w14:paraId="44E0EE0A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commune that the </w:t>
            </w:r>
            <w:r>
              <w:rPr>
                <w:rFonts w:ascii="Arial" w:hAnsi="Arial" w:cs="Arial"/>
                <w:sz w:val="20"/>
                <w:szCs w:val="20"/>
              </w:rPr>
              <w:t xml:space="preserve">inventory </w:t>
            </w:r>
            <w:r w:rsidRPr="00E8755C">
              <w:rPr>
                <w:rFonts w:ascii="Arial" w:hAnsi="Arial" w:cs="Arial"/>
                <w:sz w:val="20"/>
                <w:szCs w:val="20"/>
              </w:rPr>
              <w:t>plot belongs to</w:t>
            </w:r>
          </w:p>
        </w:tc>
        <w:tc>
          <w:tcPr>
            <w:tcW w:w="1440" w:type="dxa"/>
          </w:tcPr>
          <w:p w14:paraId="0418C715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14:paraId="459A351D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7F47420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  <w:gridSpan w:val="2"/>
          </w:tcPr>
          <w:p w14:paraId="0817BA42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11512629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256C69" w:rsidRPr="00E8755C" w14:paraId="57A60D8D" w14:textId="77777777" w:rsidTr="00256C69">
        <w:tc>
          <w:tcPr>
            <w:tcW w:w="1800" w:type="dxa"/>
          </w:tcPr>
          <w:p w14:paraId="179A89C4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ComptCode</w:t>
            </w:r>
          </w:p>
        </w:tc>
        <w:tc>
          <w:tcPr>
            <w:tcW w:w="6570" w:type="dxa"/>
          </w:tcPr>
          <w:p w14:paraId="1EA3E205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compartment that the </w:t>
            </w:r>
            <w:r>
              <w:rPr>
                <w:rFonts w:ascii="Arial" w:hAnsi="Arial" w:cs="Arial"/>
                <w:sz w:val="20"/>
                <w:szCs w:val="20"/>
              </w:rPr>
              <w:t xml:space="preserve">inventory </w:t>
            </w:r>
            <w:r w:rsidRPr="00E8755C">
              <w:rPr>
                <w:rFonts w:ascii="Arial" w:hAnsi="Arial" w:cs="Arial"/>
                <w:sz w:val="20"/>
                <w:szCs w:val="20"/>
              </w:rPr>
              <w:t>plot belongs to</w:t>
            </w:r>
          </w:p>
        </w:tc>
        <w:tc>
          <w:tcPr>
            <w:tcW w:w="1440" w:type="dxa"/>
          </w:tcPr>
          <w:p w14:paraId="1022AE0A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D7B6F68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236D9DFB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  <w:gridSpan w:val="2"/>
          </w:tcPr>
          <w:p w14:paraId="3F527EAD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5AD27A2E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256C69" w:rsidRPr="00E8755C" w14:paraId="30F33D30" w14:textId="77777777" w:rsidTr="00256C69">
        <w:tc>
          <w:tcPr>
            <w:tcW w:w="1800" w:type="dxa"/>
          </w:tcPr>
          <w:p w14:paraId="1862C812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SubComptCode</w:t>
            </w:r>
          </w:p>
        </w:tc>
        <w:tc>
          <w:tcPr>
            <w:tcW w:w="6570" w:type="dxa"/>
          </w:tcPr>
          <w:p w14:paraId="20A218F5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of the sub-compartment that the </w:t>
            </w:r>
            <w:r>
              <w:rPr>
                <w:rFonts w:ascii="Arial" w:hAnsi="Arial" w:cs="Arial"/>
                <w:sz w:val="20"/>
                <w:szCs w:val="20"/>
              </w:rPr>
              <w:t xml:space="preserve">inventory </w:t>
            </w:r>
            <w:r w:rsidRPr="00E8755C">
              <w:rPr>
                <w:rFonts w:ascii="Arial" w:hAnsi="Arial" w:cs="Arial"/>
                <w:sz w:val="20"/>
                <w:szCs w:val="20"/>
              </w:rPr>
              <w:t>plot belongs to</w:t>
            </w:r>
          </w:p>
        </w:tc>
        <w:tc>
          <w:tcPr>
            <w:tcW w:w="1440" w:type="dxa"/>
          </w:tcPr>
          <w:p w14:paraId="05A42E3F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68EE60E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331C5F49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  <w:gridSpan w:val="2"/>
          </w:tcPr>
          <w:p w14:paraId="62802FD6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6AB8070C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256C69" w:rsidRPr="00E8755C" w14:paraId="3951776D" w14:textId="77777777" w:rsidTr="00256C69">
        <w:tc>
          <w:tcPr>
            <w:tcW w:w="1800" w:type="dxa"/>
          </w:tcPr>
          <w:p w14:paraId="7E7F2E81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lastRenderedPageBreak/>
              <w:t>TreeSpecCode</w:t>
            </w:r>
          </w:p>
        </w:tc>
        <w:tc>
          <w:tcPr>
            <w:tcW w:w="6570" w:type="dxa"/>
          </w:tcPr>
          <w:p w14:paraId="7028036C" w14:textId="77777777" w:rsidR="00256C69" w:rsidRPr="00E8755C" w:rsidRDefault="00256C69" w:rsidP="00256C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of</w:t>
            </w:r>
            <w:r w:rsidRPr="00E8755C">
              <w:rPr>
                <w:rFonts w:ascii="Arial" w:hAnsi="Arial" w:cs="Arial"/>
                <w:sz w:val="20"/>
                <w:szCs w:val="20"/>
              </w:rPr>
              <w:t xml:space="preserve"> the tree specie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4A182A1D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14:paraId="1C147952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(4,0)</w:t>
            </w:r>
          </w:p>
        </w:tc>
        <w:tc>
          <w:tcPr>
            <w:tcW w:w="1080" w:type="dxa"/>
          </w:tcPr>
          <w:p w14:paraId="587F1003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990" w:type="dxa"/>
            <w:gridSpan w:val="2"/>
          </w:tcPr>
          <w:p w14:paraId="1D961909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24B2EDC" w14:textId="77777777" w:rsidR="00256C69" w:rsidRPr="00E8755C" w:rsidRDefault="00256C69" w:rsidP="00256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55C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</w:tbl>
    <w:p w14:paraId="0CCD8F2A" w14:textId="77777777" w:rsidR="00256C69" w:rsidRPr="00256C69" w:rsidRDefault="00256C69" w:rsidP="00955656">
      <w:pPr>
        <w:rPr>
          <w:rFonts w:ascii="Arial" w:hAnsi="Arial" w:cs="Arial"/>
          <w:sz w:val="20"/>
          <w:szCs w:val="20"/>
        </w:rPr>
      </w:pPr>
    </w:p>
    <w:sectPr w:rsidR="00256C69" w:rsidRPr="00256C69" w:rsidSect="00955656"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49" w:author="Raisa.sell" w:date="2017-11-23T15:33:00Z" w:initials="R">
    <w:p w14:paraId="0193E504" w14:textId="1191BBC7" w:rsidR="00B5191B" w:rsidRDefault="00B5191B">
      <w:pPr>
        <w:pStyle w:val="CommentText"/>
      </w:pPr>
      <w:r>
        <w:rPr>
          <w:rStyle w:val="CommentReference"/>
        </w:rPr>
        <w:annotationRef/>
      </w:r>
      <w:r>
        <w:t>This table should be totally removed from the FRMS database. It is not used at all.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3E5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3E504" w16cid:durableId="1DC168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B9AC" w14:textId="77777777" w:rsidR="00807A99" w:rsidRDefault="00807A99" w:rsidP="000B39A4">
      <w:r>
        <w:separator/>
      </w:r>
    </w:p>
  </w:endnote>
  <w:endnote w:type="continuationSeparator" w:id="0">
    <w:p w14:paraId="10B34159" w14:textId="77777777" w:rsidR="00807A99" w:rsidRDefault="00807A99" w:rsidP="000B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793FB" w14:textId="77777777" w:rsidR="00B5191B" w:rsidRDefault="00B5191B">
    <w:pPr>
      <w:pStyle w:val="Footer"/>
      <w:jc w:val="right"/>
    </w:pPr>
  </w:p>
  <w:p w14:paraId="35D4CA64" w14:textId="77777777" w:rsidR="00B5191B" w:rsidRPr="008019B0" w:rsidRDefault="00807A99">
    <w:pPr>
      <w:pStyle w:val="Footer"/>
      <w:jc w:val="right"/>
      <w:rPr>
        <w:color w:val="4E5928"/>
        <w:sz w:val="20"/>
      </w:rPr>
    </w:pPr>
    <w:sdt>
      <w:sdtPr>
        <w:id w:val="-864521860"/>
        <w:docPartObj>
          <w:docPartGallery w:val="Page Numbers (Bottom of Page)"/>
          <w:docPartUnique/>
        </w:docPartObj>
      </w:sdtPr>
      <w:sdtEndPr>
        <w:rPr>
          <w:noProof/>
          <w:color w:val="4E5928"/>
          <w:sz w:val="20"/>
        </w:rPr>
      </w:sdtEndPr>
      <w:sdtContent>
        <w:r w:rsidR="00B5191B" w:rsidRPr="008019B0">
          <w:rPr>
            <w:color w:val="4E5928"/>
            <w:sz w:val="20"/>
          </w:rPr>
          <w:fldChar w:fldCharType="begin"/>
        </w:r>
        <w:r w:rsidR="00B5191B" w:rsidRPr="008019B0">
          <w:rPr>
            <w:color w:val="4E5928"/>
            <w:sz w:val="20"/>
          </w:rPr>
          <w:instrText xml:space="preserve"> PAGE   \* MERGEFORMAT </w:instrText>
        </w:r>
        <w:r w:rsidR="00B5191B" w:rsidRPr="008019B0">
          <w:rPr>
            <w:color w:val="4E5928"/>
            <w:sz w:val="20"/>
          </w:rPr>
          <w:fldChar w:fldCharType="separate"/>
        </w:r>
        <w:r w:rsidR="00B5191B">
          <w:rPr>
            <w:noProof/>
            <w:color w:val="4E5928"/>
            <w:sz w:val="20"/>
          </w:rPr>
          <w:t>ii</w:t>
        </w:r>
        <w:r w:rsidR="00B5191B" w:rsidRPr="008019B0">
          <w:rPr>
            <w:noProof/>
            <w:color w:val="4E5928"/>
            <w:sz w:val="20"/>
          </w:rPr>
          <w:fldChar w:fldCharType="end"/>
        </w:r>
      </w:sdtContent>
    </w:sdt>
  </w:p>
  <w:p w14:paraId="3F653FBC" w14:textId="77777777" w:rsidR="00B5191B" w:rsidRPr="00B70610" w:rsidRDefault="00B5191B" w:rsidP="00E2739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67193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  <w:szCs w:val="22"/>
      </w:rPr>
    </w:sdtEndPr>
    <w:sdtContent>
      <w:p w14:paraId="44C9FC9E" w14:textId="6A9D845C" w:rsidR="00B5191B" w:rsidRPr="0031657E" w:rsidRDefault="00B5191B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 w:rsidRPr="0031657E">
          <w:rPr>
            <w:rFonts w:ascii="Arial" w:hAnsi="Arial" w:cs="Arial"/>
            <w:sz w:val="22"/>
            <w:szCs w:val="22"/>
          </w:rPr>
          <w:fldChar w:fldCharType="begin"/>
        </w:r>
        <w:r w:rsidRPr="0031657E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31657E">
          <w:rPr>
            <w:rFonts w:ascii="Arial" w:hAnsi="Arial" w:cs="Arial"/>
            <w:sz w:val="22"/>
            <w:szCs w:val="22"/>
          </w:rPr>
          <w:fldChar w:fldCharType="separate"/>
        </w:r>
        <w:r>
          <w:rPr>
            <w:rFonts w:ascii="Arial" w:hAnsi="Arial" w:cs="Arial"/>
            <w:noProof/>
            <w:sz w:val="22"/>
            <w:szCs w:val="22"/>
          </w:rPr>
          <w:t>6</w:t>
        </w:r>
        <w:r w:rsidRPr="0031657E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  <w:p w14:paraId="6BC6C17D" w14:textId="77777777" w:rsidR="00B5191B" w:rsidRDefault="00B519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03FE" w14:textId="77777777" w:rsidR="00B5191B" w:rsidRDefault="00B5191B" w:rsidP="00FA0F21">
    <w:pPr>
      <w:framePr w:wrap="around" w:vAnchor="text" w:hAnchor="margin" w:xAlign="right" w:y="1"/>
      <w:rPr>
        <w:rStyle w:val="Heading9Char"/>
        <w:rFonts w:eastAsiaTheme="minorEastAsia"/>
      </w:rPr>
    </w:pPr>
    <w:r>
      <w:rPr>
        <w:rStyle w:val="Heading9Char"/>
        <w:rFonts w:eastAsiaTheme="minorEastAsia"/>
      </w:rPr>
      <w:fldChar w:fldCharType="begin"/>
    </w:r>
    <w:r>
      <w:rPr>
        <w:rStyle w:val="Heading9Char"/>
        <w:rFonts w:eastAsiaTheme="minorEastAsia"/>
      </w:rPr>
      <w:instrText xml:space="preserve">PAGE  </w:instrText>
    </w:r>
    <w:r>
      <w:rPr>
        <w:rStyle w:val="Heading9Char"/>
        <w:rFonts w:eastAsiaTheme="minorEastAsia"/>
      </w:rPr>
      <w:fldChar w:fldCharType="end"/>
    </w:r>
  </w:p>
  <w:p w14:paraId="42890296" w14:textId="77777777" w:rsidR="00B5191B" w:rsidRDefault="00B5191B" w:rsidP="000B39A4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4AF47" w14:textId="35574FDB" w:rsidR="00B5191B" w:rsidRPr="00397E50" w:rsidRDefault="00B5191B" w:rsidP="00FA0F21">
    <w:pPr>
      <w:framePr w:wrap="around" w:vAnchor="text" w:hAnchor="margin" w:xAlign="right" w:y="1"/>
      <w:rPr>
        <w:rStyle w:val="Heading9Char"/>
        <w:rFonts w:eastAsiaTheme="minorEastAsia"/>
        <w:i w:val="0"/>
        <w:sz w:val="22"/>
        <w:szCs w:val="22"/>
      </w:rPr>
    </w:pPr>
    <w:r w:rsidRPr="00397E50">
      <w:rPr>
        <w:rStyle w:val="Heading9Char"/>
        <w:rFonts w:eastAsiaTheme="minorEastAsia"/>
        <w:i w:val="0"/>
        <w:sz w:val="22"/>
        <w:szCs w:val="22"/>
      </w:rPr>
      <w:fldChar w:fldCharType="begin"/>
    </w:r>
    <w:r w:rsidRPr="00397E50">
      <w:rPr>
        <w:rStyle w:val="Heading9Char"/>
        <w:rFonts w:eastAsiaTheme="minorEastAsia"/>
        <w:i w:val="0"/>
        <w:sz w:val="22"/>
        <w:szCs w:val="22"/>
      </w:rPr>
      <w:instrText xml:space="preserve">PAGE  </w:instrText>
    </w:r>
    <w:r w:rsidRPr="00397E50">
      <w:rPr>
        <w:rStyle w:val="Heading9Char"/>
        <w:rFonts w:eastAsiaTheme="minorEastAsia"/>
        <w:i w:val="0"/>
        <w:sz w:val="22"/>
        <w:szCs w:val="22"/>
      </w:rPr>
      <w:fldChar w:fldCharType="separate"/>
    </w:r>
    <w:r>
      <w:rPr>
        <w:rStyle w:val="Heading9Char"/>
        <w:rFonts w:eastAsiaTheme="minorEastAsia"/>
        <w:i w:val="0"/>
        <w:noProof/>
        <w:sz w:val="22"/>
        <w:szCs w:val="22"/>
      </w:rPr>
      <w:t>21</w:t>
    </w:r>
    <w:r w:rsidRPr="00397E50">
      <w:rPr>
        <w:rStyle w:val="Heading9Char"/>
        <w:rFonts w:eastAsiaTheme="minorEastAsia"/>
        <w:i w:val="0"/>
        <w:sz w:val="22"/>
        <w:szCs w:val="22"/>
      </w:rPr>
      <w:fldChar w:fldCharType="end"/>
    </w:r>
  </w:p>
  <w:p w14:paraId="588779B3" w14:textId="77777777" w:rsidR="00B5191B" w:rsidRDefault="00B5191B" w:rsidP="000B39A4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6E13" w14:textId="77777777" w:rsidR="00807A99" w:rsidRDefault="00807A99" w:rsidP="000B39A4">
      <w:r>
        <w:separator/>
      </w:r>
    </w:p>
  </w:footnote>
  <w:footnote w:type="continuationSeparator" w:id="0">
    <w:p w14:paraId="32177A03" w14:textId="77777777" w:rsidR="00807A99" w:rsidRDefault="00807A99" w:rsidP="000B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B93A6" w14:textId="39535D40" w:rsidR="00B5191B" w:rsidRPr="007A5D9A" w:rsidRDefault="00B5191B" w:rsidP="007A5D9A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103"/>
        <w:tab w:val="left" w:pos="5954"/>
        <w:tab w:val="center" w:pos="6096"/>
        <w:tab w:val="right" w:pos="8640"/>
        <w:tab w:val="left" w:pos="9072"/>
      </w:tabs>
      <w:spacing w:line="240" w:lineRule="auto"/>
      <w:rPr>
        <w:rFonts w:ascii="Arial" w:hAnsi="Arial" w:cs="Arial"/>
        <w:b w:val="0"/>
        <w:i w:val="0"/>
      </w:rPr>
    </w:pPr>
    <w:r>
      <w:rPr>
        <w:rFonts w:ascii="Arial" w:hAnsi="Arial" w:cs="Arial"/>
        <w:b w:val="0"/>
        <w:i w:val="0"/>
      </w:rPr>
      <w:t>FORMIS II</w:t>
    </w:r>
    <w:r>
      <w:rPr>
        <w:rFonts w:ascii="Arial" w:hAnsi="Arial" w:cs="Arial"/>
        <w:b w:val="0"/>
        <w:i w:val="0"/>
      </w:rPr>
      <w:tab/>
      <w:t xml:space="preserve">                        FRMS Database Design </w:t>
    </w:r>
    <w:r w:rsidRPr="00C17B88">
      <w:rPr>
        <w:rFonts w:ascii="Arial" w:hAnsi="Arial" w:cs="Arial"/>
        <w:b w:val="0"/>
        <w:i w:val="0"/>
      </w:rPr>
      <w:tab/>
    </w:r>
  </w:p>
  <w:p w14:paraId="390BFC0E" w14:textId="77777777" w:rsidR="00B5191B" w:rsidRPr="00984A5B" w:rsidRDefault="00B5191B" w:rsidP="00E2739A">
    <w:pPr>
      <w:pStyle w:val="Header"/>
      <w:rPr>
        <w:b w:val="0"/>
        <w:i w:val="0"/>
      </w:rPr>
    </w:pPr>
  </w:p>
  <w:p w14:paraId="659D1F57" w14:textId="77777777" w:rsidR="00B5191B" w:rsidRPr="00F66205" w:rsidRDefault="00B5191B" w:rsidP="00E2739A">
    <w:pPr>
      <w:pStyle w:val="Header"/>
      <w:tabs>
        <w:tab w:val="clear" w:pos="4680"/>
        <w:tab w:val="clear" w:pos="9360"/>
        <w:tab w:val="center" w:pos="6946"/>
        <w:tab w:val="right" w:pos="9630"/>
      </w:tabs>
      <w:rPr>
        <w:lang w:val="en-US"/>
      </w:rPr>
    </w:pPr>
    <w:r w:rsidRPr="00F66205">
      <w:rPr>
        <w:lang w:val="en-US"/>
      </w:rPr>
      <w:tab/>
    </w:r>
    <w:r w:rsidRPr="00F66205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22C98" w14:textId="77777777" w:rsidR="00B5191B" w:rsidRPr="000B0864" w:rsidRDefault="00B5191B" w:rsidP="00E2739A">
    <w:pPr>
      <w:rPr>
        <w:rFonts w:ascii="Arial" w:hAnsi="Arial" w:cs="Arial"/>
        <w:b/>
        <w:bCs/>
        <w:color w:val="4F6228" w:themeColor="accent3" w:themeShade="80"/>
        <w:sz w:val="20"/>
        <w:szCs w:val="20"/>
      </w:rPr>
    </w:pPr>
    <w:r w:rsidRPr="000B0864">
      <w:rPr>
        <w:rFonts w:ascii="Arial" w:hAnsi="Arial" w:cs="Arial"/>
        <w:b/>
        <w:bCs/>
        <w:color w:val="4F6228" w:themeColor="accent3" w:themeShade="80"/>
        <w:sz w:val="20"/>
        <w:szCs w:val="20"/>
      </w:rPr>
      <w:t>Viet Nam Administration of Forestry (VNFOREST) | MINISTRY OF AGRICULTURE AND RURAL DEVELOPMENT</w:t>
    </w:r>
  </w:p>
  <w:p w14:paraId="439590EB" w14:textId="77777777" w:rsidR="00B5191B" w:rsidRDefault="00B5191B" w:rsidP="00E2739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43C69" w14:textId="46974B54" w:rsidR="00B5191B" w:rsidRPr="00936221" w:rsidRDefault="00B5191B" w:rsidP="00936221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387"/>
        <w:tab w:val="left" w:pos="6804"/>
        <w:tab w:val="left" w:pos="6946"/>
        <w:tab w:val="right" w:pos="8640"/>
        <w:tab w:val="left" w:pos="9072"/>
      </w:tabs>
      <w:spacing w:line="240" w:lineRule="auto"/>
      <w:rPr>
        <w:rFonts w:ascii="Arial" w:hAnsi="Arial" w:cs="Arial"/>
        <w:b w:val="0"/>
        <w:i w:val="0"/>
      </w:rPr>
    </w:pPr>
    <w:r>
      <w:rPr>
        <w:rFonts w:ascii="Arial" w:hAnsi="Arial" w:cs="Arial"/>
        <w:b w:val="0"/>
        <w:i w:val="0"/>
      </w:rPr>
      <w:t>FORMIS II</w:t>
    </w:r>
    <w:r>
      <w:rPr>
        <w:rFonts w:ascii="Arial" w:hAnsi="Arial" w:cs="Arial"/>
        <w:b w:val="0"/>
        <w:i w:val="0"/>
      </w:rPr>
      <w:tab/>
      <w:t xml:space="preserve">FRMS Database Design </w:t>
    </w:r>
    <w:r w:rsidRPr="00C17B88">
      <w:rPr>
        <w:rFonts w:ascii="Arial" w:hAnsi="Arial" w:cs="Arial"/>
        <w:b w:val="0"/>
        <w:i w:val="0"/>
      </w:rPr>
      <w:tab/>
    </w:r>
  </w:p>
  <w:p w14:paraId="4E8939BA" w14:textId="02EB3E4C" w:rsidR="00B5191B" w:rsidRDefault="00B5191B" w:rsidP="00936221">
    <w:pPr>
      <w:pStyle w:val="Header"/>
      <w:pBdr>
        <w:bottom w:val="single" w:sz="4" w:space="1" w:color="auto"/>
      </w:pBdr>
      <w:tabs>
        <w:tab w:val="clear" w:pos="4680"/>
        <w:tab w:val="left" w:pos="5812"/>
        <w:tab w:val="left" w:pos="5954"/>
        <w:tab w:val="center" w:pos="6096"/>
        <w:tab w:val="left" w:pos="9072"/>
      </w:tabs>
      <w:spacing w:line="240" w:lineRule="auto"/>
    </w:pPr>
    <w:r w:rsidRPr="00C17B88">
      <w:rPr>
        <w:rFonts w:ascii="Arial" w:hAnsi="Arial" w:cs="Arial"/>
        <w:b w:val="0"/>
        <w:i w:val="0"/>
      </w:rPr>
      <w:tab/>
    </w:r>
  </w:p>
  <w:p w14:paraId="0178772E" w14:textId="77777777" w:rsidR="00B5191B" w:rsidRPr="00936221" w:rsidRDefault="00B5191B">
    <w:pPr>
      <w:pStyle w:val="Header"/>
      <w:rPr>
        <w:b w:val="0"/>
        <w:i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13EE" w14:textId="77777777" w:rsidR="00B5191B" w:rsidRDefault="00B5191B" w:rsidP="002236B5">
    <w:pPr>
      <w:pStyle w:val="Header"/>
      <w:pBdr>
        <w:bottom w:val="single" w:sz="6" w:space="1" w:color="4F6228" w:themeColor="accent3" w:themeShade="80"/>
      </w:pBdr>
      <w:tabs>
        <w:tab w:val="clear" w:pos="4680"/>
        <w:tab w:val="clear" w:pos="9360"/>
        <w:tab w:val="center" w:pos="4962"/>
        <w:tab w:val="right" w:pos="9639"/>
      </w:tabs>
      <w:spacing w:line="276" w:lineRule="auto"/>
      <w:jc w:val="right"/>
    </w:pPr>
    <w:r>
      <w:rPr>
        <w:color w:val="4E5928"/>
        <w:sz w:val="18"/>
        <w:szCs w:val="18"/>
      </w:rPr>
      <w:t xml:space="preserve"> </w:t>
    </w:r>
    <w:r>
      <w:rPr>
        <w:color w:val="4E5928"/>
        <w:sz w:val="18"/>
        <w:szCs w:val="18"/>
      </w:rPr>
      <w:tab/>
      <w:t>Annex 1 - FRMS parameters</w:t>
    </w:r>
    <w:r w:rsidDel="00CE7BFB">
      <w:rPr>
        <w:color w:val="4E5928"/>
        <w:sz w:val="18"/>
        <w:szCs w:val="18"/>
      </w:rPr>
      <w:t xml:space="preserve"> </w:t>
    </w:r>
  </w:p>
  <w:p w14:paraId="62086245" w14:textId="77777777" w:rsidR="00B5191B" w:rsidRDefault="00B51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0269BE"/>
    <w:multiLevelType w:val="multilevel"/>
    <w:tmpl w:val="77F0AD66"/>
    <w:lvl w:ilvl="0">
      <w:start w:val="1"/>
      <w:numFmt w:val="decimal"/>
      <w:pStyle w:val="HinhveChar"/>
      <w:suff w:val="space"/>
      <w:lvlText w:val="Hình %1: "/>
      <w:lvlJc w:val="center"/>
      <w:pPr>
        <w:ind w:left="-288" w:firstLine="288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-182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-182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-18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</w:abstractNum>
  <w:abstractNum w:abstractNumId="2" w15:restartNumberingAfterBreak="0">
    <w:nsid w:val="1D4F257A"/>
    <w:multiLevelType w:val="hybridMultilevel"/>
    <w:tmpl w:val="14961D90"/>
    <w:lvl w:ilvl="0" w:tplc="E5C8B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4222E">
      <w:start w:val="1"/>
      <w:numFmt w:val="bullet"/>
      <w:pStyle w:val="c1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A1A2F"/>
    <w:multiLevelType w:val="multilevel"/>
    <w:tmpl w:val="6F1C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FEF1953"/>
    <w:multiLevelType w:val="hybridMultilevel"/>
    <w:tmpl w:val="815ACF04"/>
    <w:lvl w:ilvl="0" w:tplc="7682D278">
      <w:start w:val="15"/>
      <w:numFmt w:val="bullet"/>
      <w:pStyle w:val="C1table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96E1D"/>
    <w:multiLevelType w:val="hybridMultilevel"/>
    <w:tmpl w:val="4BCADA7C"/>
    <w:lvl w:ilvl="0" w:tplc="08090001">
      <w:numFmt w:val="bullet"/>
      <w:pStyle w:val="Einzug1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D10FA"/>
    <w:multiLevelType w:val="multilevel"/>
    <w:tmpl w:val="BADAC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C973A9"/>
    <w:multiLevelType w:val="hybridMultilevel"/>
    <w:tmpl w:val="13340E68"/>
    <w:lvl w:ilvl="0" w:tplc="2E225546">
      <w:start w:val="1"/>
      <w:numFmt w:val="bullet"/>
      <w:pStyle w:val="c1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534B5"/>
    <w:multiLevelType w:val="hybridMultilevel"/>
    <w:tmpl w:val="527CC5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8"/>
  </w:num>
  <w:num w:numId="10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Ludvig">
    <w15:presenceInfo w15:providerId="None" w15:userId="Adam Ludvig"/>
  </w15:person>
  <w15:person w15:author="Pasi Roti">
    <w15:presenceInfo w15:providerId="None" w15:userId="Pasi Roti"/>
  </w15:person>
  <w15:person w15:author="Raisa.sell">
    <w15:presenceInfo w15:providerId="None" w15:userId="Raisa.s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C"/>
    <w:rsid w:val="00006694"/>
    <w:rsid w:val="0001212D"/>
    <w:rsid w:val="00012CED"/>
    <w:rsid w:val="00013D5B"/>
    <w:rsid w:val="00020974"/>
    <w:rsid w:val="00026EC5"/>
    <w:rsid w:val="000306BD"/>
    <w:rsid w:val="000326E4"/>
    <w:rsid w:val="0003369C"/>
    <w:rsid w:val="000362B9"/>
    <w:rsid w:val="00036961"/>
    <w:rsid w:val="00041E87"/>
    <w:rsid w:val="00043377"/>
    <w:rsid w:val="00050077"/>
    <w:rsid w:val="0005106E"/>
    <w:rsid w:val="00052550"/>
    <w:rsid w:val="00056634"/>
    <w:rsid w:val="00061CE7"/>
    <w:rsid w:val="00062EA4"/>
    <w:rsid w:val="000753B9"/>
    <w:rsid w:val="00075944"/>
    <w:rsid w:val="000824F3"/>
    <w:rsid w:val="00083C38"/>
    <w:rsid w:val="000A4970"/>
    <w:rsid w:val="000A4F1E"/>
    <w:rsid w:val="000A546B"/>
    <w:rsid w:val="000B0864"/>
    <w:rsid w:val="000B39A4"/>
    <w:rsid w:val="000C70F0"/>
    <w:rsid w:val="000D3BD0"/>
    <w:rsid w:val="000F1799"/>
    <w:rsid w:val="000F54F3"/>
    <w:rsid w:val="00103430"/>
    <w:rsid w:val="0011039D"/>
    <w:rsid w:val="00110B83"/>
    <w:rsid w:val="00112E9A"/>
    <w:rsid w:val="001210EC"/>
    <w:rsid w:val="00122A1D"/>
    <w:rsid w:val="0013127A"/>
    <w:rsid w:val="00142D62"/>
    <w:rsid w:val="00150DA3"/>
    <w:rsid w:val="00153C1C"/>
    <w:rsid w:val="001565E2"/>
    <w:rsid w:val="001650E8"/>
    <w:rsid w:val="001730F2"/>
    <w:rsid w:val="001742BA"/>
    <w:rsid w:val="00177DFB"/>
    <w:rsid w:val="0018141A"/>
    <w:rsid w:val="001A1D5D"/>
    <w:rsid w:val="001C576C"/>
    <w:rsid w:val="001D3C6B"/>
    <w:rsid w:val="001E08FE"/>
    <w:rsid w:val="001E5A28"/>
    <w:rsid w:val="001E71D6"/>
    <w:rsid w:val="001F4632"/>
    <w:rsid w:val="001F6B01"/>
    <w:rsid w:val="00201BCC"/>
    <w:rsid w:val="00203440"/>
    <w:rsid w:val="00216FA2"/>
    <w:rsid w:val="002236B5"/>
    <w:rsid w:val="002272ED"/>
    <w:rsid w:val="002313A2"/>
    <w:rsid w:val="00234F14"/>
    <w:rsid w:val="00256C69"/>
    <w:rsid w:val="00257126"/>
    <w:rsid w:val="002637B7"/>
    <w:rsid w:val="00266BC1"/>
    <w:rsid w:val="00274165"/>
    <w:rsid w:val="002744D2"/>
    <w:rsid w:val="002824CA"/>
    <w:rsid w:val="002A047C"/>
    <w:rsid w:val="002A5B06"/>
    <w:rsid w:val="002B6FE1"/>
    <w:rsid w:val="002C5EA7"/>
    <w:rsid w:val="002C758A"/>
    <w:rsid w:val="002D0714"/>
    <w:rsid w:val="002E1E2A"/>
    <w:rsid w:val="002E1F5F"/>
    <w:rsid w:val="002E5B0E"/>
    <w:rsid w:val="002F4A2A"/>
    <w:rsid w:val="002F512D"/>
    <w:rsid w:val="002F7E9F"/>
    <w:rsid w:val="0030089B"/>
    <w:rsid w:val="00303953"/>
    <w:rsid w:val="0031657E"/>
    <w:rsid w:val="00316DBE"/>
    <w:rsid w:val="00317DAF"/>
    <w:rsid w:val="00332FD6"/>
    <w:rsid w:val="003344B1"/>
    <w:rsid w:val="00344E82"/>
    <w:rsid w:val="00351C62"/>
    <w:rsid w:val="003537E0"/>
    <w:rsid w:val="00363937"/>
    <w:rsid w:val="00364965"/>
    <w:rsid w:val="00375C25"/>
    <w:rsid w:val="00391664"/>
    <w:rsid w:val="00397E50"/>
    <w:rsid w:val="003A0FAA"/>
    <w:rsid w:val="003A3407"/>
    <w:rsid w:val="003C4022"/>
    <w:rsid w:val="003D18CA"/>
    <w:rsid w:val="003D628F"/>
    <w:rsid w:val="003E1C32"/>
    <w:rsid w:val="003E2D9F"/>
    <w:rsid w:val="003E4AD5"/>
    <w:rsid w:val="003E57E6"/>
    <w:rsid w:val="0040417F"/>
    <w:rsid w:val="00411506"/>
    <w:rsid w:val="00411CF1"/>
    <w:rsid w:val="00414515"/>
    <w:rsid w:val="0044421B"/>
    <w:rsid w:val="00446211"/>
    <w:rsid w:val="0044709E"/>
    <w:rsid w:val="0046037A"/>
    <w:rsid w:val="00465C00"/>
    <w:rsid w:val="004668E3"/>
    <w:rsid w:val="004713B5"/>
    <w:rsid w:val="0047343C"/>
    <w:rsid w:val="004776F4"/>
    <w:rsid w:val="004777B3"/>
    <w:rsid w:val="00480BA4"/>
    <w:rsid w:val="00494789"/>
    <w:rsid w:val="004A1F99"/>
    <w:rsid w:val="004A3B88"/>
    <w:rsid w:val="004A6714"/>
    <w:rsid w:val="004A7CCF"/>
    <w:rsid w:val="004B33EC"/>
    <w:rsid w:val="004C32DA"/>
    <w:rsid w:val="004C796E"/>
    <w:rsid w:val="004D08B2"/>
    <w:rsid w:val="004D131E"/>
    <w:rsid w:val="004D1DC9"/>
    <w:rsid w:val="004D74B1"/>
    <w:rsid w:val="004E0814"/>
    <w:rsid w:val="004E2D2E"/>
    <w:rsid w:val="004E4A8D"/>
    <w:rsid w:val="004E4FAA"/>
    <w:rsid w:val="004F19D9"/>
    <w:rsid w:val="004F3A5C"/>
    <w:rsid w:val="004F6A38"/>
    <w:rsid w:val="00505E80"/>
    <w:rsid w:val="00514823"/>
    <w:rsid w:val="00514DCB"/>
    <w:rsid w:val="00524C1C"/>
    <w:rsid w:val="005273AF"/>
    <w:rsid w:val="005273D0"/>
    <w:rsid w:val="00527F77"/>
    <w:rsid w:val="00535B5B"/>
    <w:rsid w:val="005443A2"/>
    <w:rsid w:val="00552625"/>
    <w:rsid w:val="00553605"/>
    <w:rsid w:val="00554241"/>
    <w:rsid w:val="00576A77"/>
    <w:rsid w:val="00576B36"/>
    <w:rsid w:val="0057765E"/>
    <w:rsid w:val="00581551"/>
    <w:rsid w:val="00585AE7"/>
    <w:rsid w:val="00590621"/>
    <w:rsid w:val="0059154F"/>
    <w:rsid w:val="00591DF1"/>
    <w:rsid w:val="0059515E"/>
    <w:rsid w:val="005A3C87"/>
    <w:rsid w:val="005A4D7D"/>
    <w:rsid w:val="005A66C5"/>
    <w:rsid w:val="005B396B"/>
    <w:rsid w:val="005B6DF4"/>
    <w:rsid w:val="005C09D9"/>
    <w:rsid w:val="005C2132"/>
    <w:rsid w:val="005C4B97"/>
    <w:rsid w:val="005C5826"/>
    <w:rsid w:val="005D234D"/>
    <w:rsid w:val="005D409D"/>
    <w:rsid w:val="005D59B4"/>
    <w:rsid w:val="005D5AF1"/>
    <w:rsid w:val="005D70EB"/>
    <w:rsid w:val="005E4299"/>
    <w:rsid w:val="005F2075"/>
    <w:rsid w:val="006046A6"/>
    <w:rsid w:val="00604817"/>
    <w:rsid w:val="006103CA"/>
    <w:rsid w:val="006117B3"/>
    <w:rsid w:val="00614F5A"/>
    <w:rsid w:val="006316FC"/>
    <w:rsid w:val="00634B17"/>
    <w:rsid w:val="00635C1C"/>
    <w:rsid w:val="006526E1"/>
    <w:rsid w:val="00656D95"/>
    <w:rsid w:val="00662540"/>
    <w:rsid w:val="00662872"/>
    <w:rsid w:val="00670C35"/>
    <w:rsid w:val="00672913"/>
    <w:rsid w:val="006824F8"/>
    <w:rsid w:val="006B23C3"/>
    <w:rsid w:val="006B3277"/>
    <w:rsid w:val="006D18EA"/>
    <w:rsid w:val="006E081F"/>
    <w:rsid w:val="006E5722"/>
    <w:rsid w:val="006E6458"/>
    <w:rsid w:val="006E7BDC"/>
    <w:rsid w:val="006E7D2C"/>
    <w:rsid w:val="006F31DF"/>
    <w:rsid w:val="006F78C8"/>
    <w:rsid w:val="00705F9B"/>
    <w:rsid w:val="00706758"/>
    <w:rsid w:val="00720AFD"/>
    <w:rsid w:val="0072310F"/>
    <w:rsid w:val="00733FE4"/>
    <w:rsid w:val="00735DFD"/>
    <w:rsid w:val="00742BBD"/>
    <w:rsid w:val="00743253"/>
    <w:rsid w:val="007440C3"/>
    <w:rsid w:val="00762622"/>
    <w:rsid w:val="00771B98"/>
    <w:rsid w:val="00773A4F"/>
    <w:rsid w:val="007901E6"/>
    <w:rsid w:val="007958D8"/>
    <w:rsid w:val="007A0FFE"/>
    <w:rsid w:val="007A5466"/>
    <w:rsid w:val="007A5D9A"/>
    <w:rsid w:val="007B0DE7"/>
    <w:rsid w:val="007B1817"/>
    <w:rsid w:val="007B1AA1"/>
    <w:rsid w:val="007B60A7"/>
    <w:rsid w:val="007C0B04"/>
    <w:rsid w:val="007C73F3"/>
    <w:rsid w:val="007D4B09"/>
    <w:rsid w:val="007E7170"/>
    <w:rsid w:val="007F4A6A"/>
    <w:rsid w:val="007F7415"/>
    <w:rsid w:val="00804B46"/>
    <w:rsid w:val="00807A99"/>
    <w:rsid w:val="00810209"/>
    <w:rsid w:val="00812B3D"/>
    <w:rsid w:val="008154A7"/>
    <w:rsid w:val="0081657A"/>
    <w:rsid w:val="0082102F"/>
    <w:rsid w:val="00827868"/>
    <w:rsid w:val="008428E2"/>
    <w:rsid w:val="00843083"/>
    <w:rsid w:val="00847F05"/>
    <w:rsid w:val="0086708D"/>
    <w:rsid w:val="00870A9B"/>
    <w:rsid w:val="00874400"/>
    <w:rsid w:val="00874F8D"/>
    <w:rsid w:val="00877606"/>
    <w:rsid w:val="00877F1B"/>
    <w:rsid w:val="00883A8F"/>
    <w:rsid w:val="00891C14"/>
    <w:rsid w:val="00893DA3"/>
    <w:rsid w:val="008950CD"/>
    <w:rsid w:val="008967D0"/>
    <w:rsid w:val="008B7FA6"/>
    <w:rsid w:val="008C0581"/>
    <w:rsid w:val="008D0A60"/>
    <w:rsid w:val="008D5C28"/>
    <w:rsid w:val="008D6473"/>
    <w:rsid w:val="008D791F"/>
    <w:rsid w:val="008E4889"/>
    <w:rsid w:val="008F3E1D"/>
    <w:rsid w:val="0090504A"/>
    <w:rsid w:val="009133B4"/>
    <w:rsid w:val="00933A3C"/>
    <w:rsid w:val="00936221"/>
    <w:rsid w:val="00941A4A"/>
    <w:rsid w:val="00945A19"/>
    <w:rsid w:val="00955656"/>
    <w:rsid w:val="0095674B"/>
    <w:rsid w:val="00962584"/>
    <w:rsid w:val="00976C93"/>
    <w:rsid w:val="0099106A"/>
    <w:rsid w:val="00993D16"/>
    <w:rsid w:val="009944B7"/>
    <w:rsid w:val="00996A1D"/>
    <w:rsid w:val="009A2EB1"/>
    <w:rsid w:val="009B24A9"/>
    <w:rsid w:val="009B7C1B"/>
    <w:rsid w:val="009C5829"/>
    <w:rsid w:val="009C7807"/>
    <w:rsid w:val="009D024C"/>
    <w:rsid w:val="009D3DF0"/>
    <w:rsid w:val="009E49FD"/>
    <w:rsid w:val="009F0086"/>
    <w:rsid w:val="009F2219"/>
    <w:rsid w:val="00A202B0"/>
    <w:rsid w:val="00A23036"/>
    <w:rsid w:val="00A240D8"/>
    <w:rsid w:val="00A30DE3"/>
    <w:rsid w:val="00A40316"/>
    <w:rsid w:val="00A432AF"/>
    <w:rsid w:val="00A43E61"/>
    <w:rsid w:val="00A70790"/>
    <w:rsid w:val="00AB71A8"/>
    <w:rsid w:val="00B03BB3"/>
    <w:rsid w:val="00B10E1E"/>
    <w:rsid w:val="00B1780E"/>
    <w:rsid w:val="00B3763F"/>
    <w:rsid w:val="00B3797C"/>
    <w:rsid w:val="00B4318C"/>
    <w:rsid w:val="00B458A9"/>
    <w:rsid w:val="00B5191B"/>
    <w:rsid w:val="00B55357"/>
    <w:rsid w:val="00B62768"/>
    <w:rsid w:val="00B62CE0"/>
    <w:rsid w:val="00B64B5F"/>
    <w:rsid w:val="00B6679A"/>
    <w:rsid w:val="00B66FBB"/>
    <w:rsid w:val="00B678A9"/>
    <w:rsid w:val="00B71BF0"/>
    <w:rsid w:val="00B7297A"/>
    <w:rsid w:val="00B90447"/>
    <w:rsid w:val="00B918A3"/>
    <w:rsid w:val="00BA47AA"/>
    <w:rsid w:val="00BD314E"/>
    <w:rsid w:val="00BE4E50"/>
    <w:rsid w:val="00C1760F"/>
    <w:rsid w:val="00C17B88"/>
    <w:rsid w:val="00C2184C"/>
    <w:rsid w:val="00C42DF7"/>
    <w:rsid w:val="00C43C0D"/>
    <w:rsid w:val="00C44FF1"/>
    <w:rsid w:val="00C455E6"/>
    <w:rsid w:val="00C53DAD"/>
    <w:rsid w:val="00C7396A"/>
    <w:rsid w:val="00C816EB"/>
    <w:rsid w:val="00C87A78"/>
    <w:rsid w:val="00C97B76"/>
    <w:rsid w:val="00CA2153"/>
    <w:rsid w:val="00CC1145"/>
    <w:rsid w:val="00CD063F"/>
    <w:rsid w:val="00CD1B45"/>
    <w:rsid w:val="00CE1B11"/>
    <w:rsid w:val="00CE1EC3"/>
    <w:rsid w:val="00CE3795"/>
    <w:rsid w:val="00CF50B7"/>
    <w:rsid w:val="00D0607C"/>
    <w:rsid w:val="00D232BD"/>
    <w:rsid w:val="00D232EF"/>
    <w:rsid w:val="00D351AD"/>
    <w:rsid w:val="00D507A6"/>
    <w:rsid w:val="00D63B83"/>
    <w:rsid w:val="00D95173"/>
    <w:rsid w:val="00DA5175"/>
    <w:rsid w:val="00DB065C"/>
    <w:rsid w:val="00DB5523"/>
    <w:rsid w:val="00DC276B"/>
    <w:rsid w:val="00DC2F05"/>
    <w:rsid w:val="00DC79EF"/>
    <w:rsid w:val="00DD23F9"/>
    <w:rsid w:val="00DE0390"/>
    <w:rsid w:val="00DE5468"/>
    <w:rsid w:val="00DF23AD"/>
    <w:rsid w:val="00DF454A"/>
    <w:rsid w:val="00E07B90"/>
    <w:rsid w:val="00E136A7"/>
    <w:rsid w:val="00E208D7"/>
    <w:rsid w:val="00E217AF"/>
    <w:rsid w:val="00E2739A"/>
    <w:rsid w:val="00E275D4"/>
    <w:rsid w:val="00E4059A"/>
    <w:rsid w:val="00E454DD"/>
    <w:rsid w:val="00E476F9"/>
    <w:rsid w:val="00E60B3B"/>
    <w:rsid w:val="00E620A5"/>
    <w:rsid w:val="00E62221"/>
    <w:rsid w:val="00E62E0C"/>
    <w:rsid w:val="00E63347"/>
    <w:rsid w:val="00E640C1"/>
    <w:rsid w:val="00E727B3"/>
    <w:rsid w:val="00E73067"/>
    <w:rsid w:val="00E80053"/>
    <w:rsid w:val="00E8082B"/>
    <w:rsid w:val="00E85F8B"/>
    <w:rsid w:val="00E8755C"/>
    <w:rsid w:val="00E978C6"/>
    <w:rsid w:val="00EA6334"/>
    <w:rsid w:val="00EB335F"/>
    <w:rsid w:val="00ED207B"/>
    <w:rsid w:val="00ED3AC3"/>
    <w:rsid w:val="00ED4773"/>
    <w:rsid w:val="00ED722C"/>
    <w:rsid w:val="00EE11EE"/>
    <w:rsid w:val="00EE3FDC"/>
    <w:rsid w:val="00EF241B"/>
    <w:rsid w:val="00EF257E"/>
    <w:rsid w:val="00EF2629"/>
    <w:rsid w:val="00F023D7"/>
    <w:rsid w:val="00F055FA"/>
    <w:rsid w:val="00F102B6"/>
    <w:rsid w:val="00F14BDF"/>
    <w:rsid w:val="00F1567F"/>
    <w:rsid w:val="00F159BA"/>
    <w:rsid w:val="00F23990"/>
    <w:rsid w:val="00F2659B"/>
    <w:rsid w:val="00F324C3"/>
    <w:rsid w:val="00F332BE"/>
    <w:rsid w:val="00F361F1"/>
    <w:rsid w:val="00F362AB"/>
    <w:rsid w:val="00F365EC"/>
    <w:rsid w:val="00F41C8E"/>
    <w:rsid w:val="00F506F5"/>
    <w:rsid w:val="00F628E5"/>
    <w:rsid w:val="00F805D1"/>
    <w:rsid w:val="00F8658F"/>
    <w:rsid w:val="00F90C1C"/>
    <w:rsid w:val="00FA0A58"/>
    <w:rsid w:val="00FA0F21"/>
    <w:rsid w:val="00FA156F"/>
    <w:rsid w:val="00FA2C43"/>
    <w:rsid w:val="00FA5653"/>
    <w:rsid w:val="00FA5853"/>
    <w:rsid w:val="00FA5F21"/>
    <w:rsid w:val="00FA6760"/>
    <w:rsid w:val="00FB036F"/>
    <w:rsid w:val="00FB6981"/>
    <w:rsid w:val="00FC2E0B"/>
    <w:rsid w:val="00FC3DD6"/>
    <w:rsid w:val="00FE22BC"/>
    <w:rsid w:val="00FE3EDB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64E6CD9"/>
  <w14:defaultImageDpi w14:val="300"/>
  <w15:docId w15:val="{3F8A43B7-1D1F-480A-A8AD-62AF0D5F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uc1"/>
    <w:basedOn w:val="Normal"/>
    <w:next w:val="Normal"/>
    <w:link w:val="Heading1Char"/>
    <w:uiPriority w:val="99"/>
    <w:qFormat/>
    <w:rsid w:val="00670C35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0C3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aliases w:val="Muc1.1"/>
    <w:basedOn w:val="Normal"/>
    <w:next w:val="Normal"/>
    <w:link w:val="Heading3Char"/>
    <w:uiPriority w:val="99"/>
    <w:qFormat/>
    <w:rsid w:val="00670C35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lang w:val="en-CA" w:bidi="he-IL"/>
    </w:rPr>
  </w:style>
  <w:style w:type="paragraph" w:styleId="Heading4">
    <w:name w:val="heading 4"/>
    <w:aliases w:val="Muc1.1.1"/>
    <w:basedOn w:val="Normal"/>
    <w:next w:val="Normal"/>
    <w:link w:val="Heading4Char"/>
    <w:uiPriority w:val="99"/>
    <w:qFormat/>
    <w:rsid w:val="00670C3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2"/>
      <w:szCs w:val="22"/>
      <w:lang w:val="en-CA" w:bidi="he-IL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0C3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sz w:val="22"/>
      <w:szCs w:val="22"/>
      <w:lang w:val="en-CA" w:bidi="he-I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0C3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sz w:val="22"/>
      <w:szCs w:val="22"/>
      <w:lang w:val="en-CA" w:bidi="he-I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0C3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0C3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0C3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6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B39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9A4"/>
  </w:style>
  <w:style w:type="character" w:styleId="PageNumber">
    <w:name w:val="page number"/>
    <w:basedOn w:val="DefaultParagraphFont"/>
    <w:uiPriority w:val="99"/>
    <w:unhideWhenUsed/>
    <w:rsid w:val="000B39A4"/>
  </w:style>
  <w:style w:type="character" w:customStyle="1" w:styleId="Heading1Char">
    <w:name w:val="Heading 1 Char"/>
    <w:aliases w:val="Muc1 Char"/>
    <w:basedOn w:val="DefaultParagraphFont"/>
    <w:link w:val="Heading1"/>
    <w:uiPriority w:val="99"/>
    <w:rsid w:val="00670C35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uiPriority w:val="99"/>
    <w:rsid w:val="00670C35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aliases w:val="Muc1.1 Char"/>
    <w:basedOn w:val="DefaultParagraphFont"/>
    <w:link w:val="Heading3"/>
    <w:uiPriority w:val="99"/>
    <w:rsid w:val="00670C35"/>
    <w:rPr>
      <w:rFonts w:ascii="Times" w:eastAsia="Times New Roman" w:hAnsi="Times" w:cs="Times"/>
      <w:b/>
      <w:bCs/>
      <w:lang w:val="en-CA" w:bidi="he-IL"/>
    </w:rPr>
  </w:style>
  <w:style w:type="character" w:customStyle="1" w:styleId="Heading4Char">
    <w:name w:val="Heading 4 Char"/>
    <w:aliases w:val="Muc1.1.1 Char"/>
    <w:basedOn w:val="DefaultParagraphFont"/>
    <w:link w:val="Heading4"/>
    <w:uiPriority w:val="99"/>
    <w:rsid w:val="00670C35"/>
    <w:rPr>
      <w:rFonts w:ascii="Times New Roman" w:eastAsia="Times New Roman" w:hAnsi="Times New Roman" w:cs="Times New Roman"/>
      <w:b/>
      <w:bCs/>
      <w:i/>
      <w:iCs/>
      <w:sz w:val="22"/>
      <w:szCs w:val="22"/>
      <w:lang w:val="en-CA" w:bidi="he-IL"/>
    </w:rPr>
  </w:style>
  <w:style w:type="character" w:customStyle="1" w:styleId="Heading5Char">
    <w:name w:val="Heading 5 Char"/>
    <w:basedOn w:val="DefaultParagraphFont"/>
    <w:link w:val="Heading5"/>
    <w:uiPriority w:val="99"/>
    <w:rsid w:val="00670C35"/>
    <w:rPr>
      <w:rFonts w:ascii="Arial" w:eastAsia="Times New Roman" w:hAnsi="Arial" w:cs="Arial"/>
      <w:sz w:val="22"/>
      <w:szCs w:val="22"/>
      <w:lang w:val="en-CA" w:bidi="he-IL"/>
    </w:rPr>
  </w:style>
  <w:style w:type="character" w:customStyle="1" w:styleId="Heading6Char">
    <w:name w:val="Heading 6 Char"/>
    <w:basedOn w:val="DefaultParagraphFont"/>
    <w:link w:val="Heading6"/>
    <w:uiPriority w:val="99"/>
    <w:rsid w:val="00670C35"/>
    <w:rPr>
      <w:rFonts w:ascii="Arial" w:eastAsia="Times New Roman" w:hAnsi="Arial" w:cs="Arial"/>
      <w:i/>
      <w:iCs/>
      <w:sz w:val="22"/>
      <w:szCs w:val="22"/>
      <w:lang w:val="en-CA" w:bidi="he-IL"/>
    </w:rPr>
  </w:style>
  <w:style w:type="character" w:customStyle="1" w:styleId="Heading7Char">
    <w:name w:val="Heading 7 Char"/>
    <w:basedOn w:val="DefaultParagraphFont"/>
    <w:link w:val="Heading7"/>
    <w:uiPriority w:val="99"/>
    <w:rsid w:val="00670C35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uiPriority w:val="99"/>
    <w:rsid w:val="00670C35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uiPriority w:val="99"/>
    <w:rsid w:val="00670C35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Header">
    <w:name w:val="header"/>
    <w:aliases w:val="Encabezado1"/>
    <w:basedOn w:val="Normal"/>
    <w:link w:val="HeaderChar"/>
    <w:uiPriority w:val="99"/>
    <w:rsid w:val="00670C35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"/>
      <w:b/>
      <w:bCs/>
      <w:i/>
      <w:iCs/>
      <w:sz w:val="20"/>
      <w:szCs w:val="20"/>
      <w:lang w:val="en-CA" w:bidi="he-IL"/>
    </w:rPr>
  </w:style>
  <w:style w:type="character" w:customStyle="1" w:styleId="HeaderChar">
    <w:name w:val="Header Char"/>
    <w:aliases w:val="Encabezado1 Char"/>
    <w:basedOn w:val="DefaultParagraphFont"/>
    <w:link w:val="Header"/>
    <w:uiPriority w:val="99"/>
    <w:rsid w:val="00670C35"/>
    <w:rPr>
      <w:rFonts w:ascii="Times" w:eastAsia="Times New Roman" w:hAnsi="Times" w:cs="Times"/>
      <w:b/>
      <w:bCs/>
      <w:i/>
      <w:iCs/>
      <w:sz w:val="20"/>
      <w:szCs w:val="20"/>
      <w:lang w:val="en-CA" w:bidi="he-IL"/>
    </w:rPr>
  </w:style>
  <w:style w:type="paragraph" w:styleId="TOC1">
    <w:name w:val="toc 1"/>
    <w:basedOn w:val="Normal"/>
    <w:next w:val="Normal"/>
    <w:uiPriority w:val="39"/>
    <w:rsid w:val="00670C35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OC2">
    <w:name w:val="toc 2"/>
    <w:basedOn w:val="Normal"/>
    <w:next w:val="Normal"/>
    <w:uiPriority w:val="39"/>
    <w:rsid w:val="00670C35"/>
    <w:pPr>
      <w:spacing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Title">
    <w:name w:val="Title"/>
    <w:basedOn w:val="Normal"/>
    <w:link w:val="TitleChar"/>
    <w:uiPriority w:val="99"/>
    <w:qFormat/>
    <w:rsid w:val="00670C35"/>
    <w:pPr>
      <w:spacing w:before="240" w:after="720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uiPriority w:val="99"/>
    <w:rsid w:val="00670C35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670C3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emplate">
    <w:name w:val="template"/>
    <w:basedOn w:val="Normal"/>
    <w:rsid w:val="00670C35"/>
    <w:pPr>
      <w:spacing w:line="240" w:lineRule="exact"/>
    </w:pPr>
    <w:rPr>
      <w:rFonts w:ascii="Arial" w:eastAsia="Times New Roman" w:hAnsi="Arial" w:cs="Arial"/>
      <w:i/>
      <w:iCs/>
      <w:sz w:val="22"/>
      <w:szCs w:val="22"/>
      <w:lang w:val="en-CA" w:bidi="he-IL"/>
    </w:rPr>
  </w:style>
  <w:style w:type="paragraph" w:customStyle="1" w:styleId="ByLine">
    <w:name w:val="ByLine"/>
    <w:basedOn w:val="Title"/>
    <w:rsid w:val="00670C35"/>
    <w:rPr>
      <w:sz w:val="28"/>
      <w:szCs w:val="28"/>
    </w:rPr>
  </w:style>
  <w:style w:type="paragraph" w:customStyle="1" w:styleId="Table-Text">
    <w:name w:val="Table - Text"/>
    <w:basedOn w:val="Normal"/>
    <w:rsid w:val="00670C35"/>
    <w:pPr>
      <w:spacing w:before="60" w:after="6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670C35"/>
    <w:pPr>
      <w:keepNext/>
      <w:suppressAutoHyphens/>
      <w:spacing w:before="60" w:after="60"/>
    </w:pPr>
    <w:rPr>
      <w:rFonts w:ascii="Arial" w:eastAsia="Times New Roman" w:hAnsi="Arial" w:cs="Times New Roman"/>
      <w:b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D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0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0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07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397E50"/>
    <w:rPr>
      <w:color w:val="0000FF"/>
      <w:u w:val="single"/>
    </w:rPr>
  </w:style>
  <w:style w:type="character" w:styleId="FollowedHyperlink">
    <w:name w:val="FollowedHyperlink"/>
    <w:basedOn w:val="DefaultParagraphFont"/>
    <w:rsid w:val="00397E50"/>
    <w:rPr>
      <w:color w:val="800080"/>
      <w:u w:val="single"/>
    </w:rPr>
  </w:style>
  <w:style w:type="paragraph" w:styleId="FootnoteText">
    <w:name w:val="footnote text"/>
    <w:aliases w:val="single space"/>
    <w:basedOn w:val="Normal"/>
    <w:link w:val="FootnoteTextChar"/>
    <w:uiPriority w:val="99"/>
    <w:semiHidden/>
    <w:rsid w:val="00397E50"/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aliases w:val="single space Char"/>
    <w:basedOn w:val="DefaultParagraphFont"/>
    <w:link w:val="FootnoteText"/>
    <w:uiPriority w:val="99"/>
    <w:semiHidden/>
    <w:rsid w:val="00397E50"/>
    <w:rPr>
      <w:rFonts w:ascii="Arial" w:eastAsia="Times New Roman" w:hAnsi="Arial" w:cs="Arial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397E50"/>
    <w:rPr>
      <w:vertAlign w:val="superscript"/>
    </w:rPr>
  </w:style>
  <w:style w:type="character" w:customStyle="1" w:styleId="mw-headline">
    <w:name w:val="mw-headline"/>
    <w:basedOn w:val="DefaultParagraphFont"/>
    <w:rsid w:val="00397E50"/>
  </w:style>
  <w:style w:type="character" w:styleId="HTMLTypewriter">
    <w:name w:val="HTML Typewriter"/>
    <w:basedOn w:val="DefaultParagraphFont"/>
    <w:rsid w:val="00397E50"/>
    <w:rPr>
      <w:rFonts w:ascii="Courier New" w:eastAsia="Times New Roman" w:hAnsi="Courier New" w:cs="Courier New"/>
      <w:sz w:val="20"/>
      <w:szCs w:val="20"/>
    </w:rPr>
  </w:style>
  <w:style w:type="paragraph" w:customStyle="1" w:styleId="Arial">
    <w:name w:val="Arial"/>
    <w:basedOn w:val="Normal"/>
    <w:rsid w:val="00397E50"/>
    <w:rPr>
      <w:rFonts w:ascii="Arial" w:eastAsia="Calibri" w:hAnsi="Arial" w:cs="Arial"/>
      <w:sz w:val="22"/>
      <w:szCs w:val="22"/>
      <w:lang w:val="en-GB"/>
    </w:rPr>
  </w:style>
  <w:style w:type="paragraph" w:customStyle="1" w:styleId="Normalandjustified">
    <w:name w:val="Normal and justified"/>
    <w:basedOn w:val="Normal"/>
    <w:rsid w:val="00397E50"/>
    <w:rPr>
      <w:rFonts w:ascii="Arial" w:eastAsia="Calibri" w:hAnsi="Arial" w:cs="Arial"/>
      <w:sz w:val="22"/>
      <w:szCs w:val="22"/>
      <w:lang w:val="en-GB"/>
    </w:rPr>
  </w:style>
  <w:style w:type="paragraph" w:customStyle="1" w:styleId="Einzug1">
    <w:name w:val="Einzug 1"/>
    <w:basedOn w:val="Normal"/>
    <w:rsid w:val="00397E50"/>
    <w:pPr>
      <w:numPr>
        <w:numId w:val="2"/>
      </w:numPr>
      <w:tabs>
        <w:tab w:val="left" w:pos="0"/>
      </w:tabs>
      <w:spacing w:after="40"/>
      <w:jc w:val="both"/>
    </w:pPr>
    <w:rPr>
      <w:rFonts w:ascii="Arial" w:eastAsia="Times New Roman" w:hAnsi="Arial" w:cs="Arial"/>
      <w:sz w:val="22"/>
      <w:lang w:eastAsia="de-DE"/>
    </w:rPr>
  </w:style>
  <w:style w:type="paragraph" w:customStyle="1" w:styleId="Default">
    <w:name w:val="Default"/>
    <w:uiPriority w:val="99"/>
    <w:rsid w:val="00397E50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customStyle="1" w:styleId="normal-h1">
    <w:name w:val="normal-h1"/>
    <w:basedOn w:val="DefaultParagraphFont"/>
    <w:rsid w:val="00397E50"/>
    <w:rPr>
      <w:rFonts w:ascii=".VnTime" w:hAnsi=".VnTime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397E50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397E50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397E50"/>
    <w:rPr>
      <w:rFonts w:ascii="Arial" w:eastAsia="Times New Roman" w:hAnsi="Arial" w:cs="Arial"/>
      <w:b/>
      <w:sz w:val="28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99"/>
    <w:rsid w:val="00397E50"/>
    <w:rPr>
      <w:rFonts w:ascii="Arial" w:eastAsia="Times New Roman" w:hAnsi="Arial" w:cs="Arial"/>
      <w:b/>
      <w:sz w:val="28"/>
      <w:szCs w:val="22"/>
      <w:lang w:val="en-GB"/>
    </w:rPr>
  </w:style>
  <w:style w:type="character" w:styleId="Emphasis">
    <w:name w:val="Emphasis"/>
    <w:basedOn w:val="DefaultParagraphFont"/>
    <w:uiPriority w:val="99"/>
    <w:qFormat/>
    <w:rsid w:val="00397E50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97E50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397E5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97E50"/>
    <w:pPr>
      <w:ind w:left="720"/>
      <w:contextualSpacing/>
    </w:pPr>
    <w:rPr>
      <w:rFonts w:eastAsiaTheme="minorHAnsi" w:cs="Times New Roman"/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397E50"/>
    <w:rPr>
      <w:rFonts w:eastAsiaTheme="minorHAnsi" w:cs="Times New Roman"/>
      <w:lang w:bidi="en-US"/>
    </w:rPr>
  </w:style>
  <w:style w:type="paragraph" w:styleId="BodyText">
    <w:name w:val="Body Text"/>
    <w:basedOn w:val="Normal"/>
    <w:link w:val="BodyTextChar"/>
    <w:uiPriority w:val="99"/>
    <w:rsid w:val="00397E50"/>
    <w:pPr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97E50"/>
    <w:rPr>
      <w:rFonts w:ascii="Arial" w:eastAsia="Times New Roman" w:hAnsi="Arial" w:cs="Times New Roman"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99"/>
    <w:unhideWhenUsed/>
    <w:qFormat/>
    <w:rsid w:val="00397E50"/>
    <w:pPr>
      <w:tabs>
        <w:tab w:val="clear" w:pos="432"/>
      </w:tabs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character" w:customStyle="1" w:styleId="st">
    <w:name w:val="st"/>
    <w:basedOn w:val="DefaultParagraphFont"/>
    <w:rsid w:val="00397E50"/>
  </w:style>
  <w:style w:type="paragraph" w:customStyle="1" w:styleId="BodyText1">
    <w:name w:val="Body Text1"/>
    <w:basedOn w:val="Normal"/>
    <w:rsid w:val="00397E50"/>
    <w:pPr>
      <w:spacing w:after="260" w:line="260" w:lineRule="atLeast"/>
    </w:pPr>
    <w:rPr>
      <w:rFonts w:ascii="Arial" w:eastAsia="Times New Roman" w:hAnsi="Arial" w:cs="Times New Roman"/>
      <w:sz w:val="19"/>
      <w:lang w:val="da-DK" w:eastAsia="da-DK"/>
    </w:rPr>
  </w:style>
  <w:style w:type="paragraph" w:styleId="TOC3">
    <w:name w:val="toc 3"/>
    <w:basedOn w:val="Normal"/>
    <w:next w:val="Normal"/>
    <w:autoRedefine/>
    <w:uiPriority w:val="99"/>
    <w:unhideWhenUsed/>
    <w:rsid w:val="00397E50"/>
    <w:pPr>
      <w:ind w:left="440"/>
    </w:pPr>
    <w:rPr>
      <w:rFonts w:eastAsia="Times New Roman" w:cs="Arial"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99"/>
    <w:unhideWhenUsed/>
    <w:rsid w:val="00397E50"/>
    <w:pPr>
      <w:ind w:left="660"/>
    </w:pPr>
    <w:rPr>
      <w:rFonts w:eastAsia="Times New Roman" w:cs="Arial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99"/>
    <w:unhideWhenUsed/>
    <w:rsid w:val="00397E50"/>
    <w:pPr>
      <w:ind w:left="880"/>
    </w:pPr>
    <w:rPr>
      <w:rFonts w:eastAsia="Times New Roman" w:cs="Arial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99"/>
    <w:unhideWhenUsed/>
    <w:rsid w:val="00397E50"/>
    <w:pPr>
      <w:ind w:left="1100"/>
    </w:pPr>
    <w:rPr>
      <w:rFonts w:eastAsia="Times New Roman" w:cs="Arial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99"/>
    <w:unhideWhenUsed/>
    <w:rsid w:val="00397E50"/>
    <w:pPr>
      <w:ind w:left="1320"/>
    </w:pPr>
    <w:rPr>
      <w:rFonts w:eastAsia="Times New Roman" w:cs="Arial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99"/>
    <w:unhideWhenUsed/>
    <w:rsid w:val="00397E50"/>
    <w:pPr>
      <w:ind w:left="1540"/>
    </w:pPr>
    <w:rPr>
      <w:rFonts w:eastAsia="Times New Roman" w:cs="Arial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99"/>
    <w:unhideWhenUsed/>
    <w:rsid w:val="00397E50"/>
    <w:pPr>
      <w:ind w:left="1760"/>
    </w:pPr>
    <w:rPr>
      <w:rFonts w:eastAsia="Times New Roman" w:cs="Arial"/>
      <w:sz w:val="18"/>
      <w:szCs w:val="18"/>
      <w:lang w:val="en-GB"/>
    </w:rPr>
  </w:style>
  <w:style w:type="paragraph" w:customStyle="1" w:styleId="c10">
    <w:name w:val="c1+"/>
    <w:basedOn w:val="ListParagraph"/>
    <w:link w:val="c1Char"/>
    <w:qFormat/>
    <w:rsid w:val="00397E50"/>
    <w:pPr>
      <w:numPr>
        <w:numId w:val="3"/>
      </w:numPr>
      <w:spacing w:before="40"/>
      <w:contextualSpacing w:val="0"/>
    </w:pPr>
    <w:rPr>
      <w:rFonts w:ascii="Arial" w:hAnsi="Arial" w:cs="Arial"/>
      <w:sz w:val="22"/>
    </w:rPr>
  </w:style>
  <w:style w:type="character" w:customStyle="1" w:styleId="c1Char">
    <w:name w:val="c1+ Char"/>
    <w:basedOn w:val="ListParagraphChar"/>
    <w:link w:val="c10"/>
    <w:rsid w:val="00397E50"/>
    <w:rPr>
      <w:rFonts w:ascii="Arial" w:eastAsiaTheme="minorHAnsi" w:hAnsi="Arial" w:cs="Arial"/>
      <w:sz w:val="22"/>
      <w:lang w:bidi="en-US"/>
    </w:rPr>
  </w:style>
  <w:style w:type="paragraph" w:customStyle="1" w:styleId="REQ">
    <w:name w:val="REQ"/>
    <w:basedOn w:val="Normal"/>
    <w:link w:val="REQChar"/>
    <w:qFormat/>
    <w:rsid w:val="00397E50"/>
    <w:pPr>
      <w:spacing w:after="120"/>
      <w:ind w:left="567"/>
    </w:pPr>
    <w:rPr>
      <w:rFonts w:ascii="Arial" w:eastAsia="Times New Roman" w:hAnsi="Arial" w:cs="Arial"/>
      <w:sz w:val="22"/>
      <w:szCs w:val="22"/>
    </w:rPr>
  </w:style>
  <w:style w:type="character" w:customStyle="1" w:styleId="REQChar">
    <w:name w:val="REQ Char"/>
    <w:basedOn w:val="DefaultParagraphFont"/>
    <w:link w:val="REQ"/>
    <w:rsid w:val="00397E50"/>
    <w:rPr>
      <w:rFonts w:ascii="Arial" w:eastAsia="Times New Roman" w:hAnsi="Arial" w:cs="Arial"/>
      <w:sz w:val="22"/>
      <w:szCs w:val="22"/>
    </w:rPr>
  </w:style>
  <w:style w:type="paragraph" w:customStyle="1" w:styleId="c1">
    <w:name w:val="c1++"/>
    <w:basedOn w:val="c10"/>
    <w:link w:val="c1Char0"/>
    <w:qFormat/>
    <w:rsid w:val="00397E50"/>
    <w:pPr>
      <w:numPr>
        <w:ilvl w:val="1"/>
        <w:numId w:val="4"/>
      </w:numPr>
    </w:pPr>
  </w:style>
  <w:style w:type="character" w:customStyle="1" w:styleId="c1Char0">
    <w:name w:val="c1++ Char"/>
    <w:basedOn w:val="c1Char"/>
    <w:link w:val="c1"/>
    <w:rsid w:val="00397E50"/>
    <w:rPr>
      <w:rFonts w:ascii="Arial" w:eastAsiaTheme="minorHAnsi" w:hAnsi="Arial" w:cs="Arial"/>
      <w:sz w:val="22"/>
      <w:lang w:bidi="en-US"/>
    </w:rPr>
  </w:style>
  <w:style w:type="paragraph" w:customStyle="1" w:styleId="extraheading1">
    <w:name w:val="extra heading 1"/>
    <w:basedOn w:val="Heading1"/>
    <w:link w:val="extraheading1Char"/>
    <w:qFormat/>
    <w:rsid w:val="00397E50"/>
    <w:pPr>
      <w:keepLines w:val="0"/>
      <w:spacing w:before="240" w:after="360" w:line="240" w:lineRule="auto"/>
    </w:pPr>
    <w:rPr>
      <w:rFonts w:ascii="Arial" w:hAnsi="Arial" w:cs="Arial"/>
      <w:kern w:val="32"/>
      <w:sz w:val="32"/>
      <w:szCs w:val="32"/>
      <w:lang w:val="en-GB"/>
    </w:rPr>
  </w:style>
  <w:style w:type="character" w:customStyle="1" w:styleId="extraheading1Char">
    <w:name w:val="extra heading 1 Char"/>
    <w:basedOn w:val="Heading1Char"/>
    <w:link w:val="extraheading1"/>
    <w:rsid w:val="00397E50"/>
    <w:rPr>
      <w:rFonts w:ascii="Arial" w:eastAsia="Times New Roman" w:hAnsi="Arial" w:cs="Arial"/>
      <w:b/>
      <w:bCs/>
      <w:kern w:val="32"/>
      <w:sz w:val="32"/>
      <w:szCs w:val="32"/>
      <w:lang w:val="en-GB" w:bidi="he-IL"/>
    </w:rPr>
  </w:style>
  <w:style w:type="paragraph" w:customStyle="1" w:styleId="Boldnormal">
    <w:name w:val="Bold normal"/>
    <w:basedOn w:val="Normal"/>
    <w:link w:val="BoldnormalChar"/>
    <w:qFormat/>
    <w:rsid w:val="00397E50"/>
    <w:pPr>
      <w:spacing w:before="60" w:after="60"/>
      <w:ind w:left="720"/>
      <w:jc w:val="both"/>
    </w:pPr>
    <w:rPr>
      <w:rFonts w:ascii="Arial" w:eastAsia="Times New Roman" w:hAnsi="Arial" w:cs="Arial"/>
      <w:b/>
      <w:sz w:val="22"/>
      <w:szCs w:val="22"/>
      <w:lang w:val="en-GB"/>
    </w:rPr>
  </w:style>
  <w:style w:type="character" w:customStyle="1" w:styleId="BoldnormalChar">
    <w:name w:val="Bold normal Char"/>
    <w:basedOn w:val="DefaultParagraphFont"/>
    <w:link w:val="Boldnormal"/>
    <w:rsid w:val="00397E50"/>
    <w:rPr>
      <w:rFonts w:ascii="Arial" w:eastAsia="Times New Roman" w:hAnsi="Arial" w:cs="Arial"/>
      <w:b/>
      <w:sz w:val="22"/>
      <w:szCs w:val="22"/>
      <w:lang w:val="en-GB"/>
    </w:rPr>
  </w:style>
  <w:style w:type="paragraph" w:customStyle="1" w:styleId="TableNormal1">
    <w:name w:val="Table Normal1"/>
    <w:basedOn w:val="Normal"/>
    <w:link w:val="NormaltableChar"/>
    <w:qFormat/>
    <w:rsid w:val="00397E50"/>
    <w:pPr>
      <w:spacing w:after="120"/>
    </w:pPr>
    <w:rPr>
      <w:rFonts w:ascii="Arial" w:eastAsia="Times New Roman" w:hAnsi="Arial" w:cs="Arial"/>
      <w:sz w:val="22"/>
      <w:szCs w:val="22"/>
      <w:lang w:val="en-GB"/>
    </w:rPr>
  </w:style>
  <w:style w:type="character" w:customStyle="1" w:styleId="NormaltableChar">
    <w:name w:val="Normal table Char"/>
    <w:basedOn w:val="DefaultParagraphFont"/>
    <w:link w:val="TableNormal1"/>
    <w:rsid w:val="00397E50"/>
    <w:rPr>
      <w:rFonts w:ascii="Arial" w:eastAsia="Times New Roman" w:hAnsi="Arial" w:cs="Arial"/>
      <w:sz w:val="22"/>
      <w:szCs w:val="22"/>
      <w:lang w:val="en-GB"/>
    </w:rPr>
  </w:style>
  <w:style w:type="paragraph" w:customStyle="1" w:styleId="C1table">
    <w:name w:val="C1+ table"/>
    <w:basedOn w:val="Header"/>
    <w:link w:val="C1tableChar"/>
    <w:qFormat/>
    <w:rsid w:val="00397E50"/>
    <w:pPr>
      <w:numPr>
        <w:numId w:val="5"/>
      </w:numPr>
      <w:suppressLineNumbers/>
      <w:tabs>
        <w:tab w:val="clear" w:pos="4680"/>
        <w:tab w:val="clear" w:pos="9360"/>
        <w:tab w:val="left" w:pos="0"/>
        <w:tab w:val="left" w:pos="2591"/>
        <w:tab w:val="left" w:pos="3890"/>
        <w:tab w:val="center" w:pos="4818"/>
        <w:tab w:val="left" w:pos="5182"/>
        <w:tab w:val="left" w:pos="6481"/>
        <w:tab w:val="left" w:pos="7779"/>
        <w:tab w:val="left" w:pos="9072"/>
        <w:tab w:val="right" w:pos="9637"/>
      </w:tabs>
      <w:suppressAutoHyphens/>
      <w:spacing w:after="40" w:line="240" w:lineRule="auto"/>
      <w:ind w:left="714" w:hanging="357"/>
    </w:pPr>
    <w:rPr>
      <w:rFonts w:ascii="Arial" w:eastAsia="Calibri" w:hAnsi="Arial" w:cs="Arial"/>
      <w:b w:val="0"/>
      <w:bCs w:val="0"/>
      <w:i w:val="0"/>
      <w:iCs w:val="0"/>
      <w:sz w:val="22"/>
      <w:lang w:val="en-GB" w:eastAsia="ar-SA"/>
    </w:rPr>
  </w:style>
  <w:style w:type="character" w:customStyle="1" w:styleId="C1tableChar">
    <w:name w:val="C1+ table Char"/>
    <w:basedOn w:val="HeaderChar"/>
    <w:link w:val="C1table"/>
    <w:rsid w:val="00397E50"/>
    <w:rPr>
      <w:rFonts w:ascii="Arial" w:eastAsia="Calibri" w:hAnsi="Arial" w:cs="Arial"/>
      <w:b w:val="0"/>
      <w:bCs w:val="0"/>
      <w:i w:val="0"/>
      <w:iCs w:val="0"/>
      <w:sz w:val="22"/>
      <w:szCs w:val="20"/>
      <w:lang w:val="en-GB" w:eastAsia="ar-SA" w:bidi="he-IL"/>
    </w:rPr>
  </w:style>
  <w:style w:type="paragraph" w:customStyle="1" w:styleId="Blockquote">
    <w:name w:val="Blockquote"/>
    <w:basedOn w:val="Normal"/>
    <w:uiPriority w:val="99"/>
    <w:rsid w:val="00397E50"/>
    <w:pPr>
      <w:spacing w:before="100" w:after="100"/>
      <w:ind w:left="360" w:right="360" w:firstLine="720"/>
      <w:jc w:val="both"/>
    </w:pPr>
    <w:rPr>
      <w:rFonts w:ascii="Times New Roman" w:eastAsia="Times New Roman" w:hAnsi="Times New Roman" w:cs="Times New Roman"/>
      <w:lang w:val="en-GB"/>
    </w:rPr>
  </w:style>
  <w:style w:type="paragraph" w:styleId="BlockText">
    <w:name w:val="Block Text"/>
    <w:basedOn w:val="Normal"/>
    <w:uiPriority w:val="99"/>
    <w:rsid w:val="00397E50"/>
    <w:pPr>
      <w:spacing w:after="120"/>
      <w:ind w:left="90" w:right="290" w:firstLine="720"/>
      <w:jc w:val="both"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99"/>
    <w:rsid w:val="00397E50"/>
    <w:pPr>
      <w:spacing w:after="120"/>
      <w:ind w:firstLine="720"/>
      <w:jc w:val="both"/>
    </w:pPr>
    <w:rPr>
      <w:rFonts w:ascii=".VnTime" w:eastAsia="Times New Roman" w:hAnsi=".VnTime" w:cs="Times New Roman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397E50"/>
    <w:rPr>
      <w:rFonts w:ascii=".VnTime" w:eastAsia="Times New Roman" w:hAnsi=".VnTime" w:cs="Times New Roman"/>
      <w:lang w:val="x-none" w:eastAsia="x-none"/>
    </w:rPr>
  </w:style>
  <w:style w:type="paragraph" w:customStyle="1" w:styleId="CM35">
    <w:name w:val="CM35"/>
    <w:basedOn w:val="Normal"/>
    <w:next w:val="Normal"/>
    <w:uiPriority w:val="99"/>
    <w:rsid w:val="00397E50"/>
    <w:pPr>
      <w:widowControl w:val="0"/>
      <w:autoSpaceDE w:val="0"/>
      <w:autoSpaceDN w:val="0"/>
      <w:adjustRightInd w:val="0"/>
      <w:spacing w:after="115"/>
      <w:ind w:firstLine="720"/>
      <w:jc w:val="both"/>
    </w:pPr>
    <w:rPr>
      <w:rFonts w:ascii="Times New Roman" w:eastAsia="Times New Roman" w:hAnsi="Times New Roman" w:cs="Times New Roman"/>
      <w:lang w:val="en-GB"/>
    </w:rPr>
  </w:style>
  <w:style w:type="paragraph" w:customStyle="1" w:styleId="CM9">
    <w:name w:val="CM9"/>
    <w:basedOn w:val="Normal"/>
    <w:next w:val="Normal"/>
    <w:uiPriority w:val="99"/>
    <w:rsid w:val="00397E50"/>
    <w:pPr>
      <w:widowControl w:val="0"/>
      <w:autoSpaceDE w:val="0"/>
      <w:autoSpaceDN w:val="0"/>
      <w:adjustRightInd w:val="0"/>
      <w:spacing w:after="120" w:line="340" w:lineRule="atLeast"/>
      <w:ind w:firstLine="720"/>
      <w:jc w:val="both"/>
    </w:pPr>
    <w:rPr>
      <w:rFonts w:ascii="Times New Roman" w:eastAsia="Times New Roman" w:hAnsi="Times New Roman" w:cs="Times New Roman"/>
      <w:lang w:val="en-GB"/>
    </w:rPr>
  </w:style>
  <w:style w:type="paragraph" w:customStyle="1" w:styleId="CharCharCharCharCharCharChar">
    <w:name w:val="Char Char Char Char Char Char Char"/>
    <w:basedOn w:val="Normal"/>
    <w:uiPriority w:val="99"/>
    <w:rsid w:val="00397E50"/>
    <w:pPr>
      <w:spacing w:after="160"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odytext0">
    <w:name w:val="bodytext"/>
    <w:basedOn w:val="Normal"/>
    <w:uiPriority w:val="99"/>
    <w:rsid w:val="00397E50"/>
    <w:pPr>
      <w:spacing w:before="100" w:beforeAutospacing="1" w:after="100" w:afterAutospacing="1"/>
      <w:ind w:firstLine="720"/>
      <w:jc w:val="both"/>
    </w:pPr>
    <w:rPr>
      <w:rFonts w:ascii="Times New Roman" w:eastAsia="Times New Roman" w:hAnsi="Times New Roman" w:cs="Times New Roman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397E50"/>
    <w:pPr>
      <w:spacing w:after="120"/>
      <w:ind w:left="360" w:firstLine="720"/>
      <w:jc w:val="both"/>
    </w:pPr>
    <w:rPr>
      <w:rFonts w:ascii=".VnTime" w:eastAsia="Times New Roman" w:hAnsi=".VnTime" w:cs="Times New Roman"/>
      <w:sz w:val="26"/>
      <w:szCs w:val="26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97E50"/>
    <w:rPr>
      <w:rFonts w:ascii=".VnTime" w:eastAsia="Times New Roman" w:hAnsi=".VnTime" w:cs="Times New Roman"/>
      <w:sz w:val="26"/>
      <w:szCs w:val="26"/>
      <w:lang w:val="x-none" w:eastAsia="x-none"/>
    </w:rPr>
  </w:style>
  <w:style w:type="paragraph" w:customStyle="1" w:styleId="bt">
    <w:name w:val="bt"/>
    <w:basedOn w:val="Normal"/>
    <w:uiPriority w:val="99"/>
    <w:rsid w:val="00397E50"/>
    <w:pPr>
      <w:spacing w:before="120" w:after="80" w:line="400" w:lineRule="exac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GB"/>
    </w:rPr>
  </w:style>
  <w:style w:type="paragraph" w:customStyle="1" w:styleId="HinhveChar">
    <w:name w:val="Hinhve Char"/>
    <w:basedOn w:val="Normal"/>
    <w:autoRedefine/>
    <w:uiPriority w:val="99"/>
    <w:rsid w:val="00397E50"/>
    <w:pPr>
      <w:numPr>
        <w:numId w:val="6"/>
      </w:numPr>
      <w:spacing w:before="60" w:after="80"/>
      <w:ind w:right="57" w:firstLine="0"/>
      <w:jc w:val="center"/>
    </w:pPr>
    <w:rPr>
      <w:rFonts w:ascii="Times New Roman" w:eastAsia="Times New Roman" w:hAnsi="Times New Roman" w:cs="Times New Roman"/>
      <w:b/>
      <w:bCs/>
      <w:i/>
      <w:iCs/>
      <w:sz w:val="22"/>
      <w:szCs w:val="22"/>
      <w:lang w:val="en-GB"/>
    </w:rPr>
  </w:style>
  <w:style w:type="paragraph" w:customStyle="1" w:styleId="CharCharChar4Char">
    <w:name w:val="Char Char Char4 Char"/>
    <w:basedOn w:val="Normal"/>
    <w:uiPriority w:val="99"/>
    <w:rsid w:val="00397E50"/>
    <w:pPr>
      <w:spacing w:after="160"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397E50"/>
    <w:pPr>
      <w:spacing w:after="120"/>
      <w:ind w:firstLine="720"/>
      <w:jc w:val="both"/>
    </w:pPr>
    <w:rPr>
      <w:rFonts w:ascii=".VnArialH" w:eastAsia="Times New Roman" w:hAnsi=".VnArialH" w:cs="Times New Roman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397E50"/>
    <w:rPr>
      <w:rFonts w:ascii=".VnArialH" w:eastAsia="Times New Roman" w:hAnsi=".VnArialH" w:cs="Times New Roman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rsid w:val="00397E50"/>
    <w:pPr>
      <w:spacing w:after="120"/>
      <w:ind w:firstLine="454"/>
      <w:jc w:val="both"/>
    </w:pPr>
    <w:rPr>
      <w:rFonts w:ascii=".VnTime" w:eastAsia="Times New Roman" w:hAnsi=".VnTime" w:cs="Times New Roman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97E50"/>
    <w:rPr>
      <w:rFonts w:ascii=".VnTime" w:eastAsia="Times New Roman" w:hAnsi=".VnTime" w:cs="Times New Roman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rsid w:val="00397E50"/>
    <w:pPr>
      <w:spacing w:after="120"/>
      <w:ind w:left="360" w:firstLine="720"/>
      <w:jc w:val="both"/>
    </w:pPr>
    <w:rPr>
      <w:rFonts w:ascii=".VnTime" w:eastAsia="Times New Roman" w:hAnsi=".VnTime"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97E50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customStyle="1" w:styleId="1">
    <w:name w:val="1"/>
    <w:basedOn w:val="Normal"/>
    <w:uiPriority w:val="99"/>
    <w:rsid w:val="00397E50"/>
    <w:pPr>
      <w:spacing w:after="160"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2B50E7A579FF415D98829293CF77160B">
    <w:name w:val="2B50E7A579FF415D98829293CF77160B"/>
    <w:uiPriority w:val="99"/>
    <w:rsid w:val="00397E50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</w:rPr>
  </w:style>
  <w:style w:type="paragraph" w:styleId="Caption">
    <w:name w:val="caption"/>
    <w:basedOn w:val="Normal"/>
    <w:next w:val="Normal"/>
    <w:uiPriority w:val="99"/>
    <w:qFormat/>
    <w:rsid w:val="00397E50"/>
    <w:pPr>
      <w:spacing w:after="120"/>
      <w:ind w:firstLine="720"/>
      <w:jc w:val="both"/>
    </w:pPr>
    <w:rPr>
      <w:rFonts w:ascii="Times New Roman" w:eastAsia="Times New Roman" w:hAnsi="Times New Roman" w:cs="Times New Roman"/>
      <w:b/>
      <w:bCs/>
      <w:color w:val="2DA2BF"/>
      <w:sz w:val="18"/>
      <w:szCs w:val="18"/>
      <w:lang w:val="en-GB"/>
    </w:rPr>
  </w:style>
  <w:style w:type="paragraph" w:styleId="NoSpacing">
    <w:name w:val="No Spacing"/>
    <w:uiPriority w:val="99"/>
    <w:qFormat/>
    <w:rsid w:val="00397E50"/>
    <w:pPr>
      <w:jc w:val="both"/>
    </w:pPr>
    <w:rPr>
      <w:rFonts w:ascii="Calibri" w:eastAsia="Times New Roman" w:hAnsi="Calibri" w:cs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99"/>
    <w:qFormat/>
    <w:rsid w:val="00397E50"/>
    <w:pPr>
      <w:spacing w:after="120"/>
      <w:ind w:firstLine="720"/>
      <w:jc w:val="both"/>
    </w:pPr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397E50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97E50"/>
    <w:pPr>
      <w:pBdr>
        <w:bottom w:val="single" w:sz="4" w:space="4" w:color="2DA2BF"/>
      </w:pBdr>
      <w:spacing w:before="200" w:after="280"/>
      <w:ind w:left="936" w:right="936" w:firstLine="720"/>
      <w:jc w:val="both"/>
    </w:pPr>
    <w:rPr>
      <w:rFonts w:ascii="Calibri" w:eastAsia="Times New Roman" w:hAnsi="Calibri" w:cs="Times New Roman"/>
      <w:b/>
      <w:bCs/>
      <w:i/>
      <w:iCs/>
      <w:color w:val="2DA2BF"/>
      <w:sz w:val="20"/>
      <w:szCs w:val="20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397E50"/>
    <w:rPr>
      <w:rFonts w:ascii="Calibri" w:eastAsia="Times New Roman" w:hAnsi="Calibri" w:cs="Times New Roman"/>
      <w:b/>
      <w:bCs/>
      <w:i/>
      <w:iCs/>
      <w:color w:val="2DA2BF"/>
      <w:sz w:val="20"/>
      <w:szCs w:val="20"/>
      <w:lang w:val="x-none" w:eastAsia="x-none"/>
    </w:rPr>
  </w:style>
  <w:style w:type="character" w:styleId="SubtleReference">
    <w:name w:val="Subtle Reference"/>
    <w:uiPriority w:val="99"/>
    <w:qFormat/>
    <w:rsid w:val="00397E50"/>
    <w:rPr>
      <w:smallCaps/>
      <w:color w:val="auto"/>
      <w:u w:val="single"/>
    </w:rPr>
  </w:style>
  <w:style w:type="character" w:styleId="IntenseReference">
    <w:name w:val="Intense Reference"/>
    <w:uiPriority w:val="99"/>
    <w:qFormat/>
    <w:rsid w:val="00397E50"/>
    <w:rPr>
      <w:b/>
      <w:bCs/>
      <w:smallCaps/>
      <w:color w:val="auto"/>
      <w:spacing w:val="5"/>
      <w:u w:val="single"/>
    </w:rPr>
  </w:style>
  <w:style w:type="character" w:styleId="BookTitle">
    <w:name w:val="Book Title"/>
    <w:uiPriority w:val="99"/>
    <w:qFormat/>
    <w:rsid w:val="00397E50"/>
    <w:rPr>
      <w:b/>
      <w:bCs/>
      <w:smallCaps/>
      <w:spacing w:val="5"/>
    </w:rPr>
  </w:style>
  <w:style w:type="paragraph" w:customStyle="1" w:styleId="CharCharCharCharCharCharChar1">
    <w:name w:val="Char Char Char Char Char Char Char1"/>
    <w:basedOn w:val="Normal"/>
    <w:uiPriority w:val="99"/>
    <w:rsid w:val="00397E50"/>
    <w:pPr>
      <w:spacing w:after="160"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CharCharChar4Char1">
    <w:name w:val="Char Char Char4 Char1"/>
    <w:basedOn w:val="Normal"/>
    <w:uiPriority w:val="99"/>
    <w:rsid w:val="00397E50"/>
    <w:pPr>
      <w:spacing w:after="160"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CharChar3CharChar">
    <w:name w:val="Char Char3 Char Char"/>
    <w:basedOn w:val="Normal"/>
    <w:uiPriority w:val="99"/>
    <w:rsid w:val="00397E50"/>
    <w:pPr>
      <w:spacing w:after="160" w:line="240" w:lineRule="exact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97E50"/>
  </w:style>
  <w:style w:type="character" w:styleId="UnresolvedMention">
    <w:name w:val="Unresolved Mention"/>
    <w:basedOn w:val="DefaultParagraphFont"/>
    <w:uiPriority w:val="99"/>
    <w:semiHidden/>
    <w:unhideWhenUsed/>
    <w:rsid w:val="00EE3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E1744-A4E4-4341-8710-25F49052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39</Pages>
  <Words>7441</Words>
  <Characters>60274</Characters>
  <Application>Microsoft Office Word</Application>
  <DocSecurity>0</DocSecurity>
  <Lines>502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Hai Nam</dc:creator>
  <cp:keywords/>
  <dc:description/>
  <cp:lastModifiedBy>Pasi Roti</cp:lastModifiedBy>
  <cp:revision>6</cp:revision>
  <cp:lastPrinted>2015-04-27T02:19:00Z</cp:lastPrinted>
  <dcterms:created xsi:type="dcterms:W3CDTF">2018-04-05T20:16:00Z</dcterms:created>
  <dcterms:modified xsi:type="dcterms:W3CDTF">2018-04-12T08:40:00Z</dcterms:modified>
</cp:coreProperties>
</file>